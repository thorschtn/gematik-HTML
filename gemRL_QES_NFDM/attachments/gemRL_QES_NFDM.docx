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64B" w:rsidRPr="001A6348" w:rsidRDefault="0062764B" w:rsidP="00205B17"/>
    <w:p w:rsidR="0062764B" w:rsidRDefault="0062764B">
      <w:pPr>
        <w:pStyle w:val="gemStandard"/>
        <w:pPrChange w:id="2" w:author="von Rottenburg, Ferdinand" w:date="2019-10-24T09:24:00Z">
          <w:pPr/>
        </w:pPrChange>
      </w:pPr>
    </w:p>
    <w:p w:rsidR="0062764B" w:rsidRDefault="0062764B">
      <w:pPr>
        <w:pStyle w:val="gemStandard"/>
      </w:pPr>
    </w:p>
    <w:p w:rsidR="0062764B" w:rsidRDefault="0062764B">
      <w:pPr>
        <w:pStyle w:val="gemStandard"/>
      </w:pPr>
    </w:p>
    <w:p w:rsidR="0062764B" w:rsidRDefault="0062764B">
      <w:pPr>
        <w:pStyle w:val="gemStandard"/>
      </w:pPr>
    </w:p>
    <w:p w:rsidR="0062764B" w:rsidRPr="00A66B35" w:rsidRDefault="0062764B">
      <w:pPr>
        <w:pStyle w:val="Titel1"/>
        <w:pPrChange w:id="3" w:author="von Rottenburg, Ferdinand" w:date="2019-10-24T09:24:00Z">
          <w:pPr>
            <w:pStyle w:val="gemStandard"/>
          </w:pPr>
        </w:pPrChange>
      </w:pPr>
      <w:r w:rsidRPr="00A66B35">
        <w:t>E</w:t>
      </w:r>
      <w:r w:rsidR="00A66B35" w:rsidRPr="00A66B35">
        <w:t>lektronische</w:t>
      </w:r>
      <w:r w:rsidRPr="00A66B35">
        <w:t xml:space="preserve"> Gesundheitskarte</w:t>
      </w:r>
      <w:r w:rsidR="00A66B35" w:rsidRPr="00A66B35">
        <w:t xml:space="preserve"> und Telematikinfrastruktur</w:t>
      </w:r>
    </w:p>
    <w:p w:rsidR="0062764B" w:rsidRPr="0095746E" w:rsidRDefault="0062764B">
      <w:pPr>
        <w:pStyle w:val="gemStandard"/>
        <w:pPrChange w:id="4" w:author="von Rottenburg, Ferdinand" w:date="2019-10-24T09:24:00Z">
          <w:pPr>
            <w:pStyle w:val="Titel1"/>
          </w:pPr>
        </w:pPrChange>
      </w:pPr>
    </w:p>
    <w:p w:rsidR="0062764B" w:rsidRPr="0095746E" w:rsidRDefault="0062764B">
      <w:pPr>
        <w:pStyle w:val="gemStandard"/>
      </w:pPr>
    </w:p>
    <w:p w:rsidR="0062764B" w:rsidRPr="0095746E" w:rsidRDefault="0062764B">
      <w:pPr>
        <w:pStyle w:val="gemStandard"/>
      </w:pPr>
    </w:p>
    <w:p w:rsidR="0062764B" w:rsidRPr="0095746E" w:rsidRDefault="0062764B">
      <w:pPr>
        <w:pStyle w:val="gemStandard"/>
      </w:pPr>
    </w:p>
    <w:p w:rsidR="0062764B" w:rsidRPr="00441958" w:rsidRDefault="0062764B">
      <w:pPr>
        <w:pStyle w:val="gemTitel2"/>
        <w:pPrChange w:id="5" w:author="von Rottenburg, Ferdinand" w:date="2019-10-24T09:24:00Z">
          <w:pPr>
            <w:pStyle w:val="gemStandard"/>
          </w:pPr>
        </w:pPrChange>
      </w:pPr>
      <w:bookmarkStart w:id="6" w:name="DokTitel"/>
      <w:r w:rsidRPr="00441958">
        <w:t>Signaturrichtlinie QES</w:t>
      </w:r>
    </w:p>
    <w:p w:rsidR="0062764B" w:rsidRPr="00441958" w:rsidRDefault="0062764B">
      <w:pPr>
        <w:pStyle w:val="gemTitel2"/>
      </w:pPr>
      <w:r w:rsidRPr="00441958">
        <w:t>Notfalldaten-Management (NFDM)</w:t>
      </w:r>
    </w:p>
    <w:bookmarkEnd w:id="6"/>
    <w:p w:rsidR="0062764B" w:rsidRPr="0095746E" w:rsidRDefault="0062764B"/>
    <w:p w:rsidR="0062764B" w:rsidRPr="0095746E" w:rsidRDefault="0062764B">
      <w:pPr>
        <w:pStyle w:val="gemStandard"/>
        <w:pPrChange w:id="7" w:author="von Rottenburg, Ferdinand" w:date="2019-10-24T09:24:00Z">
          <w:pPr/>
        </w:pPrChange>
      </w:pPr>
    </w:p>
    <w:p w:rsidR="0062764B" w:rsidRPr="0095746E" w:rsidRDefault="0062764B">
      <w:pPr>
        <w:pStyle w:val="gemStandard"/>
      </w:pPr>
    </w:p>
    <w:p w:rsidR="0062764B" w:rsidRPr="0095746E" w:rsidRDefault="0062764B">
      <w:pPr>
        <w:pStyle w:val="gemStandard"/>
      </w:pPr>
    </w:p>
    <w:tbl>
      <w:tblPr>
        <w:tblW w:w="0" w:type="auto"/>
        <w:jc w:val="center"/>
        <w:tblInd w:w="2808" w:type="dxa"/>
        <w:tblLook w:val="01E0" w:firstRow="1" w:lastRow="1" w:firstColumn="1" w:lastColumn="1" w:noHBand="0" w:noVBand="0"/>
      </w:tblPr>
      <w:tblGrid>
        <w:gridCol w:w="1782"/>
        <w:gridCol w:w="3198"/>
      </w:tblGrid>
      <w:tr w:rsidR="0062764B" w:rsidRPr="00234FAD" w:rsidTr="0062764B">
        <w:trPr>
          <w:jc w:val="center"/>
        </w:trPr>
        <w:tc>
          <w:tcPr>
            <w:tcW w:w="1782" w:type="dxa"/>
            <w:shd w:val="clear" w:color="auto" w:fill="auto"/>
          </w:tcPr>
          <w:p w:rsidR="0062764B" w:rsidRPr="00B95E48" w:rsidRDefault="0062764B">
            <w:pPr>
              <w:pStyle w:val="gemtab11ptAbstand"/>
            </w:pPr>
            <w:r w:rsidRPr="00B95E48">
              <w:t>Version:</w:t>
            </w:r>
          </w:p>
        </w:tc>
        <w:tc>
          <w:tcPr>
            <w:tcW w:w="3198" w:type="dxa"/>
            <w:shd w:val="clear" w:color="auto" w:fill="auto"/>
          </w:tcPr>
          <w:p w:rsidR="0062764B" w:rsidRPr="00234FAD" w:rsidRDefault="0062764B" w:rsidP="00D3263F">
            <w:pPr>
              <w:pStyle w:val="gemtab11ptAbstand"/>
              <w:rPr>
                <w:lang w:val="en-US"/>
              </w:rPr>
            </w:pPr>
            <w:bookmarkStart w:id="8" w:name="Verweis"/>
            <w:r w:rsidRPr="00234FAD">
              <w:rPr>
                <w:lang w:val="en-US"/>
              </w:rPr>
              <w:t>1.</w:t>
            </w:r>
            <w:r w:rsidR="00212F18">
              <w:rPr>
                <w:lang w:val="en-US"/>
              </w:rPr>
              <w:t>4</w:t>
            </w:r>
            <w:r w:rsidRPr="00234FAD">
              <w:rPr>
                <w:lang w:val="en-US"/>
              </w:rPr>
              <w:t>.</w:t>
            </w:r>
            <w:del w:id="9" w:author="von Rottenburg, Ferdinand" w:date="2019-10-24T10:29:00Z">
              <w:r w:rsidR="00A51D4A" w:rsidDel="00D3263F">
                <w:rPr>
                  <w:lang w:val="en-US"/>
                </w:rPr>
                <w:delText>0</w:delText>
              </w:r>
            </w:del>
            <w:bookmarkEnd w:id="8"/>
            <w:ins w:id="10" w:author="von Rottenburg, Ferdinand" w:date="2019-10-24T10:29:00Z">
              <w:r w:rsidR="00D3263F">
                <w:rPr>
                  <w:lang w:val="en-US"/>
                </w:rPr>
                <w:t>1</w:t>
              </w:r>
            </w:ins>
          </w:p>
        </w:tc>
      </w:tr>
      <w:tr w:rsidR="0062764B" w:rsidRPr="00234FAD" w:rsidTr="0062764B">
        <w:trPr>
          <w:jc w:val="center"/>
        </w:trPr>
        <w:tc>
          <w:tcPr>
            <w:tcW w:w="1782" w:type="dxa"/>
            <w:shd w:val="clear" w:color="auto" w:fill="auto"/>
          </w:tcPr>
          <w:p w:rsidR="0062764B" w:rsidRPr="00234FAD" w:rsidRDefault="0062764B" w:rsidP="00205B17">
            <w:pPr>
              <w:pStyle w:val="gemtab11ptAbstand"/>
              <w:rPr>
                <w:lang w:val="en-US"/>
              </w:rPr>
            </w:pPr>
            <w:r w:rsidRPr="00234FAD">
              <w:rPr>
                <w:lang w:val="en-US"/>
              </w:rPr>
              <w:t>Revision:</w:t>
            </w:r>
          </w:p>
        </w:tc>
        <w:tc>
          <w:tcPr>
            <w:tcW w:w="3198" w:type="dxa"/>
            <w:shd w:val="clear" w:color="auto" w:fill="auto"/>
          </w:tcPr>
          <w:p w:rsidR="0062764B" w:rsidRPr="00234FAD" w:rsidRDefault="0062764B" w:rsidP="00205B17">
            <w:pPr>
              <w:pStyle w:val="gemtab11ptAbstand"/>
              <w:rPr>
                <w:lang w:val="en-US"/>
              </w:rPr>
            </w:pPr>
          </w:p>
        </w:tc>
      </w:tr>
      <w:tr w:rsidR="0062764B" w:rsidRPr="00B95E48" w:rsidTr="0062764B">
        <w:trPr>
          <w:jc w:val="center"/>
        </w:trPr>
        <w:tc>
          <w:tcPr>
            <w:tcW w:w="1782" w:type="dxa"/>
            <w:shd w:val="clear" w:color="auto" w:fill="auto"/>
          </w:tcPr>
          <w:p w:rsidR="0062764B" w:rsidRPr="00B95E48" w:rsidRDefault="0062764B" w:rsidP="00205B17">
            <w:pPr>
              <w:pStyle w:val="gemtab11ptAbstand"/>
            </w:pPr>
            <w:r w:rsidRPr="00B95E48">
              <w:t>Stand:</w:t>
            </w:r>
          </w:p>
        </w:tc>
        <w:tc>
          <w:tcPr>
            <w:tcW w:w="3198" w:type="dxa"/>
            <w:shd w:val="clear" w:color="auto" w:fill="auto"/>
          </w:tcPr>
          <w:p w:rsidR="0062764B" w:rsidRPr="00B95E48" w:rsidRDefault="00212F18" w:rsidP="00205B17">
            <w:pPr>
              <w:pStyle w:val="gemtab11ptAbstand"/>
            </w:pPr>
            <w:bookmarkStart w:id="11" w:name="Stand"/>
            <w:r>
              <w:t>2</w:t>
            </w:r>
            <w:r w:rsidR="00F96351">
              <w:t>8</w:t>
            </w:r>
            <w:r>
              <w:t>.06.2019</w:t>
            </w:r>
            <w:bookmarkEnd w:id="11"/>
          </w:p>
        </w:tc>
      </w:tr>
      <w:tr w:rsidR="0062764B" w:rsidRPr="00B95E48" w:rsidTr="0062764B">
        <w:trPr>
          <w:jc w:val="center"/>
        </w:trPr>
        <w:tc>
          <w:tcPr>
            <w:tcW w:w="1782" w:type="dxa"/>
            <w:shd w:val="clear" w:color="auto" w:fill="auto"/>
          </w:tcPr>
          <w:p w:rsidR="0062764B" w:rsidRPr="00B95E48" w:rsidRDefault="0062764B" w:rsidP="00205B17">
            <w:pPr>
              <w:pStyle w:val="gemtab11ptAbstand"/>
            </w:pPr>
            <w:r w:rsidRPr="00B95E48">
              <w:t>Status:</w:t>
            </w:r>
          </w:p>
        </w:tc>
        <w:tc>
          <w:tcPr>
            <w:tcW w:w="3198" w:type="dxa"/>
            <w:shd w:val="clear" w:color="auto" w:fill="auto"/>
          </w:tcPr>
          <w:p w:rsidR="0062764B" w:rsidRPr="00B95E48" w:rsidRDefault="00F96351" w:rsidP="00205B17">
            <w:pPr>
              <w:pStyle w:val="gemtab11ptAbstand"/>
            </w:pPr>
            <w:r>
              <w:t>öffentlich</w:t>
            </w:r>
          </w:p>
        </w:tc>
      </w:tr>
      <w:tr w:rsidR="0062764B" w:rsidRPr="00B95E48" w:rsidTr="0062764B">
        <w:trPr>
          <w:jc w:val="center"/>
        </w:trPr>
        <w:tc>
          <w:tcPr>
            <w:tcW w:w="1782" w:type="dxa"/>
            <w:shd w:val="clear" w:color="auto" w:fill="auto"/>
          </w:tcPr>
          <w:p w:rsidR="0062764B" w:rsidRPr="00B95E48" w:rsidRDefault="0062764B" w:rsidP="00205B17">
            <w:pPr>
              <w:pStyle w:val="gemtab11ptAbstand"/>
            </w:pPr>
            <w:r w:rsidRPr="00B95E48">
              <w:t>Klassifizierung:</w:t>
            </w:r>
          </w:p>
        </w:tc>
        <w:tc>
          <w:tcPr>
            <w:tcW w:w="3198" w:type="dxa"/>
            <w:shd w:val="clear" w:color="auto" w:fill="auto"/>
          </w:tcPr>
          <w:p w:rsidR="0062764B" w:rsidRPr="00B95E48" w:rsidRDefault="00F96351" w:rsidP="00205B17">
            <w:pPr>
              <w:pStyle w:val="gemtab11ptAbstand"/>
            </w:pPr>
            <w:bookmarkStart w:id="12" w:name="Klasse"/>
            <w:r>
              <w:t>freigegeben</w:t>
            </w:r>
            <w:bookmarkEnd w:id="12"/>
          </w:p>
        </w:tc>
      </w:tr>
      <w:tr w:rsidR="0062764B" w:rsidRPr="00B95E48" w:rsidTr="0062764B">
        <w:trPr>
          <w:jc w:val="center"/>
        </w:trPr>
        <w:tc>
          <w:tcPr>
            <w:tcW w:w="1782" w:type="dxa"/>
            <w:shd w:val="clear" w:color="auto" w:fill="auto"/>
          </w:tcPr>
          <w:p w:rsidR="0062764B" w:rsidRPr="00B95E48" w:rsidRDefault="0062764B" w:rsidP="00205B17">
            <w:pPr>
              <w:pStyle w:val="gemtab11ptAbstand"/>
            </w:pPr>
            <w:r w:rsidRPr="00B95E48">
              <w:t>Referenzierung:</w:t>
            </w:r>
          </w:p>
        </w:tc>
        <w:tc>
          <w:tcPr>
            <w:tcW w:w="3198" w:type="dxa"/>
            <w:shd w:val="clear" w:color="auto" w:fill="auto"/>
          </w:tcPr>
          <w:p w:rsidR="0062764B" w:rsidRPr="00B95E48" w:rsidRDefault="0062764B" w:rsidP="00205B17">
            <w:pPr>
              <w:pStyle w:val="gemtab11ptAbstand"/>
              <w:rPr>
                <w:rFonts w:eastAsia="Times New Roman"/>
              </w:rPr>
            </w:pPr>
            <w:bookmarkStart w:id="13" w:name="Referenzierung"/>
            <w:r w:rsidRPr="00B95E48">
              <w:t>ge</w:t>
            </w:r>
            <w:r>
              <w:t>m</w:t>
            </w:r>
            <w:r w:rsidRPr="00B069B5">
              <w:t>RL_QES_NFDM</w:t>
            </w:r>
            <w:bookmarkEnd w:id="13"/>
          </w:p>
        </w:tc>
      </w:tr>
    </w:tbl>
    <w:p w:rsidR="0062764B" w:rsidRPr="0095746E" w:rsidRDefault="0062764B" w:rsidP="00205B17">
      <w:pPr>
        <w:pStyle w:val="gemStandard"/>
      </w:pPr>
    </w:p>
    <w:p w:rsidR="0062764B" w:rsidRPr="0095746E" w:rsidRDefault="0062764B"/>
    <w:p w:rsidR="0062764B" w:rsidRPr="0095746E" w:rsidRDefault="0062764B">
      <w:pPr>
        <w:sectPr w:rsidR="0062764B" w:rsidRPr="0095746E" w:rsidSect="00F96351">
          <w:headerReference w:type="default" r:id="rId9"/>
          <w:footerReference w:type="default" r:id="rId10"/>
          <w:headerReference w:type="first" r:id="rId11"/>
          <w:footerReference w:type="first" r:id="rId12"/>
          <w:pgSz w:w="11906" w:h="16838" w:code="9"/>
          <w:pgMar w:top="2104" w:right="1469" w:bottom="1701" w:left="1701" w:header="709" w:footer="482" w:gutter="0"/>
          <w:cols w:space="708"/>
          <w:docGrid w:linePitch="360"/>
        </w:sectPr>
      </w:pPr>
    </w:p>
    <w:p w:rsidR="0062764B" w:rsidRPr="00441958" w:rsidRDefault="0062764B">
      <w:pPr>
        <w:pStyle w:val="gemnonum1"/>
        <w:pPrChange w:id="18" w:author="von Rottenburg, Ferdinand" w:date="2019-10-24T09:24:00Z">
          <w:pPr>
            <w:pStyle w:val="Fuzeile"/>
          </w:pPr>
        </w:pPrChange>
      </w:pPr>
      <w:bookmarkStart w:id="19" w:name="_Toc126575044"/>
      <w:bookmarkStart w:id="20" w:name="_Toc126575287"/>
      <w:bookmarkStart w:id="21" w:name="_Toc175538621"/>
      <w:bookmarkStart w:id="22" w:name="_Toc175543292"/>
      <w:bookmarkStart w:id="23" w:name="_Toc175547553"/>
      <w:bookmarkStart w:id="24" w:name="_Toc489623423"/>
      <w:r w:rsidRPr="00441958">
        <w:lastRenderedPageBreak/>
        <w:t>Dokumentinformationen</w:t>
      </w:r>
      <w:bookmarkEnd w:id="19"/>
      <w:bookmarkEnd w:id="20"/>
      <w:bookmarkEnd w:id="21"/>
      <w:bookmarkEnd w:id="22"/>
      <w:bookmarkEnd w:id="23"/>
      <w:bookmarkEnd w:id="24"/>
    </w:p>
    <w:p w:rsidR="0062764B" w:rsidRPr="00E34FD0" w:rsidRDefault="0062764B">
      <w:pPr>
        <w:pStyle w:val="gemStandard"/>
        <w:pPrChange w:id="25" w:author="von Rottenburg, Ferdinand" w:date="2019-10-24T09:24:00Z">
          <w:pPr>
            <w:pStyle w:val="gemnonum1"/>
          </w:pPr>
        </w:pPrChange>
      </w:pPr>
      <w:r w:rsidRPr="00E34FD0">
        <w:t>Änderungen zur Vorversion</w:t>
      </w:r>
    </w:p>
    <w:p w:rsidR="00745E3C" w:rsidRDefault="00745E3C">
      <w:pPr>
        <w:pStyle w:val="gemStandard"/>
      </w:pPr>
      <w:r>
        <w:t>Anpassungen des vorliegenden Dokumentes im Vergleich zur Vorversion können Sie der nachfolgenden Tabelle entnehmen.</w:t>
      </w:r>
    </w:p>
    <w:p w:rsidR="00A66B35" w:rsidRDefault="00A66B35">
      <w:pPr>
        <w:pStyle w:val="gemStandard"/>
      </w:pPr>
    </w:p>
    <w:p w:rsidR="0062764B" w:rsidRPr="00E34FD0" w:rsidRDefault="0062764B">
      <w:pPr>
        <w:pStyle w:val="gemStandard"/>
      </w:pPr>
      <w:bookmarkStart w:id="26" w:name="_Toc149010815"/>
      <w:r w:rsidRPr="00E34FD0">
        <w:t>Dokumentenhistorie</w:t>
      </w:r>
      <w:bookmarkEnd w:id="26"/>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50"/>
        <w:gridCol w:w="987"/>
        <w:gridCol w:w="807"/>
        <w:gridCol w:w="4593"/>
        <w:gridCol w:w="1455"/>
      </w:tblGrid>
      <w:tr w:rsidR="0062764B" w:rsidRPr="005F1109" w:rsidTr="0062764B">
        <w:trPr>
          <w:tblHeader/>
        </w:trPr>
        <w:tc>
          <w:tcPr>
            <w:tcW w:w="1050" w:type="dxa"/>
            <w:shd w:val="clear" w:color="auto" w:fill="E0E0E0"/>
          </w:tcPr>
          <w:p w:rsidR="0062764B" w:rsidRPr="005F1109" w:rsidRDefault="0062764B">
            <w:pPr>
              <w:pStyle w:val="gemtab11ptAbstand"/>
              <w:pPrChange w:id="27" w:author="von Rottenburg, Ferdinand" w:date="2019-10-24T09:24:00Z">
                <w:pPr/>
              </w:pPrChange>
            </w:pPr>
            <w:r w:rsidRPr="005F1109">
              <w:t>Version</w:t>
            </w:r>
          </w:p>
        </w:tc>
        <w:tc>
          <w:tcPr>
            <w:tcW w:w="987" w:type="dxa"/>
            <w:shd w:val="clear" w:color="auto" w:fill="E0E0E0"/>
          </w:tcPr>
          <w:p w:rsidR="0062764B" w:rsidRPr="005F1109" w:rsidRDefault="0062764B">
            <w:pPr>
              <w:pStyle w:val="gemtab11ptAbstand"/>
            </w:pPr>
            <w:r w:rsidRPr="005F1109">
              <w:t>Stand</w:t>
            </w:r>
          </w:p>
        </w:tc>
        <w:tc>
          <w:tcPr>
            <w:tcW w:w="807" w:type="dxa"/>
            <w:shd w:val="clear" w:color="auto" w:fill="E0E0E0"/>
          </w:tcPr>
          <w:p w:rsidR="0062764B" w:rsidRPr="005F1109" w:rsidRDefault="0062764B">
            <w:pPr>
              <w:pStyle w:val="gemtab11ptAbstand"/>
            </w:pPr>
            <w:r w:rsidRPr="005F1109">
              <w:t>Kap./ Seite</w:t>
            </w:r>
          </w:p>
        </w:tc>
        <w:tc>
          <w:tcPr>
            <w:tcW w:w="4593" w:type="dxa"/>
            <w:shd w:val="clear" w:color="auto" w:fill="E0E0E0"/>
          </w:tcPr>
          <w:p w:rsidR="0062764B" w:rsidRPr="005F1109" w:rsidRDefault="0062764B">
            <w:pPr>
              <w:pStyle w:val="gemtab11ptAbstand"/>
              <w:rPr>
                <w:caps/>
              </w:rPr>
            </w:pPr>
            <w:r w:rsidRPr="005F1109">
              <w:t>Grund der Änderung, besondere Hinweise</w:t>
            </w:r>
          </w:p>
        </w:tc>
        <w:tc>
          <w:tcPr>
            <w:tcW w:w="1455" w:type="dxa"/>
            <w:shd w:val="clear" w:color="auto" w:fill="E0E0E0"/>
          </w:tcPr>
          <w:p w:rsidR="0062764B" w:rsidRPr="005F1109" w:rsidRDefault="0062764B">
            <w:pPr>
              <w:pStyle w:val="gemtab11ptAbstand"/>
            </w:pPr>
            <w:r w:rsidRPr="005F1109">
              <w:t>Bearbeitung</w:t>
            </w:r>
          </w:p>
        </w:tc>
      </w:tr>
      <w:tr w:rsidR="0062764B" w:rsidTr="0062764B">
        <w:tc>
          <w:tcPr>
            <w:tcW w:w="1050" w:type="dxa"/>
            <w:shd w:val="clear" w:color="auto" w:fill="auto"/>
          </w:tcPr>
          <w:p w:rsidR="0062764B" w:rsidRDefault="0062764B">
            <w:pPr>
              <w:pStyle w:val="gemtab11ptAbstand"/>
            </w:pPr>
            <w:r>
              <w:t>1.1.0</w:t>
            </w:r>
          </w:p>
        </w:tc>
        <w:tc>
          <w:tcPr>
            <w:tcW w:w="987" w:type="dxa"/>
            <w:shd w:val="clear" w:color="auto" w:fill="auto"/>
          </w:tcPr>
          <w:p w:rsidR="0062764B" w:rsidRDefault="0062764B">
            <w:pPr>
              <w:pStyle w:val="gemtabohne"/>
              <w:pPrChange w:id="28" w:author="von Rottenburg, Ferdinand" w:date="2019-10-24T09:24:00Z">
                <w:pPr>
                  <w:pStyle w:val="gemtab11ptAbstand"/>
                </w:pPr>
              </w:pPrChange>
            </w:pPr>
            <w:r>
              <w:t>02.08.17</w:t>
            </w:r>
          </w:p>
        </w:tc>
        <w:tc>
          <w:tcPr>
            <w:tcW w:w="807" w:type="dxa"/>
            <w:shd w:val="clear" w:color="auto" w:fill="auto"/>
          </w:tcPr>
          <w:p w:rsidR="0062764B" w:rsidRPr="00535224" w:rsidRDefault="0062764B">
            <w:pPr>
              <w:pStyle w:val="gemtabohne"/>
            </w:pPr>
          </w:p>
        </w:tc>
        <w:tc>
          <w:tcPr>
            <w:tcW w:w="4593" w:type="dxa"/>
            <w:shd w:val="clear" w:color="auto" w:fill="auto"/>
          </w:tcPr>
          <w:p w:rsidR="0062764B" w:rsidRPr="00497FCB" w:rsidRDefault="0062764B">
            <w:pPr>
              <w:pStyle w:val="gemtabohne"/>
            </w:pPr>
            <w:r>
              <w:t>freigegeben</w:t>
            </w:r>
          </w:p>
        </w:tc>
        <w:tc>
          <w:tcPr>
            <w:tcW w:w="1455" w:type="dxa"/>
            <w:shd w:val="clear" w:color="auto" w:fill="auto"/>
          </w:tcPr>
          <w:p w:rsidR="0062764B" w:rsidRDefault="00A66B35">
            <w:pPr>
              <w:pStyle w:val="gemtabohne"/>
            </w:pPr>
            <w:r>
              <w:t>g</w:t>
            </w:r>
            <w:r w:rsidR="0062764B">
              <w:t>ematik</w:t>
            </w:r>
          </w:p>
        </w:tc>
      </w:tr>
      <w:tr w:rsidR="00A66B35" w:rsidTr="0062764B">
        <w:tc>
          <w:tcPr>
            <w:tcW w:w="1050" w:type="dxa"/>
            <w:shd w:val="clear" w:color="auto" w:fill="auto"/>
          </w:tcPr>
          <w:p w:rsidR="00A66B35" w:rsidRDefault="006B4CA4">
            <w:pPr>
              <w:pStyle w:val="gemtab11ptAbstand"/>
              <w:pPrChange w:id="29" w:author="von Rottenburg, Ferdinand" w:date="2019-10-24T09:24:00Z">
                <w:pPr>
                  <w:pStyle w:val="gemtabohne"/>
                </w:pPr>
              </w:pPrChange>
            </w:pPr>
            <w:r>
              <w:t>1.2.0</w:t>
            </w:r>
          </w:p>
        </w:tc>
        <w:tc>
          <w:tcPr>
            <w:tcW w:w="987" w:type="dxa"/>
            <w:shd w:val="clear" w:color="auto" w:fill="auto"/>
          </w:tcPr>
          <w:p w:rsidR="00A66B35" w:rsidRDefault="006B4CA4">
            <w:pPr>
              <w:pStyle w:val="gemtabohne"/>
              <w:pPrChange w:id="30" w:author="von Rottenburg, Ferdinand" w:date="2019-10-24T09:24:00Z">
                <w:pPr>
                  <w:pStyle w:val="gemtab11ptAbstand"/>
                </w:pPr>
              </w:pPrChange>
            </w:pPr>
            <w:r>
              <w:t>26.10.18</w:t>
            </w:r>
          </w:p>
        </w:tc>
        <w:tc>
          <w:tcPr>
            <w:tcW w:w="807" w:type="dxa"/>
            <w:shd w:val="clear" w:color="auto" w:fill="auto"/>
          </w:tcPr>
          <w:p w:rsidR="00A66B35" w:rsidRPr="00535224" w:rsidRDefault="00A66B35">
            <w:pPr>
              <w:pStyle w:val="gemtabohne"/>
            </w:pPr>
          </w:p>
        </w:tc>
        <w:tc>
          <w:tcPr>
            <w:tcW w:w="4593" w:type="dxa"/>
            <w:shd w:val="clear" w:color="auto" w:fill="auto"/>
          </w:tcPr>
          <w:p w:rsidR="00A66B35" w:rsidRDefault="00A66B35">
            <w:pPr>
              <w:pStyle w:val="gemtabohne"/>
            </w:pPr>
            <w:r>
              <w:t>Einarbeitung P15.9</w:t>
            </w:r>
          </w:p>
        </w:tc>
        <w:tc>
          <w:tcPr>
            <w:tcW w:w="1455" w:type="dxa"/>
            <w:shd w:val="clear" w:color="auto" w:fill="auto"/>
          </w:tcPr>
          <w:p w:rsidR="00A66B35" w:rsidRDefault="00212F18">
            <w:pPr>
              <w:pStyle w:val="gemtabohne"/>
            </w:pPr>
            <w:r>
              <w:t>gematik</w:t>
            </w:r>
          </w:p>
        </w:tc>
      </w:tr>
      <w:tr w:rsidR="00A66B35" w:rsidTr="0062764B">
        <w:tc>
          <w:tcPr>
            <w:tcW w:w="1050" w:type="dxa"/>
            <w:shd w:val="clear" w:color="auto" w:fill="auto"/>
          </w:tcPr>
          <w:p w:rsidR="00A66B35" w:rsidRDefault="00A66B35">
            <w:pPr>
              <w:pStyle w:val="gemtab11ptAbstand"/>
              <w:pPrChange w:id="31" w:author="von Rottenburg, Ferdinand" w:date="2019-10-24T09:24:00Z">
                <w:pPr>
                  <w:pStyle w:val="gemtabohne"/>
                </w:pPr>
              </w:pPrChange>
            </w:pPr>
            <w:r>
              <w:t>1.</w:t>
            </w:r>
            <w:r w:rsidR="006B4CA4">
              <w:t>3</w:t>
            </w:r>
            <w:r>
              <w:t>.0</w:t>
            </w:r>
          </w:p>
        </w:tc>
        <w:tc>
          <w:tcPr>
            <w:tcW w:w="987" w:type="dxa"/>
            <w:shd w:val="clear" w:color="auto" w:fill="auto"/>
          </w:tcPr>
          <w:p w:rsidR="00A66B35" w:rsidRDefault="00212F18">
            <w:pPr>
              <w:pStyle w:val="gemtabohne"/>
              <w:pPrChange w:id="32" w:author="von Rottenburg, Ferdinand" w:date="2019-10-24T09:24:00Z">
                <w:pPr>
                  <w:pStyle w:val="gemtab11ptAbstand"/>
                </w:pPr>
              </w:pPrChange>
            </w:pPr>
            <w:r>
              <w:t>15.05.19</w:t>
            </w:r>
          </w:p>
        </w:tc>
        <w:tc>
          <w:tcPr>
            <w:tcW w:w="807" w:type="dxa"/>
            <w:shd w:val="clear" w:color="auto" w:fill="auto"/>
          </w:tcPr>
          <w:p w:rsidR="00A66B35" w:rsidRPr="00535224" w:rsidRDefault="00A66B35">
            <w:pPr>
              <w:pStyle w:val="gemtabohne"/>
            </w:pPr>
          </w:p>
        </w:tc>
        <w:tc>
          <w:tcPr>
            <w:tcW w:w="4593" w:type="dxa"/>
            <w:shd w:val="clear" w:color="auto" w:fill="auto"/>
          </w:tcPr>
          <w:p w:rsidR="00A66B35" w:rsidRDefault="006B4CA4">
            <w:pPr>
              <w:pStyle w:val="gemtabohne"/>
            </w:pPr>
            <w:r>
              <w:t>Einarbeitung P18.1</w:t>
            </w:r>
            <w:r w:rsidR="0080048B">
              <w:t>, Disclaimer entfernt, VDG ist bereits in Kraft</w:t>
            </w:r>
          </w:p>
        </w:tc>
        <w:tc>
          <w:tcPr>
            <w:tcW w:w="1455" w:type="dxa"/>
            <w:shd w:val="clear" w:color="auto" w:fill="auto"/>
          </w:tcPr>
          <w:p w:rsidR="00A66B35" w:rsidRDefault="00A66B35">
            <w:pPr>
              <w:pStyle w:val="gemtabohne"/>
            </w:pPr>
            <w:r>
              <w:t>gematik</w:t>
            </w:r>
          </w:p>
        </w:tc>
      </w:tr>
      <w:tr w:rsidR="0080048B" w:rsidTr="0062764B">
        <w:tc>
          <w:tcPr>
            <w:tcW w:w="1050" w:type="dxa"/>
            <w:shd w:val="clear" w:color="auto" w:fill="auto"/>
          </w:tcPr>
          <w:p w:rsidR="0080048B" w:rsidRDefault="0080048B">
            <w:pPr>
              <w:pStyle w:val="gemtab11ptAbstand"/>
              <w:pPrChange w:id="33" w:author="von Rottenburg, Ferdinand" w:date="2019-10-24T09:24:00Z">
                <w:pPr>
                  <w:pStyle w:val="gemtabohne"/>
                </w:pPr>
              </w:pPrChange>
            </w:pPr>
          </w:p>
        </w:tc>
        <w:tc>
          <w:tcPr>
            <w:tcW w:w="987" w:type="dxa"/>
            <w:shd w:val="clear" w:color="auto" w:fill="auto"/>
          </w:tcPr>
          <w:p w:rsidR="0080048B" w:rsidRDefault="0080048B">
            <w:pPr>
              <w:pStyle w:val="gemtabohne"/>
              <w:pPrChange w:id="34" w:author="von Rottenburg, Ferdinand" w:date="2019-10-24T09:24:00Z">
                <w:pPr>
                  <w:pStyle w:val="gemtab11ptAbstand"/>
                </w:pPr>
              </w:pPrChange>
            </w:pPr>
          </w:p>
        </w:tc>
        <w:tc>
          <w:tcPr>
            <w:tcW w:w="807" w:type="dxa"/>
            <w:shd w:val="clear" w:color="auto" w:fill="auto"/>
          </w:tcPr>
          <w:p w:rsidR="0080048B" w:rsidRPr="00535224" w:rsidRDefault="0080048B">
            <w:pPr>
              <w:pStyle w:val="gemtabohne"/>
            </w:pPr>
          </w:p>
        </w:tc>
        <w:tc>
          <w:tcPr>
            <w:tcW w:w="4593" w:type="dxa"/>
            <w:shd w:val="clear" w:color="auto" w:fill="auto"/>
          </w:tcPr>
          <w:p w:rsidR="0080048B" w:rsidRPr="00745E3C" w:rsidRDefault="00212F18">
            <w:pPr>
              <w:pStyle w:val="gemtabohne"/>
            </w:pPr>
            <w:r w:rsidRPr="00745E3C">
              <w:t xml:space="preserve">Einarbeitung </w:t>
            </w:r>
            <w:r w:rsidR="00745E3C" w:rsidRPr="00745E3C">
              <w:t>Änderungsliste P19.1</w:t>
            </w:r>
          </w:p>
        </w:tc>
        <w:tc>
          <w:tcPr>
            <w:tcW w:w="1455" w:type="dxa"/>
            <w:shd w:val="clear" w:color="auto" w:fill="auto"/>
          </w:tcPr>
          <w:p w:rsidR="0080048B" w:rsidRDefault="0080048B">
            <w:pPr>
              <w:pStyle w:val="gemtabohne"/>
            </w:pPr>
          </w:p>
        </w:tc>
      </w:tr>
      <w:tr w:rsidR="00745E3C" w:rsidTr="0062764B">
        <w:tc>
          <w:tcPr>
            <w:tcW w:w="1050" w:type="dxa"/>
            <w:shd w:val="clear" w:color="auto" w:fill="auto"/>
          </w:tcPr>
          <w:p w:rsidR="00745E3C" w:rsidRDefault="00745E3C">
            <w:pPr>
              <w:pStyle w:val="gemtab11ptAbstand"/>
              <w:pPrChange w:id="35" w:author="von Rottenburg, Ferdinand" w:date="2019-10-24T09:24:00Z">
                <w:pPr>
                  <w:pStyle w:val="gemtabohne"/>
                </w:pPr>
              </w:pPrChange>
            </w:pPr>
            <w:r>
              <w:t>1.4.0</w:t>
            </w:r>
          </w:p>
        </w:tc>
        <w:tc>
          <w:tcPr>
            <w:tcW w:w="987" w:type="dxa"/>
            <w:shd w:val="clear" w:color="auto" w:fill="auto"/>
          </w:tcPr>
          <w:p w:rsidR="00745E3C" w:rsidRDefault="00745E3C">
            <w:pPr>
              <w:pStyle w:val="gemtabohne"/>
              <w:pPrChange w:id="36" w:author="von Rottenburg, Ferdinand" w:date="2019-10-24T09:24:00Z">
                <w:pPr>
                  <w:pStyle w:val="gemtab11ptAbstand"/>
                </w:pPr>
              </w:pPrChange>
            </w:pPr>
            <w:r>
              <w:t>28.06.19</w:t>
            </w:r>
          </w:p>
        </w:tc>
        <w:tc>
          <w:tcPr>
            <w:tcW w:w="807" w:type="dxa"/>
            <w:shd w:val="clear" w:color="auto" w:fill="auto"/>
          </w:tcPr>
          <w:p w:rsidR="00745E3C" w:rsidRPr="00535224" w:rsidRDefault="00745E3C">
            <w:pPr>
              <w:pStyle w:val="gemtabohne"/>
            </w:pPr>
          </w:p>
        </w:tc>
        <w:tc>
          <w:tcPr>
            <w:tcW w:w="4593" w:type="dxa"/>
            <w:shd w:val="clear" w:color="auto" w:fill="auto"/>
          </w:tcPr>
          <w:p w:rsidR="00745E3C" w:rsidRDefault="00745E3C">
            <w:pPr>
              <w:pStyle w:val="gemtabohne"/>
            </w:pPr>
            <w:r>
              <w:t>freigegeben</w:t>
            </w:r>
          </w:p>
        </w:tc>
        <w:tc>
          <w:tcPr>
            <w:tcW w:w="1455" w:type="dxa"/>
            <w:shd w:val="clear" w:color="auto" w:fill="auto"/>
          </w:tcPr>
          <w:p w:rsidR="00745E3C" w:rsidRDefault="00745E3C">
            <w:pPr>
              <w:pStyle w:val="gemtabohne"/>
            </w:pPr>
            <w:r>
              <w:t>gematik</w:t>
            </w:r>
          </w:p>
        </w:tc>
      </w:tr>
    </w:tbl>
    <w:p w:rsidR="0062764B" w:rsidRDefault="0062764B" w:rsidP="00205B17"/>
    <w:p w:rsidR="0062764B" w:rsidRPr="00441958" w:rsidRDefault="0062764B">
      <w:pPr>
        <w:pStyle w:val="gemnonum1"/>
        <w:pPrChange w:id="37" w:author="von Rottenburg, Ferdinand" w:date="2019-10-24T09:24:00Z">
          <w:pPr/>
        </w:pPrChange>
      </w:pPr>
      <w:bookmarkStart w:id="38" w:name="_Toc489623424"/>
      <w:r w:rsidRPr="00441958">
        <w:lastRenderedPageBreak/>
        <w:t>Inhaltsverzeichnis</w:t>
      </w:r>
      <w:bookmarkEnd w:id="38"/>
    </w:p>
    <w:p w:rsidR="0062764B" w:rsidRPr="0095746E" w:rsidRDefault="0062764B"/>
    <w:p w:rsidR="00491436" w:rsidRPr="0062764B" w:rsidRDefault="0062764B">
      <w:pPr>
        <w:pStyle w:val="Verzeichnis1"/>
        <w:rPr>
          <w:rFonts w:ascii="Calibri" w:eastAsia="Times New Roman" w:hAnsi="Calibri"/>
          <w:noProof/>
          <w:szCs w:val="22"/>
        </w:rPr>
        <w:pPrChange w:id="39" w:author="von Rottenburg, Ferdinand" w:date="2019-10-24T09:24:00Z">
          <w:pPr/>
        </w:pPrChange>
      </w:pPr>
      <w:r w:rsidRPr="0095746E">
        <w:fldChar w:fldCharType="begin"/>
      </w:r>
      <w:r w:rsidRPr="00441958">
        <w:instrText xml:space="preserve"> TOC \o "3-5" \h \z \t "Überschrift 1;1;Überschrift 2;2;gem_nonum_Ü4;4;gem_Ü5;5;GEM_Ü3;3;gem_Ü4;4;gem_Ü1;1;gem_Ü2;2;gem_nonum_Ü1;1;gem_nonum_Ü2;2;gem_nonum_Ü3;3" </w:instrText>
      </w:r>
      <w:r w:rsidRPr="0095746E">
        <w:fldChar w:fldCharType="separate"/>
      </w:r>
      <w:r w:rsidR="00335143">
        <w:fldChar w:fldCharType="begin"/>
      </w:r>
      <w:r w:rsidR="00335143">
        <w:instrText xml:space="preserve"> HYPERLINK \l "_Toc489623423" </w:instrText>
      </w:r>
      <w:r w:rsidR="00335143">
        <w:fldChar w:fldCharType="separate"/>
      </w:r>
      <w:r w:rsidR="00491436" w:rsidRPr="009E7462">
        <w:rPr>
          <w:rStyle w:val="Hyperlink"/>
          <w:noProof/>
        </w:rPr>
        <w:t>Dokumentinformationen</w:t>
      </w:r>
      <w:r w:rsidR="00491436">
        <w:rPr>
          <w:noProof/>
          <w:webHidden/>
        </w:rPr>
        <w:tab/>
      </w:r>
      <w:r w:rsidR="00491436">
        <w:rPr>
          <w:rStyle w:val="Hyperlink"/>
          <w:noProof/>
        </w:rPr>
        <w:fldChar w:fldCharType="begin"/>
      </w:r>
      <w:r w:rsidR="00491436">
        <w:rPr>
          <w:noProof/>
          <w:webHidden/>
        </w:rPr>
        <w:instrText xml:space="preserve"> PAGEREF _Toc489623423 \h </w:instrText>
      </w:r>
      <w:r w:rsidR="00491436">
        <w:rPr>
          <w:rStyle w:val="Hyperlink"/>
          <w:noProof/>
        </w:rPr>
      </w:r>
      <w:r w:rsidR="00491436">
        <w:rPr>
          <w:rStyle w:val="Hyperlink"/>
          <w:noProof/>
        </w:rPr>
        <w:fldChar w:fldCharType="separate"/>
      </w:r>
      <w:r w:rsidR="00491436">
        <w:rPr>
          <w:noProof/>
          <w:webHidden/>
        </w:rPr>
        <w:t>2</w:t>
      </w:r>
      <w:r w:rsidR="00491436">
        <w:rPr>
          <w:rStyle w:val="Hyperlink"/>
          <w:noProof/>
        </w:rPr>
        <w:fldChar w:fldCharType="end"/>
      </w:r>
      <w:r w:rsidR="00335143">
        <w:rPr>
          <w:rStyle w:val="Hyperlink"/>
          <w:noProof/>
        </w:rPr>
        <w:fldChar w:fldCharType="end"/>
      </w:r>
    </w:p>
    <w:p w:rsidR="00491436" w:rsidRPr="0062764B" w:rsidRDefault="00E2051A">
      <w:pPr>
        <w:pStyle w:val="Verzeichnis1"/>
        <w:rPr>
          <w:rFonts w:ascii="Calibri" w:eastAsia="Times New Roman" w:hAnsi="Calibri"/>
          <w:noProof/>
          <w:sz w:val="22"/>
          <w:szCs w:val="22"/>
        </w:rPr>
      </w:pPr>
      <w:hyperlink w:anchor="_Toc489623424" w:history="1">
        <w:r w:rsidR="00491436" w:rsidRPr="009E7462">
          <w:rPr>
            <w:rStyle w:val="Hyperlink"/>
            <w:noProof/>
          </w:rPr>
          <w:t>Inhaltsverzeichnis</w:t>
        </w:r>
        <w:r w:rsidR="00491436">
          <w:rPr>
            <w:noProof/>
            <w:webHidden/>
          </w:rPr>
          <w:tab/>
        </w:r>
        <w:r w:rsidR="00491436">
          <w:rPr>
            <w:rStyle w:val="Hyperlink"/>
            <w:noProof/>
          </w:rPr>
          <w:fldChar w:fldCharType="begin"/>
        </w:r>
        <w:r w:rsidR="00491436">
          <w:rPr>
            <w:noProof/>
            <w:webHidden/>
          </w:rPr>
          <w:instrText xml:space="preserve"> PAGEREF _Toc489623424 \h </w:instrText>
        </w:r>
        <w:r w:rsidR="00491436">
          <w:rPr>
            <w:rStyle w:val="Hyperlink"/>
            <w:noProof/>
          </w:rPr>
        </w:r>
        <w:r w:rsidR="00491436">
          <w:rPr>
            <w:rStyle w:val="Hyperlink"/>
            <w:noProof/>
          </w:rPr>
          <w:fldChar w:fldCharType="separate"/>
        </w:r>
        <w:r w:rsidR="00491436">
          <w:rPr>
            <w:noProof/>
            <w:webHidden/>
          </w:rPr>
          <w:t>3</w:t>
        </w:r>
        <w:r w:rsidR="00491436">
          <w:rPr>
            <w:rStyle w:val="Hyperlink"/>
            <w:noProof/>
          </w:rPr>
          <w:fldChar w:fldCharType="end"/>
        </w:r>
      </w:hyperlink>
    </w:p>
    <w:p w:rsidR="00491436" w:rsidRPr="0062764B" w:rsidRDefault="00E2051A">
      <w:pPr>
        <w:pStyle w:val="Verzeichnis1"/>
        <w:rPr>
          <w:rFonts w:ascii="Calibri" w:eastAsia="Times New Roman" w:hAnsi="Calibri"/>
          <w:noProof/>
          <w:sz w:val="22"/>
          <w:szCs w:val="22"/>
        </w:rPr>
      </w:pPr>
      <w:hyperlink w:anchor="_Toc489623425" w:history="1">
        <w:r w:rsidR="00491436" w:rsidRPr="009E7462">
          <w:rPr>
            <w:rStyle w:val="Hyperlink"/>
            <w:noProof/>
          </w:rPr>
          <w:t>1</w:t>
        </w:r>
        <w:r w:rsidR="00491436" w:rsidRPr="0062764B">
          <w:rPr>
            <w:rFonts w:ascii="Calibri" w:eastAsia="Times New Roman" w:hAnsi="Calibri"/>
            <w:noProof/>
            <w:sz w:val="22"/>
            <w:szCs w:val="22"/>
          </w:rPr>
          <w:tab/>
        </w:r>
        <w:r w:rsidR="00491436" w:rsidRPr="009E7462">
          <w:rPr>
            <w:rStyle w:val="Hyperlink"/>
            <w:noProof/>
          </w:rPr>
          <w:t>Einordnung des Dokuments</w:t>
        </w:r>
        <w:r w:rsidR="00491436">
          <w:rPr>
            <w:noProof/>
            <w:webHidden/>
          </w:rPr>
          <w:tab/>
        </w:r>
        <w:r w:rsidR="00491436">
          <w:rPr>
            <w:rStyle w:val="Hyperlink"/>
            <w:noProof/>
          </w:rPr>
          <w:fldChar w:fldCharType="begin"/>
        </w:r>
        <w:r w:rsidR="00491436">
          <w:rPr>
            <w:noProof/>
            <w:webHidden/>
          </w:rPr>
          <w:instrText xml:space="preserve"> PAGEREF _Toc489623425 \h </w:instrText>
        </w:r>
        <w:r w:rsidR="00491436">
          <w:rPr>
            <w:rStyle w:val="Hyperlink"/>
            <w:noProof/>
          </w:rPr>
        </w:r>
        <w:r w:rsidR="00491436">
          <w:rPr>
            <w:rStyle w:val="Hyperlink"/>
            <w:noProof/>
          </w:rPr>
          <w:fldChar w:fldCharType="separate"/>
        </w:r>
        <w:r w:rsidR="00491436">
          <w:rPr>
            <w:noProof/>
            <w:webHidden/>
          </w:rPr>
          <w:t>4</w:t>
        </w:r>
        <w:r w:rsidR="00491436">
          <w:rPr>
            <w:rStyle w:val="Hyperlink"/>
            <w:noProof/>
          </w:rPr>
          <w:fldChar w:fldCharType="end"/>
        </w:r>
      </w:hyperlink>
    </w:p>
    <w:p w:rsidR="00491436" w:rsidRPr="0062764B" w:rsidRDefault="00335143">
      <w:pPr>
        <w:pStyle w:val="Verzeichnis2"/>
        <w:rPr>
          <w:rFonts w:ascii="Calibri" w:eastAsia="Times New Roman" w:hAnsi="Calibri"/>
          <w:noProof/>
          <w:szCs w:val="22"/>
        </w:rPr>
        <w:pPrChange w:id="40" w:author="von Rottenburg, Ferdinand" w:date="2019-10-24T09:24:00Z">
          <w:pPr>
            <w:pStyle w:val="Verzeichnis1"/>
          </w:pPr>
        </w:pPrChange>
      </w:pPr>
      <w:r>
        <w:fldChar w:fldCharType="begin"/>
      </w:r>
      <w:r>
        <w:instrText xml:space="preserve"> HYPERLINK \l "_Toc489623426" </w:instrText>
      </w:r>
      <w:r>
        <w:fldChar w:fldCharType="separate"/>
      </w:r>
      <w:r w:rsidR="00491436" w:rsidRPr="009E7462">
        <w:rPr>
          <w:rStyle w:val="Hyperlink"/>
          <w:noProof/>
        </w:rPr>
        <w:t>1.1</w:t>
      </w:r>
      <w:r w:rsidR="00491436" w:rsidRPr="0062764B">
        <w:rPr>
          <w:rFonts w:ascii="Calibri" w:eastAsia="Times New Roman" w:hAnsi="Calibri"/>
          <w:noProof/>
          <w:szCs w:val="22"/>
        </w:rPr>
        <w:tab/>
      </w:r>
      <w:r w:rsidR="00491436" w:rsidRPr="009E7462">
        <w:rPr>
          <w:rStyle w:val="Hyperlink"/>
          <w:noProof/>
        </w:rPr>
        <w:t>Zielsetzung</w:t>
      </w:r>
      <w:r w:rsidR="00491436">
        <w:rPr>
          <w:noProof/>
          <w:webHidden/>
        </w:rPr>
        <w:tab/>
      </w:r>
      <w:r w:rsidR="00491436">
        <w:rPr>
          <w:rStyle w:val="Hyperlink"/>
          <w:noProof/>
        </w:rPr>
        <w:fldChar w:fldCharType="begin"/>
      </w:r>
      <w:r w:rsidR="00491436">
        <w:rPr>
          <w:noProof/>
          <w:webHidden/>
        </w:rPr>
        <w:instrText xml:space="preserve"> PAGEREF _Toc489623426 \h </w:instrText>
      </w:r>
      <w:r w:rsidR="00491436">
        <w:rPr>
          <w:rStyle w:val="Hyperlink"/>
          <w:noProof/>
        </w:rPr>
      </w:r>
      <w:r w:rsidR="00491436">
        <w:rPr>
          <w:rStyle w:val="Hyperlink"/>
          <w:noProof/>
        </w:rPr>
        <w:fldChar w:fldCharType="separate"/>
      </w:r>
      <w:r w:rsidR="00491436">
        <w:rPr>
          <w:noProof/>
          <w:webHidden/>
        </w:rPr>
        <w:t>4</w:t>
      </w:r>
      <w:r w:rsidR="00491436">
        <w:rPr>
          <w:rStyle w:val="Hyperlink"/>
          <w:noProof/>
        </w:rPr>
        <w:fldChar w:fldCharType="end"/>
      </w:r>
      <w:r>
        <w:rPr>
          <w:rStyle w:val="Hyperlink"/>
          <w:noProof/>
        </w:rPr>
        <w:fldChar w:fldCharType="end"/>
      </w:r>
    </w:p>
    <w:p w:rsidR="00491436" w:rsidRPr="0062764B" w:rsidRDefault="00E2051A">
      <w:pPr>
        <w:pStyle w:val="Verzeichnis2"/>
        <w:rPr>
          <w:rFonts w:ascii="Calibri" w:eastAsia="Times New Roman" w:hAnsi="Calibri"/>
          <w:noProof/>
          <w:szCs w:val="22"/>
        </w:rPr>
      </w:pPr>
      <w:hyperlink w:anchor="_Toc489623427" w:history="1">
        <w:r w:rsidR="00491436" w:rsidRPr="009E7462">
          <w:rPr>
            <w:rStyle w:val="Hyperlink"/>
            <w:noProof/>
          </w:rPr>
          <w:t>1.2</w:t>
        </w:r>
        <w:r w:rsidR="00491436" w:rsidRPr="0062764B">
          <w:rPr>
            <w:rFonts w:ascii="Calibri" w:eastAsia="Times New Roman" w:hAnsi="Calibri"/>
            <w:noProof/>
            <w:szCs w:val="22"/>
          </w:rPr>
          <w:tab/>
        </w:r>
        <w:r w:rsidR="00491436" w:rsidRPr="009E7462">
          <w:rPr>
            <w:rStyle w:val="Hyperlink"/>
            <w:noProof/>
          </w:rPr>
          <w:t>Zielgruppe</w:t>
        </w:r>
        <w:r w:rsidR="00491436">
          <w:rPr>
            <w:noProof/>
            <w:webHidden/>
          </w:rPr>
          <w:tab/>
        </w:r>
        <w:r w:rsidR="00491436">
          <w:rPr>
            <w:rStyle w:val="Hyperlink"/>
            <w:noProof/>
          </w:rPr>
          <w:fldChar w:fldCharType="begin"/>
        </w:r>
        <w:r w:rsidR="00491436">
          <w:rPr>
            <w:noProof/>
            <w:webHidden/>
          </w:rPr>
          <w:instrText xml:space="preserve"> PAGEREF _Toc489623427 \h </w:instrText>
        </w:r>
        <w:r w:rsidR="00491436">
          <w:rPr>
            <w:rStyle w:val="Hyperlink"/>
            <w:noProof/>
          </w:rPr>
        </w:r>
        <w:r w:rsidR="00491436">
          <w:rPr>
            <w:rStyle w:val="Hyperlink"/>
            <w:noProof/>
          </w:rPr>
          <w:fldChar w:fldCharType="separate"/>
        </w:r>
        <w:r w:rsidR="00491436">
          <w:rPr>
            <w:noProof/>
            <w:webHidden/>
          </w:rPr>
          <w:t>4</w:t>
        </w:r>
        <w:r w:rsidR="00491436">
          <w:rPr>
            <w:rStyle w:val="Hyperlink"/>
            <w:noProof/>
          </w:rPr>
          <w:fldChar w:fldCharType="end"/>
        </w:r>
      </w:hyperlink>
    </w:p>
    <w:p w:rsidR="00491436" w:rsidRPr="0062764B" w:rsidRDefault="00E2051A">
      <w:pPr>
        <w:pStyle w:val="Verzeichnis2"/>
        <w:rPr>
          <w:rFonts w:ascii="Calibri" w:eastAsia="Times New Roman" w:hAnsi="Calibri"/>
          <w:noProof/>
          <w:szCs w:val="22"/>
        </w:rPr>
      </w:pPr>
      <w:hyperlink w:anchor="_Toc489623428" w:history="1">
        <w:r w:rsidR="00491436" w:rsidRPr="009E7462">
          <w:rPr>
            <w:rStyle w:val="Hyperlink"/>
            <w:noProof/>
          </w:rPr>
          <w:t>1.3</w:t>
        </w:r>
        <w:r w:rsidR="00491436" w:rsidRPr="0062764B">
          <w:rPr>
            <w:rFonts w:ascii="Calibri" w:eastAsia="Times New Roman" w:hAnsi="Calibri"/>
            <w:noProof/>
            <w:szCs w:val="22"/>
          </w:rPr>
          <w:tab/>
        </w:r>
        <w:r w:rsidR="00491436" w:rsidRPr="009E7462">
          <w:rPr>
            <w:rStyle w:val="Hyperlink"/>
            <w:noProof/>
          </w:rPr>
          <w:t>Geltungsbereich</w:t>
        </w:r>
        <w:r w:rsidR="00491436">
          <w:rPr>
            <w:noProof/>
            <w:webHidden/>
          </w:rPr>
          <w:tab/>
        </w:r>
        <w:r w:rsidR="00491436">
          <w:rPr>
            <w:rStyle w:val="Hyperlink"/>
            <w:noProof/>
          </w:rPr>
          <w:fldChar w:fldCharType="begin"/>
        </w:r>
        <w:r w:rsidR="00491436">
          <w:rPr>
            <w:noProof/>
            <w:webHidden/>
          </w:rPr>
          <w:instrText xml:space="preserve"> PAGEREF _Toc489623428 \h </w:instrText>
        </w:r>
        <w:r w:rsidR="00491436">
          <w:rPr>
            <w:rStyle w:val="Hyperlink"/>
            <w:noProof/>
          </w:rPr>
        </w:r>
        <w:r w:rsidR="00491436">
          <w:rPr>
            <w:rStyle w:val="Hyperlink"/>
            <w:noProof/>
          </w:rPr>
          <w:fldChar w:fldCharType="separate"/>
        </w:r>
        <w:r w:rsidR="00491436">
          <w:rPr>
            <w:noProof/>
            <w:webHidden/>
          </w:rPr>
          <w:t>4</w:t>
        </w:r>
        <w:r w:rsidR="00491436">
          <w:rPr>
            <w:rStyle w:val="Hyperlink"/>
            <w:noProof/>
          </w:rPr>
          <w:fldChar w:fldCharType="end"/>
        </w:r>
      </w:hyperlink>
    </w:p>
    <w:p w:rsidR="00491436" w:rsidRPr="0062764B" w:rsidRDefault="00E2051A">
      <w:pPr>
        <w:pStyle w:val="Verzeichnis2"/>
        <w:rPr>
          <w:rFonts w:ascii="Calibri" w:eastAsia="Times New Roman" w:hAnsi="Calibri"/>
          <w:noProof/>
          <w:szCs w:val="22"/>
        </w:rPr>
      </w:pPr>
      <w:hyperlink w:anchor="_Toc489623429" w:history="1">
        <w:r w:rsidR="00491436" w:rsidRPr="009E7462">
          <w:rPr>
            <w:rStyle w:val="Hyperlink"/>
            <w:noProof/>
          </w:rPr>
          <w:t>1.4</w:t>
        </w:r>
        <w:r w:rsidR="00491436" w:rsidRPr="0062764B">
          <w:rPr>
            <w:rFonts w:ascii="Calibri" w:eastAsia="Times New Roman" w:hAnsi="Calibri"/>
            <w:noProof/>
            <w:szCs w:val="22"/>
          </w:rPr>
          <w:tab/>
        </w:r>
        <w:r w:rsidR="00491436" w:rsidRPr="009E7462">
          <w:rPr>
            <w:rStyle w:val="Hyperlink"/>
            <w:noProof/>
          </w:rPr>
          <w:t>Abgrenzungen</w:t>
        </w:r>
        <w:r w:rsidR="00491436">
          <w:rPr>
            <w:noProof/>
            <w:webHidden/>
          </w:rPr>
          <w:tab/>
        </w:r>
        <w:r w:rsidR="00491436">
          <w:rPr>
            <w:rStyle w:val="Hyperlink"/>
            <w:noProof/>
          </w:rPr>
          <w:fldChar w:fldCharType="begin"/>
        </w:r>
        <w:r w:rsidR="00491436">
          <w:rPr>
            <w:noProof/>
            <w:webHidden/>
          </w:rPr>
          <w:instrText xml:space="preserve"> PAGEREF _Toc489623429 \h </w:instrText>
        </w:r>
        <w:r w:rsidR="00491436">
          <w:rPr>
            <w:rStyle w:val="Hyperlink"/>
            <w:noProof/>
          </w:rPr>
        </w:r>
        <w:r w:rsidR="00491436">
          <w:rPr>
            <w:rStyle w:val="Hyperlink"/>
            <w:noProof/>
          </w:rPr>
          <w:fldChar w:fldCharType="separate"/>
        </w:r>
        <w:r w:rsidR="00491436">
          <w:rPr>
            <w:noProof/>
            <w:webHidden/>
          </w:rPr>
          <w:t>4</w:t>
        </w:r>
        <w:r w:rsidR="00491436">
          <w:rPr>
            <w:rStyle w:val="Hyperlink"/>
            <w:noProof/>
          </w:rPr>
          <w:fldChar w:fldCharType="end"/>
        </w:r>
      </w:hyperlink>
    </w:p>
    <w:p w:rsidR="00491436" w:rsidRPr="0062764B" w:rsidRDefault="00E2051A">
      <w:pPr>
        <w:pStyle w:val="Verzeichnis2"/>
        <w:rPr>
          <w:rFonts w:ascii="Calibri" w:eastAsia="Times New Roman" w:hAnsi="Calibri"/>
          <w:noProof/>
          <w:szCs w:val="22"/>
        </w:rPr>
      </w:pPr>
      <w:hyperlink w:anchor="_Toc489623430" w:history="1">
        <w:r w:rsidR="00491436" w:rsidRPr="009E7462">
          <w:rPr>
            <w:rStyle w:val="Hyperlink"/>
            <w:noProof/>
          </w:rPr>
          <w:t>1.5</w:t>
        </w:r>
        <w:r w:rsidR="00491436" w:rsidRPr="0062764B">
          <w:rPr>
            <w:rFonts w:ascii="Calibri" w:eastAsia="Times New Roman" w:hAnsi="Calibri"/>
            <w:noProof/>
            <w:szCs w:val="22"/>
          </w:rPr>
          <w:tab/>
        </w:r>
        <w:r w:rsidR="00491436" w:rsidRPr="009E7462">
          <w:rPr>
            <w:rStyle w:val="Hyperlink"/>
            <w:noProof/>
          </w:rPr>
          <w:t>Methodik</w:t>
        </w:r>
        <w:r w:rsidR="00491436">
          <w:rPr>
            <w:noProof/>
            <w:webHidden/>
          </w:rPr>
          <w:tab/>
        </w:r>
        <w:r w:rsidR="00491436">
          <w:rPr>
            <w:rStyle w:val="Hyperlink"/>
            <w:noProof/>
          </w:rPr>
          <w:fldChar w:fldCharType="begin"/>
        </w:r>
        <w:r w:rsidR="00491436">
          <w:rPr>
            <w:noProof/>
            <w:webHidden/>
          </w:rPr>
          <w:instrText xml:space="preserve"> PAGEREF _Toc489623430 \h </w:instrText>
        </w:r>
        <w:r w:rsidR="00491436">
          <w:rPr>
            <w:rStyle w:val="Hyperlink"/>
            <w:noProof/>
          </w:rPr>
        </w:r>
        <w:r w:rsidR="00491436">
          <w:rPr>
            <w:rStyle w:val="Hyperlink"/>
            <w:noProof/>
          </w:rPr>
          <w:fldChar w:fldCharType="separate"/>
        </w:r>
        <w:r w:rsidR="00491436">
          <w:rPr>
            <w:noProof/>
            <w:webHidden/>
          </w:rPr>
          <w:t>5</w:t>
        </w:r>
        <w:r w:rsidR="00491436">
          <w:rPr>
            <w:rStyle w:val="Hyperlink"/>
            <w:noProof/>
          </w:rPr>
          <w:fldChar w:fldCharType="end"/>
        </w:r>
      </w:hyperlink>
    </w:p>
    <w:p w:rsidR="00491436" w:rsidRPr="0062764B" w:rsidRDefault="00335143">
      <w:pPr>
        <w:pStyle w:val="Verzeichnis1"/>
        <w:rPr>
          <w:rFonts w:ascii="Calibri" w:eastAsia="Times New Roman" w:hAnsi="Calibri"/>
          <w:noProof/>
          <w:szCs w:val="22"/>
        </w:rPr>
        <w:pPrChange w:id="41" w:author="von Rottenburg, Ferdinand" w:date="2019-10-24T09:24:00Z">
          <w:pPr>
            <w:pStyle w:val="Verzeichnis2"/>
          </w:pPr>
        </w:pPrChange>
      </w:pPr>
      <w:r>
        <w:fldChar w:fldCharType="begin"/>
      </w:r>
      <w:r>
        <w:instrText xml:space="preserve"> HYPERLINK \l "_Toc489623431" </w:instrText>
      </w:r>
      <w:r>
        <w:fldChar w:fldCharType="separate"/>
      </w:r>
      <w:r w:rsidR="00491436" w:rsidRPr="009E7462">
        <w:rPr>
          <w:rStyle w:val="Hyperlink"/>
          <w:noProof/>
        </w:rPr>
        <w:t>2</w:t>
      </w:r>
      <w:r w:rsidR="00491436" w:rsidRPr="0062764B">
        <w:rPr>
          <w:rFonts w:ascii="Calibri" w:eastAsia="Times New Roman" w:hAnsi="Calibri"/>
          <w:noProof/>
          <w:sz w:val="22"/>
          <w:szCs w:val="22"/>
        </w:rPr>
        <w:tab/>
      </w:r>
      <w:r w:rsidR="00491436" w:rsidRPr="009E7462">
        <w:rPr>
          <w:rStyle w:val="Hyperlink"/>
          <w:noProof/>
        </w:rPr>
        <w:t>Überblick</w:t>
      </w:r>
      <w:r w:rsidR="00491436">
        <w:rPr>
          <w:noProof/>
          <w:webHidden/>
        </w:rPr>
        <w:tab/>
      </w:r>
      <w:r w:rsidR="00491436">
        <w:rPr>
          <w:rStyle w:val="Hyperlink"/>
          <w:noProof/>
        </w:rPr>
        <w:fldChar w:fldCharType="begin"/>
      </w:r>
      <w:r w:rsidR="00491436">
        <w:rPr>
          <w:noProof/>
          <w:webHidden/>
        </w:rPr>
        <w:instrText xml:space="preserve"> PAGEREF _Toc489623431 \h </w:instrText>
      </w:r>
      <w:r w:rsidR="00491436">
        <w:rPr>
          <w:rStyle w:val="Hyperlink"/>
          <w:noProof/>
        </w:rPr>
      </w:r>
      <w:r w:rsidR="00491436">
        <w:rPr>
          <w:rStyle w:val="Hyperlink"/>
          <w:noProof/>
        </w:rPr>
        <w:fldChar w:fldCharType="separate"/>
      </w:r>
      <w:r w:rsidR="00491436">
        <w:rPr>
          <w:noProof/>
          <w:webHidden/>
        </w:rPr>
        <w:t>6</w:t>
      </w:r>
      <w:r w:rsidR="00491436">
        <w:rPr>
          <w:rStyle w:val="Hyperlink"/>
          <w:noProof/>
        </w:rPr>
        <w:fldChar w:fldCharType="end"/>
      </w:r>
      <w:r>
        <w:rPr>
          <w:rStyle w:val="Hyperlink"/>
          <w:noProof/>
        </w:rPr>
        <w:fldChar w:fldCharType="end"/>
      </w:r>
    </w:p>
    <w:p w:rsidR="00491436" w:rsidRPr="0062764B" w:rsidRDefault="00E2051A">
      <w:pPr>
        <w:pStyle w:val="Verzeichnis1"/>
        <w:rPr>
          <w:rFonts w:ascii="Calibri" w:eastAsia="Times New Roman" w:hAnsi="Calibri"/>
          <w:noProof/>
          <w:sz w:val="22"/>
          <w:szCs w:val="22"/>
        </w:rPr>
      </w:pPr>
      <w:hyperlink w:anchor="_Toc489623432" w:history="1">
        <w:r w:rsidR="00491436" w:rsidRPr="009E7462">
          <w:rPr>
            <w:rStyle w:val="Hyperlink"/>
            <w:noProof/>
          </w:rPr>
          <w:t>3</w:t>
        </w:r>
        <w:r w:rsidR="00491436" w:rsidRPr="0062764B">
          <w:rPr>
            <w:rFonts w:ascii="Calibri" w:eastAsia="Times New Roman" w:hAnsi="Calibri"/>
            <w:noProof/>
            <w:sz w:val="22"/>
            <w:szCs w:val="22"/>
          </w:rPr>
          <w:tab/>
        </w:r>
        <w:r w:rsidR="00491436" w:rsidRPr="009E7462">
          <w:rPr>
            <w:rStyle w:val="Hyperlink"/>
            <w:noProof/>
          </w:rPr>
          <w:t xml:space="preserve">Signaturrichtlinie </w:t>
        </w:r>
        <w:r w:rsidR="00491436" w:rsidRPr="009E7462">
          <w:rPr>
            <w:rStyle w:val="Hyperlink"/>
            <w:rFonts w:ascii="Courier New" w:hAnsi="Courier New" w:cs="Courier New"/>
            <w:noProof/>
          </w:rPr>
          <w:t>SR_DF_NFDM_NOTFALLDATEN</w:t>
        </w:r>
        <w:r w:rsidR="00491436">
          <w:rPr>
            <w:noProof/>
            <w:webHidden/>
          </w:rPr>
          <w:tab/>
        </w:r>
        <w:r w:rsidR="00491436">
          <w:rPr>
            <w:rStyle w:val="Hyperlink"/>
            <w:noProof/>
          </w:rPr>
          <w:fldChar w:fldCharType="begin"/>
        </w:r>
        <w:r w:rsidR="00491436">
          <w:rPr>
            <w:noProof/>
            <w:webHidden/>
          </w:rPr>
          <w:instrText xml:space="preserve"> PAGEREF _Toc489623432 \h </w:instrText>
        </w:r>
        <w:r w:rsidR="00491436">
          <w:rPr>
            <w:rStyle w:val="Hyperlink"/>
            <w:noProof/>
          </w:rPr>
        </w:r>
        <w:r w:rsidR="00491436">
          <w:rPr>
            <w:rStyle w:val="Hyperlink"/>
            <w:noProof/>
          </w:rPr>
          <w:fldChar w:fldCharType="separate"/>
        </w:r>
        <w:r w:rsidR="00491436">
          <w:rPr>
            <w:noProof/>
            <w:webHidden/>
          </w:rPr>
          <w:t>7</w:t>
        </w:r>
        <w:r w:rsidR="00491436">
          <w:rPr>
            <w:rStyle w:val="Hyperlink"/>
            <w:noProof/>
          </w:rPr>
          <w:fldChar w:fldCharType="end"/>
        </w:r>
      </w:hyperlink>
    </w:p>
    <w:p w:rsidR="00491436" w:rsidRPr="0062764B" w:rsidRDefault="00335143">
      <w:pPr>
        <w:pStyle w:val="Verzeichnis2"/>
        <w:rPr>
          <w:rFonts w:ascii="Calibri" w:eastAsia="Times New Roman" w:hAnsi="Calibri"/>
          <w:noProof/>
          <w:szCs w:val="22"/>
        </w:rPr>
        <w:pPrChange w:id="42" w:author="von Rottenburg, Ferdinand" w:date="2019-10-24T09:24:00Z">
          <w:pPr>
            <w:pStyle w:val="Verzeichnis1"/>
          </w:pPr>
        </w:pPrChange>
      </w:pPr>
      <w:r>
        <w:fldChar w:fldCharType="begin"/>
      </w:r>
      <w:r>
        <w:instrText xml:space="preserve"> HYPERLINK \l "_Toc489623433" </w:instrText>
      </w:r>
      <w:r>
        <w:fldChar w:fldCharType="separate"/>
      </w:r>
      <w:r w:rsidR="00491436" w:rsidRPr="009E7462">
        <w:rPr>
          <w:rStyle w:val="Hyperlink"/>
          <w:noProof/>
        </w:rPr>
        <w:t>3.1</w:t>
      </w:r>
      <w:r w:rsidR="00491436" w:rsidRPr="0062764B">
        <w:rPr>
          <w:rFonts w:ascii="Calibri" w:eastAsia="Times New Roman" w:hAnsi="Calibri"/>
          <w:noProof/>
          <w:szCs w:val="22"/>
        </w:rPr>
        <w:tab/>
      </w:r>
      <w:r w:rsidR="00491436" w:rsidRPr="009E7462">
        <w:rPr>
          <w:rStyle w:val="Hyperlink"/>
          <w:noProof/>
        </w:rPr>
        <w:t>Gültigkeitsbereich</w:t>
      </w:r>
      <w:r w:rsidR="00491436">
        <w:rPr>
          <w:noProof/>
          <w:webHidden/>
        </w:rPr>
        <w:tab/>
      </w:r>
      <w:r w:rsidR="00491436">
        <w:rPr>
          <w:rStyle w:val="Hyperlink"/>
          <w:noProof/>
        </w:rPr>
        <w:fldChar w:fldCharType="begin"/>
      </w:r>
      <w:r w:rsidR="00491436">
        <w:rPr>
          <w:noProof/>
          <w:webHidden/>
        </w:rPr>
        <w:instrText xml:space="preserve"> PAGEREF _Toc489623433 \h </w:instrText>
      </w:r>
      <w:r w:rsidR="00491436">
        <w:rPr>
          <w:rStyle w:val="Hyperlink"/>
          <w:noProof/>
        </w:rPr>
      </w:r>
      <w:r w:rsidR="00491436">
        <w:rPr>
          <w:rStyle w:val="Hyperlink"/>
          <w:noProof/>
        </w:rPr>
        <w:fldChar w:fldCharType="separate"/>
      </w:r>
      <w:r w:rsidR="00491436">
        <w:rPr>
          <w:noProof/>
          <w:webHidden/>
        </w:rPr>
        <w:t>7</w:t>
      </w:r>
      <w:r w:rsidR="00491436">
        <w:rPr>
          <w:rStyle w:val="Hyperlink"/>
          <w:noProof/>
        </w:rPr>
        <w:fldChar w:fldCharType="end"/>
      </w:r>
      <w:r>
        <w:rPr>
          <w:rStyle w:val="Hyperlink"/>
          <w:noProof/>
        </w:rPr>
        <w:fldChar w:fldCharType="end"/>
      </w:r>
    </w:p>
    <w:p w:rsidR="00491436" w:rsidRPr="0062764B" w:rsidRDefault="00E2051A">
      <w:pPr>
        <w:pStyle w:val="Verzeichnis2"/>
        <w:rPr>
          <w:rFonts w:ascii="Calibri" w:eastAsia="Times New Roman" w:hAnsi="Calibri"/>
          <w:noProof/>
          <w:szCs w:val="22"/>
        </w:rPr>
      </w:pPr>
      <w:hyperlink w:anchor="_Toc489623434" w:history="1">
        <w:r w:rsidR="00491436" w:rsidRPr="009E7462">
          <w:rPr>
            <w:rStyle w:val="Hyperlink"/>
            <w:noProof/>
          </w:rPr>
          <w:t>3.2</w:t>
        </w:r>
        <w:r w:rsidR="00491436" w:rsidRPr="0062764B">
          <w:rPr>
            <w:rFonts w:ascii="Calibri" w:eastAsia="Times New Roman" w:hAnsi="Calibri"/>
            <w:noProof/>
            <w:szCs w:val="22"/>
          </w:rPr>
          <w:tab/>
        </w:r>
        <w:r w:rsidR="00491436" w:rsidRPr="009E7462">
          <w:rPr>
            <w:rStyle w:val="Hyperlink"/>
            <w:noProof/>
          </w:rPr>
          <w:t>Typkonformität</w:t>
        </w:r>
        <w:r w:rsidR="00491436">
          <w:rPr>
            <w:noProof/>
            <w:webHidden/>
          </w:rPr>
          <w:tab/>
        </w:r>
        <w:r w:rsidR="00491436">
          <w:rPr>
            <w:rStyle w:val="Hyperlink"/>
            <w:noProof/>
          </w:rPr>
          <w:fldChar w:fldCharType="begin"/>
        </w:r>
        <w:r w:rsidR="00491436">
          <w:rPr>
            <w:noProof/>
            <w:webHidden/>
          </w:rPr>
          <w:instrText xml:space="preserve"> PAGEREF _Toc489623434 \h </w:instrText>
        </w:r>
        <w:r w:rsidR="00491436">
          <w:rPr>
            <w:rStyle w:val="Hyperlink"/>
            <w:noProof/>
          </w:rPr>
        </w:r>
        <w:r w:rsidR="00491436">
          <w:rPr>
            <w:rStyle w:val="Hyperlink"/>
            <w:noProof/>
          </w:rPr>
          <w:fldChar w:fldCharType="separate"/>
        </w:r>
        <w:r w:rsidR="00491436">
          <w:rPr>
            <w:noProof/>
            <w:webHidden/>
          </w:rPr>
          <w:t>7</w:t>
        </w:r>
        <w:r w:rsidR="00491436">
          <w:rPr>
            <w:rStyle w:val="Hyperlink"/>
            <w:noProof/>
          </w:rPr>
          <w:fldChar w:fldCharType="end"/>
        </w:r>
      </w:hyperlink>
    </w:p>
    <w:p w:rsidR="00491436" w:rsidRPr="0062764B" w:rsidRDefault="00E2051A">
      <w:pPr>
        <w:pStyle w:val="Verzeichnis2"/>
        <w:rPr>
          <w:rFonts w:ascii="Calibri" w:eastAsia="Times New Roman" w:hAnsi="Calibri"/>
          <w:noProof/>
          <w:szCs w:val="22"/>
        </w:rPr>
      </w:pPr>
      <w:hyperlink w:anchor="_Toc489623435" w:history="1">
        <w:r w:rsidR="00491436" w:rsidRPr="009E7462">
          <w:rPr>
            <w:rStyle w:val="Hyperlink"/>
            <w:noProof/>
          </w:rPr>
          <w:t>Profilierung der Schnittstelle SignDocument</w:t>
        </w:r>
        <w:r w:rsidR="00491436">
          <w:rPr>
            <w:noProof/>
            <w:webHidden/>
          </w:rPr>
          <w:tab/>
        </w:r>
        <w:r w:rsidR="00491436">
          <w:rPr>
            <w:rStyle w:val="Hyperlink"/>
            <w:noProof/>
          </w:rPr>
          <w:fldChar w:fldCharType="begin"/>
        </w:r>
        <w:r w:rsidR="00491436">
          <w:rPr>
            <w:noProof/>
            <w:webHidden/>
          </w:rPr>
          <w:instrText xml:space="preserve"> PAGEREF _Toc489623435 \h </w:instrText>
        </w:r>
        <w:r w:rsidR="00491436">
          <w:rPr>
            <w:rStyle w:val="Hyperlink"/>
            <w:noProof/>
          </w:rPr>
        </w:r>
        <w:r w:rsidR="00491436">
          <w:rPr>
            <w:rStyle w:val="Hyperlink"/>
            <w:noProof/>
          </w:rPr>
          <w:fldChar w:fldCharType="separate"/>
        </w:r>
        <w:r w:rsidR="00491436">
          <w:rPr>
            <w:noProof/>
            <w:webHidden/>
          </w:rPr>
          <w:t>8</w:t>
        </w:r>
        <w:r w:rsidR="00491436">
          <w:rPr>
            <w:rStyle w:val="Hyperlink"/>
            <w:noProof/>
          </w:rPr>
          <w:fldChar w:fldCharType="end"/>
        </w:r>
      </w:hyperlink>
    </w:p>
    <w:p w:rsidR="00491436" w:rsidRPr="0062764B" w:rsidRDefault="00E2051A">
      <w:pPr>
        <w:pStyle w:val="Verzeichnis2"/>
        <w:rPr>
          <w:rFonts w:ascii="Calibri" w:eastAsia="Times New Roman" w:hAnsi="Calibri"/>
          <w:noProof/>
          <w:szCs w:val="22"/>
        </w:rPr>
      </w:pPr>
      <w:hyperlink w:anchor="_Toc489623436" w:history="1">
        <w:r w:rsidR="00491436" w:rsidRPr="009E7462">
          <w:rPr>
            <w:rStyle w:val="Hyperlink"/>
            <w:noProof/>
          </w:rPr>
          <w:t>3.3</w:t>
        </w:r>
        <w:r w:rsidR="00491436" w:rsidRPr="0062764B">
          <w:rPr>
            <w:rFonts w:ascii="Calibri" w:eastAsia="Times New Roman" w:hAnsi="Calibri"/>
            <w:noProof/>
            <w:szCs w:val="22"/>
          </w:rPr>
          <w:tab/>
        </w:r>
        <w:r w:rsidR="00491436" w:rsidRPr="009E7462">
          <w:rPr>
            <w:rStyle w:val="Hyperlink"/>
            <w:noProof/>
          </w:rPr>
          <w:t>Profilierung der Schnittstelle VerifyDocument</w:t>
        </w:r>
        <w:r w:rsidR="00491436">
          <w:rPr>
            <w:noProof/>
            <w:webHidden/>
          </w:rPr>
          <w:tab/>
        </w:r>
        <w:r w:rsidR="00491436">
          <w:rPr>
            <w:rStyle w:val="Hyperlink"/>
            <w:noProof/>
          </w:rPr>
          <w:fldChar w:fldCharType="begin"/>
        </w:r>
        <w:r w:rsidR="00491436">
          <w:rPr>
            <w:noProof/>
            <w:webHidden/>
          </w:rPr>
          <w:instrText xml:space="preserve"> PAGEREF _Toc489623436 \h </w:instrText>
        </w:r>
        <w:r w:rsidR="00491436">
          <w:rPr>
            <w:rStyle w:val="Hyperlink"/>
            <w:noProof/>
          </w:rPr>
        </w:r>
        <w:r w:rsidR="00491436">
          <w:rPr>
            <w:rStyle w:val="Hyperlink"/>
            <w:noProof/>
          </w:rPr>
          <w:fldChar w:fldCharType="separate"/>
        </w:r>
        <w:r w:rsidR="00491436">
          <w:rPr>
            <w:noProof/>
            <w:webHidden/>
          </w:rPr>
          <w:t>9</w:t>
        </w:r>
        <w:r w:rsidR="00491436">
          <w:rPr>
            <w:rStyle w:val="Hyperlink"/>
            <w:noProof/>
          </w:rPr>
          <w:fldChar w:fldCharType="end"/>
        </w:r>
      </w:hyperlink>
    </w:p>
    <w:p w:rsidR="00491436" w:rsidRPr="0062764B" w:rsidRDefault="00335143">
      <w:pPr>
        <w:pStyle w:val="Verzeichnis1"/>
        <w:rPr>
          <w:rFonts w:ascii="Calibri" w:eastAsia="Times New Roman" w:hAnsi="Calibri"/>
          <w:noProof/>
          <w:szCs w:val="22"/>
        </w:rPr>
        <w:pPrChange w:id="43" w:author="von Rottenburg, Ferdinand" w:date="2019-10-24T09:24:00Z">
          <w:pPr>
            <w:pStyle w:val="Verzeichnis2"/>
          </w:pPr>
        </w:pPrChange>
      </w:pPr>
      <w:r>
        <w:fldChar w:fldCharType="begin"/>
      </w:r>
      <w:r>
        <w:instrText xml:space="preserve"> HYPERLINK \l "_Toc489623437" </w:instrText>
      </w:r>
      <w:r>
        <w:fldChar w:fldCharType="separate"/>
      </w:r>
      <w:r w:rsidR="00491436" w:rsidRPr="009E7462">
        <w:rPr>
          <w:rStyle w:val="Hyperlink"/>
          <w:noProof/>
        </w:rPr>
        <w:t>Anhang A – Verzeichnisse</w:t>
      </w:r>
      <w:r w:rsidR="00491436">
        <w:rPr>
          <w:noProof/>
          <w:webHidden/>
        </w:rPr>
        <w:tab/>
      </w:r>
      <w:r w:rsidR="00491436">
        <w:rPr>
          <w:rStyle w:val="Hyperlink"/>
          <w:noProof/>
        </w:rPr>
        <w:fldChar w:fldCharType="begin"/>
      </w:r>
      <w:r w:rsidR="00491436">
        <w:rPr>
          <w:noProof/>
          <w:webHidden/>
        </w:rPr>
        <w:instrText xml:space="preserve"> PAGEREF _Toc489623437 \h </w:instrText>
      </w:r>
      <w:r w:rsidR="00491436">
        <w:rPr>
          <w:rStyle w:val="Hyperlink"/>
          <w:noProof/>
        </w:rPr>
      </w:r>
      <w:r w:rsidR="00491436">
        <w:rPr>
          <w:rStyle w:val="Hyperlink"/>
          <w:noProof/>
        </w:rPr>
        <w:fldChar w:fldCharType="separate"/>
      </w:r>
      <w:r w:rsidR="00491436">
        <w:rPr>
          <w:noProof/>
          <w:webHidden/>
        </w:rPr>
        <w:t>11</w:t>
      </w:r>
      <w:r w:rsidR="00491436">
        <w:rPr>
          <w:rStyle w:val="Hyperlink"/>
          <w:noProof/>
        </w:rPr>
        <w:fldChar w:fldCharType="end"/>
      </w:r>
      <w:r>
        <w:rPr>
          <w:rStyle w:val="Hyperlink"/>
          <w:noProof/>
        </w:rPr>
        <w:fldChar w:fldCharType="end"/>
      </w:r>
    </w:p>
    <w:p w:rsidR="00491436" w:rsidRPr="0062764B" w:rsidRDefault="00335143">
      <w:pPr>
        <w:pStyle w:val="Verzeichnis2"/>
        <w:rPr>
          <w:rFonts w:ascii="Calibri" w:eastAsia="Times New Roman" w:hAnsi="Calibri"/>
          <w:noProof/>
          <w:szCs w:val="22"/>
        </w:rPr>
        <w:pPrChange w:id="44" w:author="von Rottenburg, Ferdinand" w:date="2019-10-24T09:24:00Z">
          <w:pPr>
            <w:pStyle w:val="Verzeichnis1"/>
          </w:pPr>
        </w:pPrChange>
      </w:pPr>
      <w:r>
        <w:fldChar w:fldCharType="begin"/>
      </w:r>
      <w:r>
        <w:instrText xml:space="preserve"> HYPERLINK \l "_Toc489623438" </w:instrText>
      </w:r>
      <w:r>
        <w:fldChar w:fldCharType="separate"/>
      </w:r>
      <w:r w:rsidR="00491436" w:rsidRPr="009E7462">
        <w:rPr>
          <w:rStyle w:val="Hyperlink"/>
          <w:noProof/>
        </w:rPr>
        <w:t>A1 – Abkürzungen</w:t>
      </w:r>
      <w:r w:rsidR="00491436">
        <w:rPr>
          <w:noProof/>
          <w:webHidden/>
        </w:rPr>
        <w:tab/>
      </w:r>
      <w:r w:rsidR="00491436">
        <w:rPr>
          <w:rStyle w:val="Hyperlink"/>
          <w:noProof/>
        </w:rPr>
        <w:fldChar w:fldCharType="begin"/>
      </w:r>
      <w:r w:rsidR="00491436">
        <w:rPr>
          <w:noProof/>
          <w:webHidden/>
        </w:rPr>
        <w:instrText xml:space="preserve"> PAGEREF _Toc489623438 \h </w:instrText>
      </w:r>
      <w:r w:rsidR="00491436">
        <w:rPr>
          <w:rStyle w:val="Hyperlink"/>
          <w:noProof/>
        </w:rPr>
      </w:r>
      <w:r w:rsidR="00491436">
        <w:rPr>
          <w:rStyle w:val="Hyperlink"/>
          <w:noProof/>
        </w:rPr>
        <w:fldChar w:fldCharType="separate"/>
      </w:r>
      <w:r w:rsidR="00491436">
        <w:rPr>
          <w:noProof/>
          <w:webHidden/>
        </w:rPr>
        <w:t>11</w:t>
      </w:r>
      <w:r w:rsidR="00491436">
        <w:rPr>
          <w:rStyle w:val="Hyperlink"/>
          <w:noProof/>
        </w:rPr>
        <w:fldChar w:fldCharType="end"/>
      </w:r>
      <w:r>
        <w:rPr>
          <w:rStyle w:val="Hyperlink"/>
          <w:noProof/>
        </w:rPr>
        <w:fldChar w:fldCharType="end"/>
      </w:r>
    </w:p>
    <w:p w:rsidR="00491436" w:rsidRPr="0062764B" w:rsidRDefault="00E2051A">
      <w:pPr>
        <w:pStyle w:val="Verzeichnis2"/>
        <w:rPr>
          <w:rFonts w:ascii="Calibri" w:eastAsia="Times New Roman" w:hAnsi="Calibri"/>
          <w:noProof/>
          <w:szCs w:val="22"/>
        </w:rPr>
      </w:pPr>
      <w:hyperlink w:anchor="_Toc489623439" w:history="1">
        <w:r w:rsidR="00491436" w:rsidRPr="009E7462">
          <w:rPr>
            <w:rStyle w:val="Hyperlink"/>
            <w:noProof/>
          </w:rPr>
          <w:t>A2 – Glossar</w:t>
        </w:r>
        <w:r w:rsidR="00491436">
          <w:rPr>
            <w:noProof/>
            <w:webHidden/>
          </w:rPr>
          <w:tab/>
        </w:r>
        <w:r w:rsidR="00491436">
          <w:rPr>
            <w:rStyle w:val="Hyperlink"/>
            <w:noProof/>
          </w:rPr>
          <w:fldChar w:fldCharType="begin"/>
        </w:r>
        <w:r w:rsidR="00491436">
          <w:rPr>
            <w:noProof/>
            <w:webHidden/>
          </w:rPr>
          <w:instrText xml:space="preserve"> PAGEREF _Toc489623439 \h </w:instrText>
        </w:r>
        <w:r w:rsidR="00491436">
          <w:rPr>
            <w:rStyle w:val="Hyperlink"/>
            <w:noProof/>
          </w:rPr>
        </w:r>
        <w:r w:rsidR="00491436">
          <w:rPr>
            <w:rStyle w:val="Hyperlink"/>
            <w:noProof/>
          </w:rPr>
          <w:fldChar w:fldCharType="separate"/>
        </w:r>
        <w:r w:rsidR="00491436">
          <w:rPr>
            <w:noProof/>
            <w:webHidden/>
          </w:rPr>
          <w:t>11</w:t>
        </w:r>
        <w:r w:rsidR="00491436">
          <w:rPr>
            <w:rStyle w:val="Hyperlink"/>
            <w:noProof/>
          </w:rPr>
          <w:fldChar w:fldCharType="end"/>
        </w:r>
      </w:hyperlink>
    </w:p>
    <w:p w:rsidR="00491436" w:rsidRPr="0062764B" w:rsidRDefault="00E2051A">
      <w:pPr>
        <w:pStyle w:val="Verzeichnis2"/>
        <w:rPr>
          <w:rFonts w:ascii="Calibri" w:eastAsia="Times New Roman" w:hAnsi="Calibri"/>
          <w:noProof/>
          <w:szCs w:val="22"/>
        </w:rPr>
      </w:pPr>
      <w:hyperlink w:anchor="_Toc489623440" w:history="1">
        <w:r w:rsidR="00491436" w:rsidRPr="009E7462">
          <w:rPr>
            <w:rStyle w:val="Hyperlink"/>
            <w:noProof/>
          </w:rPr>
          <w:t>A3 – Tabellenverzeichnis</w:t>
        </w:r>
        <w:r w:rsidR="00491436">
          <w:rPr>
            <w:noProof/>
            <w:webHidden/>
          </w:rPr>
          <w:tab/>
        </w:r>
        <w:r w:rsidR="00491436">
          <w:rPr>
            <w:rStyle w:val="Hyperlink"/>
            <w:noProof/>
          </w:rPr>
          <w:fldChar w:fldCharType="begin"/>
        </w:r>
        <w:r w:rsidR="00491436">
          <w:rPr>
            <w:noProof/>
            <w:webHidden/>
          </w:rPr>
          <w:instrText xml:space="preserve"> PAGEREF _Toc489623440 \h </w:instrText>
        </w:r>
        <w:r w:rsidR="00491436">
          <w:rPr>
            <w:rStyle w:val="Hyperlink"/>
            <w:noProof/>
          </w:rPr>
        </w:r>
        <w:r w:rsidR="00491436">
          <w:rPr>
            <w:rStyle w:val="Hyperlink"/>
            <w:noProof/>
          </w:rPr>
          <w:fldChar w:fldCharType="separate"/>
        </w:r>
        <w:r w:rsidR="00491436">
          <w:rPr>
            <w:noProof/>
            <w:webHidden/>
          </w:rPr>
          <w:t>11</w:t>
        </w:r>
        <w:r w:rsidR="00491436">
          <w:rPr>
            <w:rStyle w:val="Hyperlink"/>
            <w:noProof/>
          </w:rPr>
          <w:fldChar w:fldCharType="end"/>
        </w:r>
      </w:hyperlink>
    </w:p>
    <w:p w:rsidR="00491436" w:rsidRPr="0062764B" w:rsidRDefault="00E2051A">
      <w:pPr>
        <w:pStyle w:val="Verzeichnis2"/>
        <w:rPr>
          <w:rFonts w:ascii="Calibri" w:eastAsia="Times New Roman" w:hAnsi="Calibri"/>
          <w:noProof/>
          <w:szCs w:val="22"/>
        </w:rPr>
      </w:pPr>
      <w:hyperlink w:anchor="_Toc489623441" w:history="1">
        <w:r w:rsidR="00491436" w:rsidRPr="009E7462">
          <w:rPr>
            <w:rStyle w:val="Hyperlink"/>
            <w:noProof/>
          </w:rPr>
          <w:t>A4 – Referenzierte Dokumente</w:t>
        </w:r>
        <w:r w:rsidR="00491436">
          <w:rPr>
            <w:noProof/>
            <w:webHidden/>
          </w:rPr>
          <w:tab/>
        </w:r>
        <w:r w:rsidR="00491436">
          <w:rPr>
            <w:rStyle w:val="Hyperlink"/>
            <w:noProof/>
          </w:rPr>
          <w:fldChar w:fldCharType="begin"/>
        </w:r>
        <w:r w:rsidR="00491436">
          <w:rPr>
            <w:noProof/>
            <w:webHidden/>
          </w:rPr>
          <w:instrText xml:space="preserve"> PAGEREF _Toc489623441 \h </w:instrText>
        </w:r>
        <w:r w:rsidR="00491436">
          <w:rPr>
            <w:rStyle w:val="Hyperlink"/>
            <w:noProof/>
          </w:rPr>
        </w:r>
        <w:r w:rsidR="00491436">
          <w:rPr>
            <w:rStyle w:val="Hyperlink"/>
            <w:noProof/>
          </w:rPr>
          <w:fldChar w:fldCharType="separate"/>
        </w:r>
        <w:r w:rsidR="00491436">
          <w:rPr>
            <w:noProof/>
            <w:webHidden/>
          </w:rPr>
          <w:t>12</w:t>
        </w:r>
        <w:r w:rsidR="00491436">
          <w:rPr>
            <w:rStyle w:val="Hyperlink"/>
            <w:noProof/>
          </w:rPr>
          <w:fldChar w:fldCharType="end"/>
        </w:r>
      </w:hyperlink>
    </w:p>
    <w:p w:rsidR="00491436" w:rsidRPr="0062764B" w:rsidRDefault="00335143">
      <w:pPr>
        <w:pStyle w:val="Verzeichnis3"/>
        <w:rPr>
          <w:rFonts w:ascii="Calibri" w:eastAsia="Times New Roman" w:hAnsi="Calibri"/>
          <w:noProof/>
          <w:szCs w:val="22"/>
        </w:rPr>
        <w:pPrChange w:id="45" w:author="von Rottenburg, Ferdinand" w:date="2019-10-24T09:24:00Z">
          <w:pPr>
            <w:pStyle w:val="Verzeichnis2"/>
          </w:pPr>
        </w:pPrChange>
      </w:pPr>
      <w:r>
        <w:fldChar w:fldCharType="begin"/>
      </w:r>
      <w:r>
        <w:instrText xml:space="preserve"> HYPERLINK \l "_Toc489623442" </w:instrText>
      </w:r>
      <w:r>
        <w:fldChar w:fldCharType="separate"/>
      </w:r>
      <w:r w:rsidR="00491436" w:rsidRPr="009E7462">
        <w:rPr>
          <w:rStyle w:val="Hyperlink"/>
          <w:noProof/>
        </w:rPr>
        <w:t>A4.1 – Dokumente der gematik</w:t>
      </w:r>
      <w:r w:rsidR="00491436">
        <w:rPr>
          <w:noProof/>
          <w:webHidden/>
        </w:rPr>
        <w:tab/>
      </w:r>
      <w:r w:rsidR="00491436">
        <w:rPr>
          <w:rStyle w:val="Hyperlink"/>
          <w:noProof/>
        </w:rPr>
        <w:fldChar w:fldCharType="begin"/>
      </w:r>
      <w:r w:rsidR="00491436">
        <w:rPr>
          <w:noProof/>
          <w:webHidden/>
        </w:rPr>
        <w:instrText xml:space="preserve"> PAGEREF _Toc489623442 \h </w:instrText>
      </w:r>
      <w:r w:rsidR="00491436">
        <w:rPr>
          <w:rStyle w:val="Hyperlink"/>
          <w:noProof/>
        </w:rPr>
      </w:r>
      <w:r w:rsidR="00491436">
        <w:rPr>
          <w:rStyle w:val="Hyperlink"/>
          <w:noProof/>
        </w:rPr>
        <w:fldChar w:fldCharType="separate"/>
      </w:r>
      <w:r w:rsidR="00491436">
        <w:rPr>
          <w:noProof/>
          <w:webHidden/>
        </w:rPr>
        <w:t>12</w:t>
      </w:r>
      <w:r w:rsidR="00491436">
        <w:rPr>
          <w:rStyle w:val="Hyperlink"/>
          <w:noProof/>
        </w:rPr>
        <w:fldChar w:fldCharType="end"/>
      </w:r>
      <w:r>
        <w:rPr>
          <w:rStyle w:val="Hyperlink"/>
          <w:noProof/>
        </w:rPr>
        <w:fldChar w:fldCharType="end"/>
      </w:r>
    </w:p>
    <w:p w:rsidR="0062764B" w:rsidRPr="0095746E" w:rsidRDefault="0062764B">
      <w:r w:rsidRPr="0095746E">
        <w:fldChar w:fldCharType="end"/>
      </w:r>
    </w:p>
    <w:p w:rsidR="0062764B" w:rsidRPr="0095746E" w:rsidRDefault="0062764B">
      <w:pPr>
        <w:sectPr w:rsidR="0062764B" w:rsidRPr="0095746E" w:rsidSect="00F96351">
          <w:headerReference w:type="default" r:id="rId13"/>
          <w:pgSz w:w="11906" w:h="16838" w:code="9"/>
          <w:pgMar w:top="2104" w:right="1469" w:bottom="1701" w:left="1701" w:header="709" w:footer="344" w:gutter="0"/>
          <w:cols w:space="708"/>
          <w:docGrid w:linePitch="360"/>
        </w:sectPr>
      </w:pPr>
    </w:p>
    <w:p w:rsidR="0062764B" w:rsidRPr="0095746E" w:rsidRDefault="0062764B">
      <w:pPr>
        <w:pStyle w:val="gem1"/>
        <w:pPrChange w:id="48" w:author="von Rottenburg, Ferdinand" w:date="2019-10-24T09:24:00Z">
          <w:pPr>
            <w:pStyle w:val="gemStandard"/>
          </w:pPr>
        </w:pPrChange>
      </w:pPr>
      <w:bookmarkStart w:id="49" w:name="_Toc489623425"/>
      <w:bookmarkStart w:id="50" w:name="_Toc59868036"/>
      <w:r w:rsidRPr="00D34BC4">
        <w:lastRenderedPageBreak/>
        <w:t>Einordnung des Dokuments</w:t>
      </w:r>
      <w:bookmarkEnd w:id="49"/>
    </w:p>
    <w:p w:rsidR="0062764B" w:rsidRPr="0095746E" w:rsidRDefault="0062764B">
      <w:pPr>
        <w:pStyle w:val="gem2"/>
        <w:pPrChange w:id="51" w:author="von Rottenburg, Ferdinand" w:date="2019-10-24T09:24:00Z">
          <w:pPr>
            <w:pStyle w:val="gem1"/>
          </w:pPr>
        </w:pPrChange>
      </w:pPr>
      <w:bookmarkStart w:id="52" w:name="_Toc126455649"/>
      <w:bookmarkStart w:id="53" w:name="_Toc126575048"/>
      <w:bookmarkStart w:id="54" w:name="_Toc126575291"/>
      <w:bookmarkStart w:id="55" w:name="_Toc175538628"/>
      <w:bookmarkStart w:id="56" w:name="_Toc175543299"/>
      <w:bookmarkStart w:id="57" w:name="_Toc175547560"/>
      <w:bookmarkStart w:id="58" w:name="_Toc489623426"/>
      <w:r w:rsidRPr="0095746E">
        <w:t>Zielsetzung</w:t>
      </w:r>
      <w:bookmarkEnd w:id="52"/>
      <w:bookmarkEnd w:id="53"/>
      <w:bookmarkEnd w:id="54"/>
      <w:bookmarkEnd w:id="55"/>
      <w:bookmarkEnd w:id="56"/>
      <w:bookmarkEnd w:id="57"/>
      <w:bookmarkEnd w:id="58"/>
    </w:p>
    <w:p w:rsidR="0062764B" w:rsidRDefault="0062764B">
      <w:pPr>
        <w:pStyle w:val="gemStandard"/>
        <w:pPrChange w:id="59" w:author="von Rottenburg, Ferdinand" w:date="2019-10-24T09:24:00Z">
          <w:pPr>
            <w:pStyle w:val="gem2"/>
          </w:pPr>
        </w:pPrChange>
      </w:pPr>
      <w:bookmarkStart w:id="60" w:name="_Toc119221120"/>
      <w:bookmarkStart w:id="61" w:name="_Toc119221123"/>
      <w:bookmarkStart w:id="62" w:name="_Toc126455650"/>
      <w:bookmarkStart w:id="63" w:name="_Toc126575049"/>
      <w:bookmarkStart w:id="64" w:name="_Toc126575292"/>
      <w:bookmarkStart w:id="65" w:name="_Toc175538629"/>
      <w:bookmarkStart w:id="66" w:name="_Toc175543300"/>
      <w:bookmarkStart w:id="67" w:name="_Toc175547561"/>
      <w:bookmarkEnd w:id="60"/>
      <w:bookmarkEnd w:id="61"/>
      <w:r>
        <w:t>Die vorliegende Signaturrichtlinie definiert normative Regeln zur Signaturerstellung</w:t>
      </w:r>
      <w:r w:rsidR="00491436">
        <w:t xml:space="preserve"> </w:t>
      </w:r>
      <w:r>
        <w:t>und Signaturprüfung für Notfalldatensätze. Zudem werden Parameter festgelegt, die für die Signaturerstellung bzw. für die Signaturprüfung notwendig sind, insoweit diese Festlegungen nicht schon in der Konnektorspezifikation oder in XML-Schema-Dateien des Notfalldaten-Managements (NFDM) getroffen werden.</w:t>
      </w:r>
    </w:p>
    <w:p w:rsidR="0062764B" w:rsidRPr="00441958" w:rsidRDefault="0062764B">
      <w:pPr>
        <w:pStyle w:val="gem2"/>
        <w:pPrChange w:id="68" w:author="von Rottenburg, Ferdinand" w:date="2019-10-24T09:24:00Z">
          <w:pPr>
            <w:pStyle w:val="gemStandard"/>
          </w:pPr>
        </w:pPrChange>
      </w:pPr>
      <w:bookmarkStart w:id="69" w:name="_Ref318293625"/>
      <w:bookmarkStart w:id="70" w:name="_Toc489623427"/>
      <w:r w:rsidRPr="00441958">
        <w:t>Zielgruppe</w:t>
      </w:r>
      <w:bookmarkEnd w:id="62"/>
      <w:bookmarkEnd w:id="63"/>
      <w:bookmarkEnd w:id="64"/>
      <w:bookmarkEnd w:id="65"/>
      <w:bookmarkEnd w:id="66"/>
      <w:bookmarkEnd w:id="67"/>
      <w:bookmarkEnd w:id="69"/>
      <w:bookmarkEnd w:id="70"/>
    </w:p>
    <w:p w:rsidR="0062764B" w:rsidRDefault="0062764B">
      <w:pPr>
        <w:pStyle w:val="gemStandard"/>
        <w:pPrChange w:id="71" w:author="von Rottenburg, Ferdinand" w:date="2019-10-24T09:24:00Z">
          <w:pPr>
            <w:pStyle w:val="gem2"/>
          </w:pPr>
        </w:pPrChange>
      </w:pPr>
      <w:r>
        <w:t>Das Dokument ist für die Anbieter und Hersteller des Konnektors des Vorhabens „Online-Rollout (Stufe 2)“</w:t>
      </w:r>
      <w:r w:rsidRPr="00C940D1">
        <w:t xml:space="preserve"> </w:t>
      </w:r>
      <w:r>
        <w:t>relevant.</w:t>
      </w:r>
    </w:p>
    <w:p w:rsidR="0062764B" w:rsidRPr="00441958" w:rsidRDefault="0062764B">
      <w:pPr>
        <w:pStyle w:val="gem2"/>
        <w:pPrChange w:id="72" w:author="von Rottenburg, Ferdinand" w:date="2019-10-24T09:24:00Z">
          <w:pPr>
            <w:pStyle w:val="gemStandard"/>
          </w:pPr>
        </w:pPrChange>
      </w:pPr>
      <w:bookmarkStart w:id="73" w:name="_Toc126455651"/>
      <w:bookmarkStart w:id="74" w:name="_Toc126575050"/>
      <w:bookmarkStart w:id="75" w:name="_Toc126575293"/>
      <w:bookmarkStart w:id="76" w:name="_Toc175538630"/>
      <w:bookmarkStart w:id="77" w:name="_Toc175543301"/>
      <w:bookmarkStart w:id="78" w:name="_Toc175547562"/>
      <w:bookmarkStart w:id="79" w:name="_Toc489623428"/>
      <w:r w:rsidRPr="00441958">
        <w:t>Geltungsbereich</w:t>
      </w:r>
      <w:bookmarkEnd w:id="73"/>
      <w:bookmarkEnd w:id="74"/>
      <w:bookmarkEnd w:id="75"/>
      <w:bookmarkEnd w:id="76"/>
      <w:bookmarkEnd w:id="77"/>
      <w:bookmarkEnd w:id="78"/>
      <w:bookmarkEnd w:id="79"/>
    </w:p>
    <w:p w:rsidR="0062764B" w:rsidRDefault="0062764B">
      <w:bookmarkStart w:id="80" w:name="_Toc126455652"/>
      <w:bookmarkStart w:id="81" w:name="_Toc126575051"/>
      <w:bookmarkStart w:id="82" w:name="_Toc126575294"/>
      <w:bookmarkStart w:id="83" w:name="_Toc175538631"/>
      <w:bookmarkStart w:id="84" w:name="_Toc175543302"/>
      <w:bookmarkStart w:id="85" w:name="_Toc175547563"/>
      <w:r>
        <w:t xml:space="preserve">Die durch die Signaturrichtlinie getroffenen Festlegungen werden durch Referenzierung aus </w:t>
      </w:r>
      <w:r w:rsidRPr="00B8381E">
        <w:t>normative</w:t>
      </w:r>
      <w:r>
        <w:t>n Anforderungen (des Konnektors) normativ. Auf diesem Weg entstehen</w:t>
      </w:r>
      <w:r w:rsidRPr="00B8381E">
        <w:t xml:space="preserve"> Festlegungen zur Telematikinfrastruktur des </w:t>
      </w:r>
      <w:r>
        <w:t>d</w:t>
      </w:r>
      <w:r w:rsidRPr="00B8381E">
        <w:t xml:space="preserve">eutschen Gesundheitswesens für </w:t>
      </w:r>
      <w:r>
        <w:t>den</w:t>
      </w:r>
      <w:r w:rsidRPr="00B8381E">
        <w:t xml:space="preserve"> Online-Rollout (Stufe </w:t>
      </w:r>
      <w:r>
        <w:t>2</w:t>
      </w:r>
      <w:r w:rsidRPr="00B8381E">
        <w:t>). Der Gültigkeitszeitraum der vorliegenden Version und deren Anwendung in Zulassungs- oder Abnahmeverfahren wird durch die gematik GmbH in gesonderten Dokumenten (z.B. Dokumentenlandkarte, Produkttypsteckbri</w:t>
      </w:r>
      <w:r>
        <w:t>ef, Leistungsbeschreibung) fest</w:t>
      </w:r>
      <w:r w:rsidRPr="00B8381E">
        <w:t>gelegt und bekannt gegeben.</w:t>
      </w:r>
    </w:p>
    <w:p w:rsidR="0062764B" w:rsidRPr="00B957E2" w:rsidRDefault="0062764B">
      <w:pPr>
        <w:pStyle w:val="gemStandard"/>
        <w:pPrChange w:id="86" w:author="von Rottenburg, Ferdinand" w:date="2019-10-24T09:24:00Z">
          <w:pPr/>
        </w:pPrChange>
      </w:pPr>
      <w:r w:rsidRPr="00B957E2">
        <w:t>Wichtiger Schutzrechts-/Patentrechtshinweis</w:t>
      </w:r>
    </w:p>
    <w:p w:rsidR="0062764B" w:rsidRPr="00EE667D" w:rsidRDefault="0062764B">
      <w:pPr>
        <w:pStyle w:val="gemAnmerkung"/>
        <w:rPr>
          <w:szCs w:val="22"/>
        </w:rPr>
        <w:pPrChange w:id="87" w:author="von Rottenburg, Ferdinand" w:date="2019-10-24T09:24:00Z">
          <w:pPr>
            <w:pStyle w:val="gemStandard"/>
          </w:pPr>
        </w:pPrChange>
      </w:pPr>
      <w:r w:rsidRPr="000201C5">
        <w:t>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Spezifikation angebotene Produkte und/oder Leistungen nicht gegen Schutzrechte Dritter verstoßen und sich ggf. die erforderlichen Erlaubnisse/Lizenzen von den betroffenen Schutzrechtsinhabern einzuholen. Die gematik GmbH übernimmt insofern keinerlei Gewährleistungen.</w:t>
      </w:r>
    </w:p>
    <w:p w:rsidR="0062764B" w:rsidRPr="00441958" w:rsidRDefault="0062764B">
      <w:pPr>
        <w:pStyle w:val="gem2"/>
        <w:pPrChange w:id="88" w:author="von Rottenburg, Ferdinand" w:date="2019-10-24T09:24:00Z">
          <w:pPr>
            <w:pStyle w:val="gemAnmerkung"/>
          </w:pPr>
        </w:pPrChange>
      </w:pPr>
      <w:bookmarkStart w:id="89" w:name="_Toc126455653"/>
      <w:bookmarkStart w:id="90" w:name="_Toc126575052"/>
      <w:bookmarkStart w:id="91" w:name="_Toc126575295"/>
      <w:bookmarkStart w:id="92" w:name="_Toc175538632"/>
      <w:bookmarkStart w:id="93" w:name="_Toc175543303"/>
      <w:bookmarkStart w:id="94" w:name="_Toc175547564"/>
      <w:bookmarkStart w:id="95" w:name="_Toc489623429"/>
      <w:bookmarkEnd w:id="80"/>
      <w:bookmarkEnd w:id="81"/>
      <w:bookmarkEnd w:id="82"/>
      <w:bookmarkEnd w:id="83"/>
      <w:bookmarkEnd w:id="84"/>
      <w:bookmarkEnd w:id="85"/>
      <w:r w:rsidRPr="00441958">
        <w:t>Abgrenzung</w:t>
      </w:r>
      <w:bookmarkEnd w:id="89"/>
      <w:bookmarkEnd w:id="90"/>
      <w:bookmarkEnd w:id="91"/>
      <w:bookmarkEnd w:id="92"/>
      <w:bookmarkEnd w:id="93"/>
      <w:bookmarkEnd w:id="94"/>
      <w:r w:rsidRPr="00441958">
        <w:t>en</w:t>
      </w:r>
      <w:bookmarkEnd w:id="95"/>
    </w:p>
    <w:p w:rsidR="0062764B" w:rsidRDefault="0062764B">
      <w:pPr>
        <w:pStyle w:val="gemStandard"/>
        <w:pPrChange w:id="96" w:author="von Rottenburg, Ferdinand" w:date="2019-10-24T09:24:00Z">
          <w:pPr>
            <w:pStyle w:val="gem2"/>
          </w:pPr>
        </w:pPrChange>
      </w:pPr>
      <w:bookmarkStart w:id="97" w:name="_Toc126575053"/>
      <w:bookmarkStart w:id="98" w:name="_Toc126575296"/>
      <w:bookmarkStart w:id="99" w:name="_Toc175538633"/>
      <w:bookmarkStart w:id="100" w:name="_Toc175543304"/>
      <w:bookmarkStart w:id="101" w:name="_Toc175547565"/>
      <w:r>
        <w:t>Nicht Bestandteil des vorliegenden Dokumentes sind die Festlegungen zum Erstellen und Überprüfen von qualifizierten elektronischen Signaturen auf NFD, die bereits in der Konnektor-Spezifikation getroffen werden.</w:t>
      </w:r>
    </w:p>
    <w:p w:rsidR="0062764B" w:rsidRPr="00441958" w:rsidRDefault="0062764B">
      <w:pPr>
        <w:pStyle w:val="gem2"/>
        <w:pPrChange w:id="102" w:author="von Rottenburg, Ferdinand" w:date="2019-10-24T09:24:00Z">
          <w:pPr>
            <w:pStyle w:val="gemStandard"/>
          </w:pPr>
        </w:pPrChange>
      </w:pPr>
      <w:bookmarkStart w:id="103" w:name="_Toc489623430"/>
      <w:r w:rsidRPr="00441958">
        <w:lastRenderedPageBreak/>
        <w:t>Methodik</w:t>
      </w:r>
      <w:bookmarkEnd w:id="103"/>
    </w:p>
    <w:p w:rsidR="0062764B" w:rsidRDefault="0062764B">
      <w:pPr>
        <w:pStyle w:val="gemStandard"/>
        <w:pPrChange w:id="104" w:author="von Rottenburg, Ferdinand" w:date="2019-10-24T09:24:00Z">
          <w:pPr>
            <w:pStyle w:val="gem2"/>
          </w:pPr>
        </w:pPrChange>
      </w:pPr>
      <w:r>
        <w:t>Dieses Dokument enthält keine Anforderungen. Normativ wird sein Inhalt durch Referenzierung aus Anforderungen des Konnektors.</w:t>
      </w:r>
      <w:bookmarkStart w:id="105" w:name="_Toc121813397"/>
      <w:bookmarkStart w:id="106" w:name="_Toc126575054"/>
      <w:bookmarkStart w:id="107" w:name="_Toc126575297"/>
      <w:bookmarkStart w:id="108" w:name="_Toc175538634"/>
      <w:bookmarkStart w:id="109" w:name="_Toc175543305"/>
      <w:bookmarkStart w:id="110" w:name="_Toc175547566"/>
      <w:bookmarkStart w:id="111" w:name="_Toc59868037"/>
      <w:bookmarkEnd w:id="50"/>
      <w:bookmarkEnd w:id="97"/>
      <w:bookmarkEnd w:id="98"/>
      <w:bookmarkEnd w:id="99"/>
      <w:bookmarkEnd w:id="100"/>
      <w:bookmarkEnd w:id="101"/>
    </w:p>
    <w:p w:rsidR="0062764B" w:rsidRPr="008E6A5B" w:rsidRDefault="0062764B">
      <w:pPr>
        <w:pStyle w:val="gemStandard"/>
      </w:pPr>
      <w:r w:rsidRPr="008E6A5B">
        <w:t>Hinweise zur Nomenklatur:</w:t>
      </w:r>
    </w:p>
    <w:p w:rsidR="0062764B" w:rsidRPr="00EE667D" w:rsidRDefault="0062764B">
      <w:pPr>
        <w:pStyle w:val="gemStandard"/>
        <w:rPr>
          <w:szCs w:val="22"/>
        </w:rPr>
      </w:pPr>
      <w:r w:rsidRPr="008E6A5B">
        <w:t xml:space="preserve">Schnittstellen-, </w:t>
      </w:r>
      <w:r>
        <w:t>Operations-, Parameter- und Dateinamen, Extensible-Markup-Language(XML)-Elemente</w:t>
      </w:r>
      <w:r w:rsidRPr="008E6A5B">
        <w:t xml:space="preserve"> </w:t>
      </w:r>
      <w:r>
        <w:t xml:space="preserve">oder -Attribute, Namen der referenzierten Technischen Use Cases (TUCs) des Konnektors sowie Bezeichner von Signaturrichtlinien, Dokumentenformaten, XML-Namensräumen und Uniform Resource Identifier (URI) </w:t>
      </w:r>
      <w:r w:rsidRPr="008E6A5B">
        <w:t xml:space="preserve">werden in diesem Dokument in </w:t>
      </w:r>
      <w:r w:rsidRPr="009D7E4C">
        <w:rPr>
          <w:rFonts w:ascii="Courier New" w:hAnsi="Courier New" w:cs="Courier New"/>
        </w:rPr>
        <w:t xml:space="preserve">nicht-proportionaler Schriftart </w:t>
      </w:r>
      <w:r w:rsidRPr="008E6A5B">
        <w:t>gesetzt.</w:t>
      </w:r>
    </w:p>
    <w:p w:rsidR="0062764B" w:rsidRPr="00441958" w:rsidRDefault="0062764B">
      <w:pPr>
        <w:pStyle w:val="gem1"/>
        <w:pPrChange w:id="112" w:author="von Rottenburg, Ferdinand" w:date="2019-10-24T09:24:00Z">
          <w:pPr>
            <w:pStyle w:val="gemStandard"/>
          </w:pPr>
        </w:pPrChange>
      </w:pPr>
      <w:bookmarkStart w:id="113" w:name="_Toc489623431"/>
      <w:bookmarkEnd w:id="105"/>
      <w:bookmarkEnd w:id="106"/>
      <w:bookmarkEnd w:id="107"/>
      <w:bookmarkEnd w:id="108"/>
      <w:bookmarkEnd w:id="109"/>
      <w:bookmarkEnd w:id="110"/>
      <w:r w:rsidRPr="00441958">
        <w:lastRenderedPageBreak/>
        <w:t>Überblick</w:t>
      </w:r>
      <w:bookmarkEnd w:id="113"/>
    </w:p>
    <w:p w:rsidR="0062764B" w:rsidRDefault="0062764B">
      <w:pPr>
        <w:pStyle w:val="gemStandard"/>
        <w:pPrChange w:id="114" w:author="von Rottenburg, Ferdinand" w:date="2019-10-24T09:24:00Z">
          <w:pPr>
            <w:pStyle w:val="gem1"/>
          </w:pPr>
        </w:pPrChange>
      </w:pPr>
      <w:r>
        <w:t>Der Konnektor ermöglicht die Erstellung und Prüfung qualifizierter elektronischer Signaturen (QES)</w:t>
      </w:r>
      <w:r w:rsidRPr="00C25CD4">
        <w:t>.</w:t>
      </w:r>
      <w:r>
        <w:t xml:space="preserve"> </w:t>
      </w:r>
    </w:p>
    <w:p w:rsidR="0062764B" w:rsidRDefault="0062764B">
      <w:pPr>
        <w:pStyle w:val="gemStandard"/>
      </w:pPr>
      <w:r w:rsidRPr="008B6AF8">
        <w:t>[gemSpec_Kon]</w:t>
      </w:r>
      <w:r>
        <w:rPr>
          <w:bCs/>
          <w:sz w:val="20"/>
        </w:rPr>
        <w:t xml:space="preserve"> </w:t>
      </w:r>
      <w:r>
        <w:t xml:space="preserve">beschreibt die Anforderungen der Signaturerstellung und -Prüfung auf dem Konnektor abschließend und legt dabei fest, dass bestimmte Dokumentenformate sicher gemäß speziell für diese Dokumentenformate festgeschriebener Signaturrichtlinien verarbeitet werden. </w:t>
      </w:r>
    </w:p>
    <w:p w:rsidR="0062764B" w:rsidRDefault="0062764B">
      <w:pPr>
        <w:pStyle w:val="gemStandard"/>
      </w:pPr>
      <w:r>
        <w:t xml:space="preserve">Das Dokumentenformat, dessen Signaturerstellung und -prüfung durch diese Signaturrichtlinie festgelegt wird, ist das </w:t>
      </w:r>
      <w:r w:rsidRPr="00A57C47">
        <w:t>X</w:t>
      </w:r>
      <w:r>
        <w:t xml:space="preserve">ML-Dokumentenformat des Notfalldatensatzes, welches in [gemSpec_InfoNFDM#3.3] spezifiziert wird. Es wird hier mit dem Bezeichner: </w:t>
      </w:r>
      <w:r w:rsidRPr="00BE1B3F">
        <w:rPr>
          <w:rFonts w:ascii="Courier New" w:hAnsi="Courier New" w:cs="Courier New"/>
        </w:rPr>
        <w:t>DF_NFDM_NOTFALLDATEN</w:t>
      </w:r>
      <w:r w:rsidRPr="00DB0314">
        <w:rPr>
          <w:rFonts w:cs="Arial"/>
        </w:rPr>
        <w:t xml:space="preserve"> referenziert</w:t>
      </w:r>
      <w:r>
        <w:t xml:space="preserve">. Die zugehörige Signaturrichtlinie wird im folgenden Kapitel definiert und ist unter dem Bezeichner </w:t>
      </w:r>
      <w:r w:rsidRPr="00E40E0E">
        <w:rPr>
          <w:rFonts w:ascii="Courier New" w:hAnsi="Courier New" w:cs="Courier New"/>
        </w:rPr>
        <w:t>SR_</w:t>
      </w:r>
      <w:r w:rsidRPr="00BE1B3F">
        <w:rPr>
          <w:rFonts w:ascii="Courier New" w:hAnsi="Courier New" w:cs="Courier New"/>
        </w:rPr>
        <w:t>DF_NFDM_NOTFALLDATEN</w:t>
      </w:r>
      <w:r>
        <w:t xml:space="preserve"> referenzierbar. Über diese Referenz wird sie in Anforderungen in [</w:t>
      </w:r>
      <w:r w:rsidRPr="00BE1B3F">
        <w:t>gemSpec_FM_NFDM</w:t>
      </w:r>
      <w:r>
        <w:t>] normativ verankert.</w:t>
      </w:r>
    </w:p>
    <w:p w:rsidR="0062764B" w:rsidRDefault="0062764B">
      <w:pPr>
        <w:pStyle w:val="gemStandard"/>
      </w:pPr>
      <w:r w:rsidRPr="00A57C47">
        <w:t>Die Signaturrichtlinie</w:t>
      </w:r>
      <w:r>
        <w:t xml:space="preserve"> </w:t>
      </w:r>
      <w:r w:rsidRPr="00E40E0E">
        <w:rPr>
          <w:rFonts w:ascii="Courier New" w:hAnsi="Courier New" w:cs="Courier New"/>
        </w:rPr>
        <w:t>SR_</w:t>
      </w:r>
      <w:r w:rsidRPr="00BE1B3F">
        <w:rPr>
          <w:rFonts w:ascii="Courier New" w:hAnsi="Courier New" w:cs="Courier New"/>
        </w:rPr>
        <w:t>DF_NFDM_NOTFALLDATEN</w:t>
      </w:r>
      <w:r w:rsidRPr="00A57C47">
        <w:t xml:space="preserve"> führt aus, unter welchen Eingangsbedingungen der Konnektor eine QES </w:t>
      </w:r>
      <w:r>
        <w:t xml:space="preserve">für einen Notfalldatensatz </w:t>
      </w:r>
      <w:r w:rsidRPr="00A57C47">
        <w:t>erzeugt</w:t>
      </w:r>
      <w:r>
        <w:t xml:space="preserve">, </w:t>
      </w:r>
      <w:r w:rsidRPr="00A57C47">
        <w:t>sicher anzeig</w:t>
      </w:r>
      <w:r>
        <w:t>t</w:t>
      </w:r>
      <w:r w:rsidRPr="00A57C47">
        <w:t xml:space="preserve"> </w:t>
      </w:r>
      <w:r>
        <w:t>und</w:t>
      </w:r>
      <w:r w:rsidRPr="00A57C47">
        <w:t xml:space="preserve"> prüft</w:t>
      </w:r>
      <w:r>
        <w:t>.</w:t>
      </w:r>
      <w:r w:rsidRPr="00A57C47">
        <w:t xml:space="preserve"> </w:t>
      </w:r>
      <w:r>
        <w:t xml:space="preserve">Dabei werden fachanwendungsspezifische Anforderungen des NFDM gezielt für Notfalldatensätze in der SAK umgesetzt. </w:t>
      </w:r>
    </w:p>
    <w:p w:rsidR="0062764B" w:rsidRDefault="0062764B">
      <w:pPr>
        <w:pStyle w:val="gemStandard"/>
      </w:pPr>
      <w:r>
        <w:t xml:space="preserve">Die Festlegungen der Signaturrichtlinie </w:t>
      </w:r>
      <w:r w:rsidRPr="00E40E0E">
        <w:rPr>
          <w:rFonts w:ascii="Courier New" w:hAnsi="Courier New" w:cs="Courier New"/>
        </w:rPr>
        <w:t>SR_</w:t>
      </w:r>
      <w:r w:rsidRPr="00BE1B3F">
        <w:rPr>
          <w:rFonts w:ascii="Courier New" w:hAnsi="Courier New" w:cs="Courier New"/>
        </w:rPr>
        <w:t>DF_NFDM_NOTFALLDATEN</w:t>
      </w:r>
      <w:r>
        <w:t xml:space="preserve"> zum Aufruf der Operationen </w:t>
      </w:r>
      <w:r w:rsidRPr="00004233">
        <w:rPr>
          <w:rFonts w:ascii="Courier New" w:hAnsi="Courier New" w:cs="Courier New"/>
        </w:rPr>
        <w:t>SignDocument</w:t>
      </w:r>
      <w:r>
        <w:t xml:space="preserve"> und </w:t>
      </w:r>
      <w:r w:rsidRPr="00004233">
        <w:rPr>
          <w:rFonts w:ascii="Courier New" w:hAnsi="Courier New" w:cs="Courier New"/>
        </w:rPr>
        <w:t>VerifyDocument</w:t>
      </w:r>
      <w:r>
        <w:t xml:space="preserve"> sind von aufrufenden Systemen zusätzlich zu den allgemeinen Festlegungen der Schnittstellen in [gemSpec_Kon] zu beachten.</w:t>
      </w:r>
    </w:p>
    <w:p w:rsidR="0062764B" w:rsidRPr="00441958" w:rsidRDefault="0062764B">
      <w:pPr>
        <w:pStyle w:val="gem1"/>
        <w:pPrChange w:id="115" w:author="von Rottenburg, Ferdinand" w:date="2019-10-24T09:24:00Z">
          <w:pPr>
            <w:pStyle w:val="gemStandard"/>
          </w:pPr>
        </w:pPrChange>
      </w:pPr>
      <w:bookmarkStart w:id="116" w:name="_Toc489623432"/>
      <w:r w:rsidRPr="00441958">
        <w:lastRenderedPageBreak/>
        <w:t xml:space="preserve">Signaturrichtlinie </w:t>
      </w:r>
      <w:r w:rsidRPr="00E40E0E">
        <w:t>SR_</w:t>
      </w:r>
      <w:r w:rsidRPr="00BE1B3F">
        <w:t>DF_NFDM_NOTFALLDATEN</w:t>
      </w:r>
      <w:bookmarkEnd w:id="116"/>
    </w:p>
    <w:p w:rsidR="0062764B" w:rsidRDefault="0062764B">
      <w:r>
        <w:t xml:space="preserve">Die Signaturrichtlinie </w:t>
      </w:r>
      <w:r w:rsidRPr="00E40E0E">
        <w:rPr>
          <w:rFonts w:ascii="Courier New" w:hAnsi="Courier New" w:cs="Courier New"/>
        </w:rPr>
        <w:t>SR_</w:t>
      </w:r>
      <w:r w:rsidRPr="00BE1B3F">
        <w:rPr>
          <w:rFonts w:ascii="Courier New" w:hAnsi="Courier New" w:cs="Courier New"/>
        </w:rPr>
        <w:t>DF_NFDM_NOTFALLDATEN</w:t>
      </w:r>
      <w:r w:rsidRPr="00E736AF">
        <w:t xml:space="preserve"> </w:t>
      </w:r>
      <w:r>
        <w:t xml:space="preserve">zum Dokumentenformat </w:t>
      </w:r>
      <w:r w:rsidRPr="00BE1B3F">
        <w:rPr>
          <w:rFonts w:ascii="Courier New" w:hAnsi="Courier New" w:cs="Courier New"/>
        </w:rPr>
        <w:t>DF_NFDM_NOTFALLDATEN</w:t>
      </w:r>
      <w:r>
        <w:t xml:space="preserve"> wird im Folgenden definiert.</w:t>
      </w:r>
      <w:r w:rsidR="00491436">
        <w:t xml:space="preserve"> </w:t>
      </w:r>
    </w:p>
    <w:p w:rsidR="0062764B" w:rsidRPr="00441958" w:rsidRDefault="0062764B">
      <w:pPr>
        <w:pStyle w:val="gem2"/>
        <w:pPrChange w:id="117" w:author="von Rottenburg, Ferdinand" w:date="2019-10-24T09:24:00Z">
          <w:pPr/>
        </w:pPrChange>
      </w:pPr>
      <w:bookmarkStart w:id="118" w:name="_Toc489623433"/>
      <w:r w:rsidRPr="00441958">
        <w:t>Gültigkeitsbereich</w:t>
      </w:r>
      <w:bookmarkEnd w:id="118"/>
    </w:p>
    <w:p w:rsidR="0062764B" w:rsidRDefault="0062764B">
      <w:r>
        <w:t xml:space="preserve">Die Signaturrichtline </w:t>
      </w:r>
      <w:r w:rsidRPr="00E40E0E">
        <w:rPr>
          <w:rFonts w:ascii="Courier New" w:hAnsi="Courier New" w:cs="Courier New"/>
          <w:szCs w:val="22"/>
        </w:rPr>
        <w:t>SR_</w:t>
      </w:r>
      <w:r w:rsidRPr="003C3952">
        <w:rPr>
          <w:rFonts w:ascii="Courier New" w:hAnsi="Courier New" w:cs="Courier New"/>
          <w:szCs w:val="22"/>
        </w:rPr>
        <w:t>DF_NFDM_NOTFALLDATEN</w:t>
      </w:r>
      <w:r w:rsidRPr="00EB39C2">
        <w:rPr>
          <w:rFonts w:cs="Arial"/>
          <w:sz w:val="24"/>
        </w:rPr>
        <w:t xml:space="preserve"> </w:t>
      </w:r>
      <w:r>
        <w:t xml:space="preserve">wird für Aufrufe der Operation </w:t>
      </w:r>
      <w:r w:rsidRPr="00E736AF">
        <w:rPr>
          <w:rFonts w:ascii="Courier New" w:hAnsi="Courier New" w:cs="Courier New"/>
          <w:szCs w:val="22"/>
        </w:rPr>
        <w:t>SignDocument</w:t>
      </w:r>
      <w:r w:rsidRPr="00E736AF">
        <w:rPr>
          <w:szCs w:val="22"/>
        </w:rPr>
        <w:t xml:space="preserve"> </w:t>
      </w:r>
      <w:r>
        <w:t xml:space="preserve">bei den in </w:t>
      </w:r>
      <w:r>
        <w:fldChar w:fldCharType="begin"/>
      </w:r>
      <w:r>
        <w:instrText xml:space="preserve"> REF _Ref390432598 \h </w:instrText>
      </w:r>
      <w:r>
        <w:fldChar w:fldCharType="separate"/>
      </w:r>
      <w:r w:rsidR="00F96351" w:rsidRPr="00E736AF">
        <w:t xml:space="preserve">Tabelle </w:t>
      </w:r>
      <w:r w:rsidR="00F96351">
        <w:rPr>
          <w:noProof/>
        </w:rPr>
        <w:t>1</w:t>
      </w:r>
      <w:r>
        <w:fldChar w:fldCharType="end"/>
      </w:r>
      <w:r>
        <w:t xml:space="preserve"> </w:t>
      </w:r>
      <w:r w:rsidRPr="008141A4">
        <w:t xml:space="preserve">angegebenen Parametern im Kontext einer QES-Signatur wirksam. Für </w:t>
      </w:r>
      <w:r w:rsidRPr="008141A4">
        <w:rPr>
          <w:rFonts w:ascii="Courier New" w:hAnsi="Courier New" w:cs="Courier New"/>
          <w:szCs w:val="22"/>
        </w:rPr>
        <w:t xml:space="preserve">VerifyDocument </w:t>
      </w:r>
      <w:r>
        <w:t xml:space="preserve">oder beim Aufruf von </w:t>
      </w:r>
      <w:r w:rsidRPr="004C60CA">
        <w:rPr>
          <w:rFonts w:ascii="Courier New" w:hAnsi="Courier New" w:cs="Courier New"/>
        </w:rPr>
        <w:t xml:space="preserve">TUC_KON_151 </w:t>
      </w:r>
      <w:r>
        <w:rPr>
          <w:rFonts w:ascii="Courier New" w:hAnsi="Courier New" w:cs="Courier New"/>
        </w:rPr>
        <w:t>„</w:t>
      </w:r>
      <w:r w:rsidRPr="004C60CA">
        <w:rPr>
          <w:rFonts w:ascii="Courier New" w:hAnsi="Courier New" w:cs="Courier New"/>
        </w:rPr>
        <w:t>QES Dokumentensignatur prüfen</w:t>
      </w:r>
      <w:r>
        <w:rPr>
          <w:rFonts w:ascii="Courier New" w:hAnsi="Courier New" w:cs="Courier New"/>
        </w:rPr>
        <w:t>“</w:t>
      </w:r>
      <w:r>
        <w:t xml:space="preserve"> wird</w:t>
      </w:r>
      <w:r w:rsidRPr="008141A4">
        <w:t xml:space="preserve"> sie wirksam, wenn in der Signatur die in </w:t>
      </w:r>
      <w:r>
        <w:fldChar w:fldCharType="begin"/>
      </w:r>
      <w:r>
        <w:instrText xml:space="preserve"> REF _Ref390432598 \h </w:instrText>
      </w:r>
      <w:r>
        <w:fldChar w:fldCharType="separate"/>
      </w:r>
      <w:r w:rsidR="00F96351" w:rsidRPr="00E736AF">
        <w:t xml:space="preserve">Tabelle </w:t>
      </w:r>
      <w:r w:rsidR="00F96351">
        <w:rPr>
          <w:noProof/>
        </w:rPr>
        <w:t>1</w:t>
      </w:r>
      <w:r>
        <w:fldChar w:fldCharType="end"/>
      </w:r>
      <w:r>
        <w:t xml:space="preserve"> </w:t>
      </w:r>
      <w:r w:rsidRPr="008141A4">
        <w:t xml:space="preserve">angegebene URI eingebettet ist. </w:t>
      </w:r>
      <w:r w:rsidRPr="00F74429">
        <w:t xml:space="preserve">Die Signaturrichtlinie erlaubt eine </w:t>
      </w:r>
      <w:r>
        <w:t>detached</w:t>
      </w:r>
      <w:r w:rsidRPr="00F74429">
        <w:t xml:space="preserve"> XAdES-Signatur</w:t>
      </w:r>
      <w:r>
        <w:t>, die innerhalb des Dokuments eingebettet ist.</w:t>
      </w:r>
    </w:p>
    <w:p w:rsidR="0062764B" w:rsidRDefault="0062764B"/>
    <w:p w:rsidR="0062764B" w:rsidRPr="00E736AF" w:rsidRDefault="0062764B">
      <w:pPr>
        <w:pStyle w:val="Beschriftung"/>
        <w:pPrChange w:id="119" w:author="von Rottenburg, Ferdinand" w:date="2019-10-24T09:24:00Z">
          <w:pPr/>
        </w:pPrChange>
      </w:pPr>
      <w:bookmarkStart w:id="120" w:name="_Ref390432598"/>
      <w:bookmarkStart w:id="121" w:name="_Toc381099972"/>
      <w:bookmarkStart w:id="122" w:name="_Toc13052888"/>
      <w:r w:rsidRPr="00E736AF">
        <w:t xml:space="preserve">Tabelle </w:t>
      </w:r>
      <w:fldSimple w:instr=" SEQ Tabelle \* ARABIC ">
        <w:r w:rsidR="00F96351">
          <w:rPr>
            <w:noProof/>
          </w:rPr>
          <w:t>1</w:t>
        </w:r>
      </w:fldSimple>
      <w:bookmarkEnd w:id="120"/>
      <w:r w:rsidRPr="00FE5F0B">
        <w:t xml:space="preserve">: </w:t>
      </w:r>
      <w:r>
        <w:t>TAB_01_SR_</w:t>
      </w:r>
      <w:r w:rsidRPr="003C3952">
        <w:t>DF_NFDM_NOTFALLDATEN</w:t>
      </w:r>
      <w:r>
        <w:t xml:space="preserve"> - </w:t>
      </w:r>
      <w:r w:rsidRPr="00FE5F0B">
        <w:t>Elemente</w:t>
      </w:r>
      <w:r w:rsidRPr="00E736AF">
        <w:t xml:space="preserve"> zur Steuerung der Signaturrichtline</w:t>
      </w:r>
      <w:bookmarkEnd w:id="121"/>
      <w:bookmarkEnd w:id="1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4045"/>
        <w:gridCol w:w="4912"/>
      </w:tblGrid>
      <w:tr w:rsidR="0062764B" w:rsidRPr="00E736AF">
        <w:trPr>
          <w:tblHeader/>
        </w:trPr>
        <w:tc>
          <w:tcPr>
            <w:tcW w:w="2258" w:type="pct"/>
            <w:shd w:val="clear" w:color="auto" w:fill="D9D9D9"/>
          </w:tcPr>
          <w:p w:rsidR="0062764B" w:rsidRPr="00491436" w:rsidRDefault="0062764B">
            <w:pPr>
              <w:pStyle w:val="gemtabohne"/>
              <w:rPr>
                <w:lang w:val="en-GB"/>
              </w:rPr>
              <w:pPrChange w:id="123" w:author="von Rottenburg, Ferdinand" w:date="2019-10-24T09:24:00Z">
                <w:pPr>
                  <w:pStyle w:val="Beschriftung"/>
                </w:pPr>
              </w:pPrChange>
            </w:pPr>
            <w:r w:rsidRPr="00491436">
              <w:rPr>
                <w:lang w:val="en-GB"/>
              </w:rPr>
              <w:t>XML-Element oder XML-Attribut</w:t>
            </w:r>
          </w:p>
        </w:tc>
        <w:tc>
          <w:tcPr>
            <w:tcW w:w="2742" w:type="pct"/>
            <w:shd w:val="clear" w:color="auto" w:fill="D9D9D9"/>
          </w:tcPr>
          <w:p w:rsidR="0062764B" w:rsidRPr="00491436" w:rsidRDefault="0062764B">
            <w:pPr>
              <w:pStyle w:val="gemtabohne"/>
            </w:pPr>
            <w:r w:rsidRPr="00491436">
              <w:t>URI Signaturrichtlinie</w:t>
            </w:r>
          </w:p>
        </w:tc>
      </w:tr>
      <w:tr w:rsidR="0062764B" w:rsidRPr="00E736AF">
        <w:tc>
          <w:tcPr>
            <w:tcW w:w="2258" w:type="pct"/>
          </w:tcPr>
          <w:p w:rsidR="0062764B" w:rsidRPr="0089510C" w:rsidRDefault="0062764B">
            <w:pPr>
              <w:pStyle w:val="gemStandard"/>
              <w:rPr>
                <w:lang w:val="en-US"/>
              </w:rPr>
              <w:pPrChange w:id="124" w:author="von Rottenburg, Ferdinand" w:date="2019-10-24T09:24:00Z">
                <w:pPr>
                  <w:pStyle w:val="gemtabohne"/>
                </w:pPr>
              </w:pPrChange>
            </w:pPr>
            <w:r w:rsidRPr="0089510C">
              <w:rPr>
                <w:rFonts w:cs="Arial"/>
                <w:lang w:val="en-US"/>
              </w:rPr>
              <w:t>für SignDocument:</w:t>
            </w:r>
            <w:r w:rsidRPr="0089510C">
              <w:rPr>
                <w:lang w:val="en-US"/>
              </w:rPr>
              <w:br/>
              <w:t>/SIG:SignDocument/SIG:SignRequest/SIG:OptionalInputs/ sp:GenerateUnderSignaturePolicy/sp:SignaturePolicyIdentifier</w:t>
            </w:r>
          </w:p>
          <w:p w:rsidR="0062764B" w:rsidRPr="0089510C" w:rsidRDefault="0062764B">
            <w:pPr>
              <w:pStyle w:val="gemStandard"/>
              <w:rPr>
                <w:lang w:val="en-US"/>
              </w:rPr>
            </w:pPr>
            <w:r w:rsidRPr="0089510C">
              <w:rPr>
                <w:lang w:val="en-US"/>
              </w:rPr>
              <w:br/>
              <w:t>für VerifyDocument:</w:t>
            </w:r>
          </w:p>
          <w:p w:rsidR="0062764B" w:rsidRPr="0089510C" w:rsidRDefault="0062764B">
            <w:pPr>
              <w:pStyle w:val="gemStandard"/>
              <w:rPr>
                <w:lang w:val="en-US"/>
              </w:rPr>
            </w:pPr>
            <w:r w:rsidRPr="0089510C">
              <w:rPr>
                <w:lang w:val="en-US"/>
              </w:rPr>
              <w:t>ds:Signature/ds:Object/xades:QualifyingProperties/xades:SignedProperties/xades:SignedSignatureProperties/xades:SignaturePolicyIdentifier/xades:SignaturePolicyId/xades:SigPolicyId/xades:Identifier</w:t>
            </w:r>
          </w:p>
        </w:tc>
        <w:tc>
          <w:tcPr>
            <w:tcW w:w="2742" w:type="pct"/>
            <w:shd w:val="clear" w:color="auto" w:fill="auto"/>
            <w:vAlign w:val="center"/>
          </w:tcPr>
          <w:p w:rsidR="0062764B" w:rsidRPr="00E736AF" w:rsidRDefault="0062764B">
            <w:pPr>
              <w:pStyle w:val="gemStandard"/>
            </w:pPr>
            <w:r w:rsidRPr="003252A8">
              <w:t>urn:</w:t>
            </w:r>
            <w:r>
              <w:t>gematik:fa:sak:nfdm:r1:v1</w:t>
            </w:r>
          </w:p>
        </w:tc>
      </w:tr>
    </w:tbl>
    <w:p w:rsidR="0062764B" w:rsidRPr="00441958" w:rsidRDefault="0062764B">
      <w:pPr>
        <w:pStyle w:val="gem2"/>
        <w:pPrChange w:id="125" w:author="von Rottenburg, Ferdinand" w:date="2019-10-24T09:24:00Z">
          <w:pPr>
            <w:pStyle w:val="gemStandard"/>
          </w:pPr>
        </w:pPrChange>
      </w:pPr>
      <w:bookmarkStart w:id="126" w:name="_Toc489623434"/>
      <w:r w:rsidRPr="00441958">
        <w:t>Typkonformität</w:t>
      </w:r>
      <w:bookmarkEnd w:id="126"/>
    </w:p>
    <w:p w:rsidR="0062764B" w:rsidRDefault="0062764B">
      <w:r>
        <w:t xml:space="preserve">Das Dokument muss XML-Schema-valide zum Schema in </w:t>
      </w:r>
      <w:r>
        <w:fldChar w:fldCharType="begin"/>
      </w:r>
      <w:r>
        <w:instrText xml:space="preserve"> REF _Ref390432616 \h </w:instrText>
      </w:r>
      <w:r>
        <w:fldChar w:fldCharType="separate"/>
      </w:r>
      <w:r w:rsidR="00F96351" w:rsidRPr="00E736AF">
        <w:t xml:space="preserve">Tabelle </w:t>
      </w:r>
      <w:r w:rsidR="00F96351">
        <w:rPr>
          <w:noProof/>
        </w:rPr>
        <w:t>2</w:t>
      </w:r>
      <w:r>
        <w:fldChar w:fldCharType="end"/>
      </w:r>
      <w:r>
        <w:t xml:space="preserve"> sein.</w:t>
      </w:r>
    </w:p>
    <w:p w:rsidR="0062764B" w:rsidRDefault="0062764B"/>
    <w:p w:rsidR="0062764B" w:rsidRPr="00E736AF" w:rsidRDefault="0062764B">
      <w:pPr>
        <w:pStyle w:val="Beschriftung"/>
        <w:pPrChange w:id="127" w:author="von Rottenburg, Ferdinand" w:date="2019-10-24T09:24:00Z">
          <w:pPr/>
        </w:pPrChange>
      </w:pPr>
      <w:bookmarkStart w:id="128" w:name="_Ref390432616"/>
      <w:bookmarkStart w:id="129" w:name="_Toc381099973"/>
      <w:bookmarkStart w:id="130" w:name="_Toc13052889"/>
      <w:r w:rsidRPr="00E736AF">
        <w:t xml:space="preserve">Tabelle </w:t>
      </w:r>
      <w:fldSimple w:instr=" SEQ Tabelle \* ARABIC ">
        <w:r w:rsidR="00F96351">
          <w:rPr>
            <w:noProof/>
          </w:rPr>
          <w:t>2</w:t>
        </w:r>
      </w:fldSimple>
      <w:bookmarkEnd w:id="128"/>
      <w:r w:rsidRPr="00E736AF">
        <w:t xml:space="preserve">: </w:t>
      </w:r>
      <w:r>
        <w:t>TAB_02_SR_</w:t>
      </w:r>
      <w:r w:rsidRPr="00433C39">
        <w:t>DF_NFDM_NOTFALLDATEN</w:t>
      </w:r>
      <w:r>
        <w:t xml:space="preserve"> </w:t>
      </w:r>
      <w:r w:rsidR="00E5095F">
        <w:t>–</w:t>
      </w:r>
      <w:r>
        <w:t xml:space="preserve"> XML-</w:t>
      </w:r>
      <w:r w:rsidRPr="00E736AF">
        <w:t>Schemata</w:t>
      </w:r>
      <w:bookmarkEnd w:id="129"/>
      <w:bookmarkEnd w:id="130"/>
      <w:r w:rsidRPr="00E736AF">
        <w:t xml:space="preserve"> </w:t>
      </w:r>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4499"/>
      </w:tblGrid>
      <w:tr w:rsidR="0062764B" w:rsidRPr="00B95E48" w:rsidTr="0062764B">
        <w:tc>
          <w:tcPr>
            <w:tcW w:w="4428" w:type="dxa"/>
            <w:shd w:val="clear" w:color="auto" w:fill="E0E0E0"/>
          </w:tcPr>
          <w:p w:rsidR="0062764B" w:rsidRPr="00491436" w:rsidRDefault="0062764B">
            <w:pPr>
              <w:pStyle w:val="gemtabohne"/>
              <w:pPrChange w:id="131" w:author="von Rottenburg, Ferdinand" w:date="2019-10-24T09:24:00Z">
                <w:pPr>
                  <w:pStyle w:val="Beschriftung"/>
                </w:pPr>
              </w:pPrChange>
            </w:pPr>
            <w:r w:rsidRPr="00491436">
              <w:t>Datei (Pfad und Name)</w:t>
            </w:r>
          </w:p>
        </w:tc>
        <w:tc>
          <w:tcPr>
            <w:tcW w:w="4499" w:type="dxa"/>
            <w:shd w:val="clear" w:color="auto" w:fill="E0E0E0"/>
          </w:tcPr>
          <w:p w:rsidR="0062764B" w:rsidRPr="00491436" w:rsidRDefault="0062764B">
            <w:pPr>
              <w:pStyle w:val="gemtabohne"/>
            </w:pPr>
            <w:r w:rsidRPr="00491436">
              <w:t>targetNamespace</w:t>
            </w:r>
          </w:p>
        </w:tc>
      </w:tr>
      <w:tr w:rsidR="0062764B" w:rsidRPr="00B95E48" w:rsidTr="0062764B">
        <w:tc>
          <w:tcPr>
            <w:tcW w:w="4428" w:type="dxa"/>
            <w:shd w:val="clear" w:color="auto" w:fill="auto"/>
          </w:tcPr>
          <w:p w:rsidR="0062764B" w:rsidRPr="00B95E48" w:rsidRDefault="0062764B">
            <w:pPr>
              <w:pStyle w:val="gemtabohne"/>
            </w:pPr>
            <w:r w:rsidRPr="00B95E48">
              <w:t>/fa/nfds/NFD_Document</w:t>
            </w:r>
            <w:ins w:id="132" w:author="Beckert, Uwe" w:date="2019-10-24T12:44:00Z">
              <w:r w:rsidR="00F36CE1">
                <w:t>_v1_4</w:t>
              </w:r>
            </w:ins>
            <w:bookmarkStart w:id="133" w:name="_GoBack"/>
            <w:bookmarkEnd w:id="133"/>
            <w:r w:rsidRPr="00B95E48">
              <w:t>.xsd</w:t>
            </w:r>
          </w:p>
        </w:tc>
        <w:tc>
          <w:tcPr>
            <w:tcW w:w="4499" w:type="dxa"/>
            <w:shd w:val="clear" w:color="auto" w:fill="auto"/>
          </w:tcPr>
          <w:p w:rsidR="0062764B" w:rsidRPr="00B95E48" w:rsidRDefault="0062764B" w:rsidP="00B0192B">
            <w:pPr>
              <w:pStyle w:val="gemtabohne"/>
            </w:pPr>
            <w:r w:rsidRPr="00B95E48">
              <w:t>http://ws.gemat</w:t>
            </w:r>
            <w:r w:rsidR="0089510C">
              <w:t>ik.de</w:t>
            </w:r>
            <w:r w:rsidR="0089510C">
              <w:br/>
              <w:t>/fa/nfds/NFD_Document/v1.</w:t>
            </w:r>
            <w:del w:id="134" w:author="von Rottenburg, Ferdinand" w:date="2019-10-24T10:28:00Z">
              <w:r w:rsidR="0089510C" w:rsidRPr="00F74957" w:rsidDel="00B0192B">
                <w:delText>3</w:delText>
              </w:r>
            </w:del>
            <w:ins w:id="135" w:author="von Rottenburg, Ferdinand" w:date="2019-10-24T10:28:00Z">
              <w:r w:rsidR="00B0192B">
                <w:t>4</w:t>
              </w:r>
            </w:ins>
          </w:p>
        </w:tc>
      </w:tr>
    </w:tbl>
    <w:p w:rsidR="00205B17" w:rsidRDefault="00205B17">
      <w:pPr>
        <w:rPr>
          <w:ins w:id="136" w:author="von Rottenburg, Ferdinand" w:date="2019-10-24T09:24:00Z"/>
        </w:rPr>
        <w:pPrChange w:id="137" w:author="von Rottenburg, Ferdinand" w:date="2019-10-24T09:24:00Z">
          <w:pPr>
            <w:pStyle w:val="gemtabohne"/>
          </w:pPr>
        </w:pPrChange>
      </w:pPr>
    </w:p>
    <w:p w:rsidR="00205B17" w:rsidRPr="00B10BCE" w:rsidRDefault="00205B17">
      <w:pPr>
        <w:rPr>
          <w:ins w:id="138" w:author="von Rottenburg, Ferdinand" w:date="2019-10-24T09:24:00Z"/>
        </w:rPr>
        <w:pPrChange w:id="139" w:author="von Rottenburg, Ferdinand" w:date="2019-10-24T09:24:00Z">
          <w:pPr>
            <w:pStyle w:val="Listenabsatz"/>
            <w:numPr>
              <w:numId w:val="30"/>
            </w:numPr>
            <w:ind w:hanging="360"/>
          </w:pPr>
        </w:pPrChange>
      </w:pPr>
      <w:ins w:id="140" w:author="von Rottenburg, Ferdinand" w:date="2019-10-24T09:24:00Z">
        <w:r>
          <w:lastRenderedPageBreak/>
          <w:t xml:space="preserve">Bei der verifikation wird der Typ identifiziert durch </w:t>
        </w:r>
        <w:r w:rsidRPr="004C1111">
          <w:t xml:space="preserve">SigPolicyID/Identifyer = </w:t>
        </w:r>
        <w:r w:rsidRPr="00205B17">
          <w:rPr>
            <w:rFonts w:ascii="Courier New" w:hAnsi="Courier New" w:cs="Courier New"/>
            <w:sz w:val="20"/>
          </w:rPr>
          <w:t>"</w:t>
        </w:r>
        <w:r w:rsidRPr="00205B17">
          <w:rPr>
            <w:rFonts w:ascii="Courier New" w:hAnsi="Courier New" w:cs="Courier New"/>
            <w:color w:val="000000"/>
            <w:sz w:val="20"/>
          </w:rPr>
          <w:t>urn:gematik:fa:sak:nfdm:r1:v1</w:t>
        </w:r>
        <w:r w:rsidRPr="00205B17">
          <w:rPr>
            <w:rFonts w:ascii="Courier New" w:hAnsi="Courier New" w:cs="Courier New"/>
            <w:sz w:val="20"/>
          </w:rPr>
          <w:t>" in der Signatur</w:t>
        </w:r>
      </w:ins>
    </w:p>
    <w:p w:rsidR="00205B17" w:rsidRDefault="00205B17">
      <w:pPr>
        <w:pStyle w:val="gemStandard"/>
        <w:rPr>
          <w:ins w:id="141" w:author="von Rottenburg, Ferdinand" w:date="2019-10-24T09:23:00Z"/>
        </w:rPr>
        <w:pPrChange w:id="142" w:author="von Rottenburg, Ferdinand" w:date="2019-10-24T09:24:00Z">
          <w:pPr/>
        </w:pPrChange>
      </w:pPr>
    </w:p>
    <w:p w:rsidR="0062764B" w:rsidRDefault="0062764B">
      <w:pPr>
        <w:pStyle w:val="gemStandard"/>
      </w:pPr>
      <w:r>
        <w:t xml:space="preserve">Die erlaubten Root-Elemente des Dokuments sind durch </w:t>
      </w:r>
      <w:r>
        <w:fldChar w:fldCharType="begin"/>
      </w:r>
      <w:r>
        <w:instrText xml:space="preserve"> REF _Ref390432633 \h </w:instrText>
      </w:r>
      <w:r>
        <w:fldChar w:fldCharType="separate"/>
      </w:r>
      <w:r w:rsidR="00F96351" w:rsidRPr="00E736AF">
        <w:t xml:space="preserve">Tabelle </w:t>
      </w:r>
      <w:r w:rsidR="00F96351">
        <w:rPr>
          <w:noProof/>
        </w:rPr>
        <w:t>3</w:t>
      </w:r>
      <w:r>
        <w:fldChar w:fldCharType="end"/>
      </w:r>
      <w:r>
        <w:t xml:space="preserve"> definiert.</w:t>
      </w:r>
    </w:p>
    <w:p w:rsidR="0062764B" w:rsidRPr="00E736AF" w:rsidRDefault="0062764B">
      <w:pPr>
        <w:pStyle w:val="Beschriftung"/>
        <w:pPrChange w:id="143" w:author="von Rottenburg, Ferdinand" w:date="2019-10-24T09:24:00Z">
          <w:pPr>
            <w:pStyle w:val="gemStandard"/>
          </w:pPr>
        </w:pPrChange>
      </w:pPr>
      <w:bookmarkStart w:id="144" w:name="_Ref390432633"/>
      <w:bookmarkStart w:id="145" w:name="_Toc381099974"/>
      <w:bookmarkStart w:id="146" w:name="_Toc13052890"/>
      <w:r w:rsidRPr="00E736AF">
        <w:t xml:space="preserve">Tabelle </w:t>
      </w:r>
      <w:fldSimple w:instr=" SEQ Tabelle \* ARABIC ">
        <w:r w:rsidR="00F96351">
          <w:rPr>
            <w:noProof/>
          </w:rPr>
          <w:t>3</w:t>
        </w:r>
      </w:fldSimple>
      <w:bookmarkEnd w:id="144"/>
      <w:r w:rsidRPr="00E736AF">
        <w:t xml:space="preserve">: </w:t>
      </w:r>
      <w:r>
        <w:t>TAB_03_SR_</w:t>
      </w:r>
      <w:r w:rsidRPr="00433C39">
        <w:t>DF_NFDM_NOTFALLDATEN</w:t>
      </w:r>
      <w:r>
        <w:t xml:space="preserve"> </w:t>
      </w:r>
      <w:r w:rsidR="00E5095F">
        <w:t>–</w:t>
      </w:r>
      <w:r>
        <w:t xml:space="preserve"> Erlaubte Root-Elemente</w:t>
      </w:r>
      <w:bookmarkEnd w:id="145"/>
      <w:bookmarkEnd w:id="146"/>
      <w:r w:rsidRPr="00E736AF">
        <w:t xml:space="preserve"> </w:t>
      </w:r>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780"/>
        <w:gridCol w:w="1799"/>
      </w:tblGrid>
      <w:tr w:rsidR="0062764B" w:rsidRPr="00B95E48" w:rsidTr="0062764B">
        <w:tc>
          <w:tcPr>
            <w:tcW w:w="3348" w:type="dxa"/>
            <w:shd w:val="clear" w:color="auto" w:fill="E0E0E0"/>
          </w:tcPr>
          <w:p w:rsidR="0062764B" w:rsidRPr="00B95E48" w:rsidRDefault="0062764B">
            <w:pPr>
              <w:pStyle w:val="gemtabohne"/>
              <w:pPrChange w:id="147" w:author="von Rottenburg, Ferdinand" w:date="2019-10-24T09:24:00Z">
                <w:pPr>
                  <w:pStyle w:val="Beschriftung"/>
                </w:pPr>
              </w:pPrChange>
            </w:pPr>
            <w:r w:rsidRPr="00B95E48">
              <w:t>URI Signaturrichtlinie</w:t>
            </w:r>
          </w:p>
        </w:tc>
        <w:tc>
          <w:tcPr>
            <w:tcW w:w="3780" w:type="dxa"/>
            <w:shd w:val="clear" w:color="auto" w:fill="E0E0E0"/>
          </w:tcPr>
          <w:p w:rsidR="0062764B" w:rsidRPr="00B95E48" w:rsidRDefault="0062764B">
            <w:pPr>
              <w:pStyle w:val="gemtabohne"/>
            </w:pPr>
            <w:r w:rsidRPr="00B95E48">
              <w:t>Namespace</w:t>
            </w:r>
          </w:p>
        </w:tc>
        <w:tc>
          <w:tcPr>
            <w:tcW w:w="1799" w:type="dxa"/>
            <w:shd w:val="clear" w:color="auto" w:fill="E0E0E0"/>
          </w:tcPr>
          <w:p w:rsidR="0062764B" w:rsidRPr="00B95E48" w:rsidRDefault="0062764B">
            <w:pPr>
              <w:pStyle w:val="gemtabohne"/>
            </w:pPr>
            <w:r w:rsidRPr="00B95E48">
              <w:t>Element</w:t>
            </w:r>
          </w:p>
        </w:tc>
      </w:tr>
      <w:tr w:rsidR="0062764B" w:rsidRPr="00B95E48" w:rsidTr="0062764B">
        <w:tc>
          <w:tcPr>
            <w:tcW w:w="3348" w:type="dxa"/>
            <w:shd w:val="clear" w:color="auto" w:fill="auto"/>
          </w:tcPr>
          <w:p w:rsidR="0062764B" w:rsidRPr="00B95E48" w:rsidRDefault="0062764B">
            <w:pPr>
              <w:pStyle w:val="gemtabohne"/>
            </w:pPr>
            <w:r w:rsidRPr="00B95E48">
              <w:t>urn:gematik:fa:sak:nfdm:r1:v</w:t>
            </w:r>
            <w:del w:id="148" w:author="von Rottenburg, Ferdinand" w:date="2019-10-23T17:20:00Z">
              <w:r w:rsidR="007114B3" w:rsidRPr="00EE2E81" w:rsidDel="004C1111">
                <w:delText>2</w:delText>
              </w:r>
            </w:del>
            <w:ins w:id="149" w:author="von Rottenburg, Ferdinand" w:date="2019-10-23T17:20:00Z">
              <w:r w:rsidR="004C1111">
                <w:t>1</w:t>
              </w:r>
            </w:ins>
          </w:p>
        </w:tc>
        <w:tc>
          <w:tcPr>
            <w:tcW w:w="3780" w:type="dxa"/>
            <w:shd w:val="clear" w:color="auto" w:fill="auto"/>
          </w:tcPr>
          <w:p w:rsidR="0062764B" w:rsidRPr="00B95E48" w:rsidRDefault="0062764B" w:rsidP="00B0192B">
            <w:pPr>
              <w:pStyle w:val="gemtabohne"/>
            </w:pPr>
            <w:r w:rsidRPr="00B95E48">
              <w:t>http://ws.gematik.de</w:t>
            </w:r>
            <w:r w:rsidRPr="00B95E48">
              <w:br/>
              <w:t>/fa/nfds/NFD_Document/v1.</w:t>
            </w:r>
            <w:del w:id="150" w:author="von Rottenburg, Ferdinand" w:date="2019-10-24T10:28:00Z">
              <w:r w:rsidR="0089510C" w:rsidRPr="00F74957" w:rsidDel="00B0192B">
                <w:delText>3</w:delText>
              </w:r>
            </w:del>
            <w:ins w:id="151" w:author="von Rottenburg, Ferdinand" w:date="2019-10-24T10:28:00Z">
              <w:r w:rsidR="00B0192B">
                <w:t>4</w:t>
              </w:r>
            </w:ins>
          </w:p>
        </w:tc>
        <w:tc>
          <w:tcPr>
            <w:tcW w:w="1799" w:type="dxa"/>
            <w:shd w:val="clear" w:color="auto" w:fill="auto"/>
          </w:tcPr>
          <w:p w:rsidR="0062764B" w:rsidRPr="00B95E48" w:rsidRDefault="0062764B">
            <w:pPr>
              <w:pStyle w:val="gemtabohne"/>
            </w:pPr>
            <w:r w:rsidRPr="00B95E48">
              <w:t>NFD_Document</w:t>
            </w:r>
          </w:p>
        </w:tc>
      </w:tr>
    </w:tbl>
    <w:p w:rsidR="00CF1B15" w:rsidRDefault="00CF1B15">
      <w:pPr>
        <w:rPr>
          <w:ins w:id="152" w:author="von Rottenburg, Ferdinand" w:date="2019-10-23T17:09:00Z"/>
        </w:rPr>
        <w:pPrChange w:id="153" w:author="von Rottenburg, Ferdinand" w:date="2019-10-24T09:24:00Z">
          <w:pPr>
            <w:pStyle w:val="gemtabohne"/>
          </w:pPr>
        </w:pPrChange>
      </w:pPr>
      <w:bookmarkStart w:id="154" w:name="_Toc489623435"/>
    </w:p>
    <w:p w:rsidR="004C1111" w:rsidRDefault="00205B17">
      <w:pPr>
        <w:rPr>
          <w:ins w:id="155" w:author="von Rottenburg, Ferdinand" w:date="2019-10-23T17:19:00Z"/>
        </w:rPr>
      </w:pPr>
      <w:ins w:id="156" w:author="von Rottenburg, Ferdinand" w:date="2019-10-24T09:25:00Z">
        <w:r>
          <w:t>Im Rahmen der</w:t>
        </w:r>
      </w:ins>
      <w:ins w:id="157" w:author="von Rottenburg, Ferdinand" w:date="2019-10-24T09:19:00Z">
        <w:r>
          <w:t xml:space="preserve"> Typenkonfomität </w:t>
        </w:r>
      </w:ins>
      <w:ins w:id="158" w:author="von Rottenburg, Ferdinand" w:date="2019-10-24T09:21:00Z">
        <w:r>
          <w:t>ist</w:t>
        </w:r>
      </w:ins>
      <w:ins w:id="159" w:author="von Rottenburg, Ferdinand" w:date="2019-10-24T09:22:00Z">
        <w:r>
          <w:t xml:space="preserve"> darüber hinaus</w:t>
        </w:r>
      </w:ins>
      <w:ins w:id="160" w:author="von Rottenburg, Ferdinand" w:date="2019-10-24T09:21:00Z">
        <w:r>
          <w:t xml:space="preserve"> zu prüfen, dass</w:t>
        </w:r>
      </w:ins>
    </w:p>
    <w:p w:rsidR="00CF1B15" w:rsidRDefault="00CF1B15">
      <w:pPr>
        <w:pStyle w:val="Listenabsatz"/>
        <w:numPr>
          <w:ilvl w:val="0"/>
          <w:numId w:val="30"/>
        </w:numPr>
        <w:rPr>
          <w:ins w:id="161" w:author="von Rottenburg, Ferdinand" w:date="2019-10-23T17:09:00Z"/>
        </w:rPr>
        <w:pPrChange w:id="162" w:author="von Rottenburg, Ferdinand" w:date="2019-10-24T09:24:00Z">
          <w:pPr/>
        </w:pPrChange>
      </w:pPr>
      <w:ins w:id="163" w:author="von Rottenburg, Ferdinand" w:date="2019-10-23T17:09:00Z">
        <w:r>
          <w:t xml:space="preserve">Der </w:t>
        </w:r>
      </w:ins>
      <w:ins w:id="164" w:author="von Rottenburg, Ferdinand" w:date="2019-10-23T17:10:00Z">
        <w:r>
          <w:t xml:space="preserve">signierte </w:t>
        </w:r>
      </w:ins>
      <w:ins w:id="165" w:author="von Rottenburg, Ferdinand" w:date="2019-10-23T17:09:00Z">
        <w:r>
          <w:t xml:space="preserve">Notfalldatensatz </w:t>
        </w:r>
        <w:r w:rsidR="00205B17">
          <w:t>genau eine Signatur enth</w:t>
        </w:r>
      </w:ins>
      <w:ins w:id="166" w:author="von Rottenburg, Ferdinand" w:date="2019-10-24T09:22:00Z">
        <w:r w:rsidR="00205B17">
          <w:t>ä</w:t>
        </w:r>
      </w:ins>
      <w:ins w:id="167" w:author="von Rottenburg, Ferdinand" w:date="2019-10-23T17:09:00Z">
        <w:r>
          <w:t>lt</w:t>
        </w:r>
      </w:ins>
      <w:ins w:id="168" w:author="von Rottenburg, Ferdinand" w:date="2019-10-24T09:22:00Z">
        <w:r w:rsidR="00205B17">
          <w:t>,</w:t>
        </w:r>
      </w:ins>
    </w:p>
    <w:p w:rsidR="00CF1B15" w:rsidRDefault="00CF1B15">
      <w:pPr>
        <w:pStyle w:val="Listenabsatz"/>
        <w:numPr>
          <w:ilvl w:val="0"/>
          <w:numId w:val="30"/>
        </w:numPr>
        <w:rPr>
          <w:ins w:id="169" w:author="von Rottenburg, Ferdinand" w:date="2019-10-23T17:16:00Z"/>
        </w:rPr>
      </w:pPr>
      <w:ins w:id="170" w:author="von Rottenburg, Ferdinand" w:date="2019-10-23T17:10:00Z">
        <w:r>
          <w:t>Die Signatur das Elemen</w:t>
        </w:r>
        <w:r w:rsidR="00205B17">
          <w:t>t NFD:Notfalldaten referenzier</w:t>
        </w:r>
      </w:ins>
      <w:ins w:id="171" w:author="von Rottenburg, Ferdinand" w:date="2019-10-24T09:22:00Z">
        <w:r w:rsidR="00205B17">
          <w:t>t</w:t>
        </w:r>
      </w:ins>
      <w:ins w:id="172" w:author="von Rottenburg, Ferdinand" w:date="2019-10-24T09:25:00Z">
        <w:r w:rsidR="00205B17">
          <w:t>.</w:t>
        </w:r>
      </w:ins>
    </w:p>
    <w:p w:rsidR="0062764B" w:rsidRPr="00DF52B7" w:rsidRDefault="0062764B">
      <w:pPr>
        <w:pStyle w:val="gem2"/>
        <w:pPrChange w:id="173" w:author="von Rottenburg, Ferdinand" w:date="2019-10-24T09:24:00Z">
          <w:pPr>
            <w:pStyle w:val="Listenabsatz"/>
            <w:numPr>
              <w:numId w:val="30"/>
            </w:numPr>
            <w:ind w:hanging="360"/>
          </w:pPr>
        </w:pPrChange>
      </w:pPr>
      <w:r w:rsidRPr="00DF52B7">
        <w:rPr>
          <w:highlight w:val="lightGray"/>
        </w:rPr>
        <w:fldChar w:fldCharType="begin"/>
      </w:r>
      <w:r w:rsidR="00DF52B7">
        <w:rPr>
          <w:highlight w:val="lightGray"/>
        </w:rPr>
        <w:instrText xml:space="preserve"> \* MERGEFORMAT </w:instrText>
      </w:r>
      <w:r w:rsidRPr="00DF52B7">
        <w:rPr>
          <w:highlight w:val="lightGray"/>
        </w:rPr>
        <w:fldChar w:fldCharType="separate"/>
      </w:r>
      <w:r w:rsidR="00A66B35" w:rsidRPr="00DF52B7">
        <w:rPr>
          <w:highlight w:val="lightGray"/>
        </w:rPr>
        <w:t>Fehler! Es wurde kein Textmarkenname vergeben.</w:t>
      </w:r>
      <w:r w:rsidRPr="00DF52B7">
        <w:rPr>
          <w:highlight w:val="lightGray"/>
        </w:rPr>
        <w:fldChar w:fldCharType="end"/>
      </w:r>
      <w:r w:rsidRPr="00DF52B7">
        <w:t>Profilierung der Schnittstelle SignDocument</w:t>
      </w:r>
      <w:bookmarkEnd w:id="154"/>
    </w:p>
    <w:p w:rsidR="0062764B" w:rsidRDefault="0062764B">
      <w:pPr>
        <w:pStyle w:val="gemStandard"/>
        <w:pPrChange w:id="174" w:author="von Rottenburg, Ferdinand" w:date="2019-10-24T09:24:00Z">
          <w:pPr>
            <w:pStyle w:val="gem2"/>
          </w:pPr>
        </w:pPrChange>
      </w:pPr>
      <w:r w:rsidRPr="00E736AF">
        <w:t xml:space="preserve">Der Konnektor </w:t>
      </w:r>
      <w:r>
        <w:t xml:space="preserve">muss bei Aufrufen der Operation </w:t>
      </w:r>
      <w:r w:rsidRPr="000C761C">
        <w:rPr>
          <w:rFonts w:ascii="Courier New" w:hAnsi="Courier New" w:cs="Courier New"/>
        </w:rPr>
        <w:t>SignDocument</w:t>
      </w:r>
      <w:r w:rsidRPr="00E736AF">
        <w:t xml:space="preserve"> eine Parameterprüfung durchführen, in der die Konformität der Parameter </w:t>
      </w:r>
      <w:r>
        <w:t xml:space="preserve">gemäß </w:t>
      </w:r>
      <w:r>
        <w:fldChar w:fldCharType="begin"/>
      </w:r>
      <w:r>
        <w:instrText xml:space="preserve"> REF _Ref390432670 \h </w:instrText>
      </w:r>
      <w:r>
        <w:fldChar w:fldCharType="separate"/>
      </w:r>
      <w:r w:rsidR="00F96351" w:rsidRPr="00E736AF">
        <w:t xml:space="preserve">Tabelle </w:t>
      </w:r>
      <w:r w:rsidR="00F96351">
        <w:rPr>
          <w:noProof/>
        </w:rPr>
        <w:t>4</w:t>
      </w:r>
      <w:r>
        <w:fldChar w:fldCharType="end"/>
      </w:r>
      <w:r>
        <w:t xml:space="preserve"> geprüft wird</w:t>
      </w:r>
      <w:r w:rsidRPr="00E736AF">
        <w:t xml:space="preserve">. Bei der Prüfung wird auf abweichende Werte sowie auf fehlende Elemente mit einem Fehler reagiert. Im </w:t>
      </w:r>
      <w:r w:rsidRPr="00D82FF4">
        <w:t>Schnittstellenaufruf vorhandene optionale Elemente, die nicht in der Tabelle aufgeführt sind, werden ignoriert, d.</w:t>
      </w:r>
      <w:r w:rsidR="00491436">
        <w:t> </w:t>
      </w:r>
      <w:r w:rsidRPr="00D82FF4">
        <w:t>h.</w:t>
      </w:r>
      <w:r w:rsidR="00491436">
        <w:t>,</w:t>
      </w:r>
      <w:r w:rsidRPr="00D82FF4">
        <w:t xml:space="preserve"> bei der Bearbeitung des Aufrufs so behandelt, als ob sie im Aufruf nicht gesetzt wären.</w:t>
      </w:r>
    </w:p>
    <w:p w:rsidR="0062764B" w:rsidRPr="00E736AF" w:rsidRDefault="0062764B">
      <w:pPr>
        <w:pStyle w:val="Beschriftung"/>
        <w:pPrChange w:id="175" w:author="von Rottenburg, Ferdinand" w:date="2019-10-24T09:24:00Z">
          <w:pPr>
            <w:pStyle w:val="gemStandard"/>
          </w:pPr>
        </w:pPrChange>
      </w:pPr>
      <w:bookmarkStart w:id="176" w:name="_Ref390432670"/>
      <w:bookmarkStart w:id="177" w:name="_Toc378781013"/>
      <w:bookmarkStart w:id="178" w:name="_Toc381099977"/>
      <w:bookmarkStart w:id="179" w:name="_Toc13052891"/>
      <w:r w:rsidRPr="00E736AF">
        <w:t xml:space="preserve">Tabelle </w:t>
      </w:r>
      <w:fldSimple w:instr=" SEQ Tabelle \* ARABIC ">
        <w:r w:rsidR="00F96351">
          <w:rPr>
            <w:noProof/>
          </w:rPr>
          <w:t>4</w:t>
        </w:r>
      </w:fldSimple>
      <w:bookmarkEnd w:id="176"/>
      <w:r w:rsidRPr="00E736AF">
        <w:t xml:space="preserve">: </w:t>
      </w:r>
      <w:bookmarkEnd w:id="177"/>
      <w:r>
        <w:t>TAB_06_SR_</w:t>
      </w:r>
      <w:r w:rsidRPr="00433C39">
        <w:t>DF_NFDM_NOTFALLDATEN</w:t>
      </w:r>
      <w:r>
        <w:t xml:space="preserve"> – Constraints </w:t>
      </w:r>
      <w:r w:rsidRPr="00EE6F37">
        <w:rPr>
          <w:rFonts w:ascii="Courier New" w:hAnsi="Courier New" w:cs="Courier New"/>
        </w:rPr>
        <w:t>SignDocument</w:t>
      </w:r>
      <w:bookmarkEnd w:id="178"/>
      <w:bookmarkEnd w:id="179"/>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4225"/>
        <w:gridCol w:w="4138"/>
        <w:gridCol w:w="540"/>
      </w:tblGrid>
      <w:tr w:rsidR="0062764B" w:rsidRPr="00117E93">
        <w:trPr>
          <w:cantSplit/>
          <w:trHeight w:val="1382"/>
          <w:tblHeader/>
        </w:trPr>
        <w:tc>
          <w:tcPr>
            <w:tcW w:w="2373" w:type="pct"/>
            <w:shd w:val="clear" w:color="auto" w:fill="D9D9D9"/>
          </w:tcPr>
          <w:p w:rsidR="0062764B" w:rsidRPr="00491436" w:rsidRDefault="0062764B">
            <w:pPr>
              <w:pStyle w:val="gemtabohne"/>
              <w:rPr>
                <w:lang w:val="en-GB"/>
              </w:rPr>
              <w:pPrChange w:id="180" w:author="von Rottenburg, Ferdinand" w:date="2019-10-24T09:24:00Z">
                <w:pPr>
                  <w:pStyle w:val="Beschriftung"/>
                </w:pPr>
              </w:pPrChange>
            </w:pPr>
            <w:r w:rsidRPr="00491436">
              <w:rPr>
                <w:lang w:val="en-GB"/>
              </w:rPr>
              <w:t>XML-Element oder –Attribut</w:t>
            </w:r>
            <w:r w:rsidRPr="00491436">
              <w:rPr>
                <w:lang w:val="en-GB"/>
              </w:rPr>
              <w:br/>
              <w:t>(XPath)</w:t>
            </w:r>
          </w:p>
        </w:tc>
        <w:tc>
          <w:tcPr>
            <w:tcW w:w="2324" w:type="pct"/>
            <w:shd w:val="clear" w:color="auto" w:fill="D9D9D9"/>
          </w:tcPr>
          <w:p w:rsidR="0062764B" w:rsidRPr="00491436" w:rsidRDefault="0062764B">
            <w:pPr>
              <w:pStyle w:val="gemtabohne"/>
            </w:pPr>
            <w:r w:rsidRPr="00491436">
              <w:t>Wert</w:t>
            </w:r>
          </w:p>
        </w:tc>
        <w:tc>
          <w:tcPr>
            <w:tcW w:w="303" w:type="pct"/>
            <w:shd w:val="clear" w:color="auto" w:fill="D9D9D9"/>
            <w:textDirection w:val="btLr"/>
          </w:tcPr>
          <w:p w:rsidR="0062764B" w:rsidRPr="00491436" w:rsidRDefault="0062764B">
            <w:pPr>
              <w:pStyle w:val="gemtabohne"/>
            </w:pPr>
            <w:r w:rsidRPr="00491436">
              <w:t>Kardinalität</w:t>
            </w:r>
          </w:p>
        </w:tc>
      </w:tr>
      <w:tr w:rsidR="00DE6BCE" w:rsidRPr="004615C5">
        <w:tc>
          <w:tcPr>
            <w:tcW w:w="2373" w:type="pct"/>
          </w:tcPr>
          <w:p w:rsidR="00DE6BCE" w:rsidRPr="00EE2E81" w:rsidRDefault="00DE6BCE">
            <w:pPr>
              <w:pStyle w:val="gemtabohne"/>
              <w:rPr>
                <w:lang w:val="da-DK"/>
              </w:rPr>
            </w:pPr>
            <w:r w:rsidRPr="00EE2E81">
              <w:rPr>
                <w:lang w:val="da-DK"/>
              </w:rPr>
              <w:t>/SIG:SignDocument/SIG:Crypt</w:t>
            </w:r>
            <w:r w:rsidR="00A90034">
              <w:rPr>
                <w:rStyle w:val="Funotenzeichen"/>
                <w:rFonts w:ascii="Courier New" w:hAnsi="Courier New" w:cs="Courier New"/>
                <w:lang w:val="da-DK"/>
              </w:rPr>
              <w:footnoteReference w:id="1"/>
            </w:r>
          </w:p>
        </w:tc>
        <w:tc>
          <w:tcPr>
            <w:tcW w:w="2324" w:type="pct"/>
          </w:tcPr>
          <w:p w:rsidR="00DE6BCE" w:rsidRPr="00EE2E81" w:rsidRDefault="009F26A2">
            <w:pPr>
              <w:pStyle w:val="gemtabohne"/>
            </w:pPr>
            <w:r w:rsidRPr="00EE2E81">
              <w:t xml:space="preserve">Keine Einschränkung </w:t>
            </w:r>
          </w:p>
        </w:tc>
        <w:tc>
          <w:tcPr>
            <w:tcW w:w="303" w:type="pct"/>
          </w:tcPr>
          <w:p w:rsidR="00DE6BCE" w:rsidRPr="00EE2E81" w:rsidRDefault="009F26A2">
            <w:pPr>
              <w:pStyle w:val="gemtabohne"/>
              <w:rPr>
                <w:lang w:val="da-DK"/>
              </w:rPr>
            </w:pPr>
            <w:r w:rsidRPr="00EE2E81">
              <w:rPr>
                <w:lang w:val="da-DK"/>
              </w:rPr>
              <w:t>0</w:t>
            </w:r>
          </w:p>
        </w:tc>
      </w:tr>
      <w:tr w:rsidR="0062764B" w:rsidRPr="004615C5">
        <w:tc>
          <w:tcPr>
            <w:tcW w:w="2373" w:type="pct"/>
          </w:tcPr>
          <w:p w:rsidR="0062764B" w:rsidRPr="00C72A53" w:rsidRDefault="0062764B">
            <w:pPr>
              <w:pStyle w:val="gemtabohne"/>
              <w:rPr>
                <w:color w:val="000000"/>
                <w:lang w:val="da-DK"/>
              </w:rPr>
            </w:pPr>
            <w:r w:rsidRPr="00E736AF">
              <w:rPr>
                <w:color w:val="000000"/>
                <w:lang w:val="da-DK"/>
              </w:rPr>
              <w:t>/SIG:SignDocument</w:t>
            </w:r>
            <w:r w:rsidRPr="00E736AF">
              <w:rPr>
                <w:lang w:val="da-DK"/>
              </w:rPr>
              <w:t>/SIG:SignRequest</w:t>
            </w:r>
            <w:r>
              <w:rPr>
                <w:lang w:val="da-DK"/>
              </w:rPr>
              <w:br/>
            </w:r>
            <w:r w:rsidRPr="00E736AF">
              <w:rPr>
                <w:lang w:val="da-DK"/>
              </w:rPr>
              <w:t>/SIG:Document</w:t>
            </w:r>
            <w:r>
              <w:rPr>
                <w:lang w:val="da-DK"/>
              </w:rPr>
              <w:t>/@</w:t>
            </w:r>
            <w:r w:rsidRPr="00C72A53">
              <w:rPr>
                <w:color w:val="000000"/>
                <w:lang w:val="da-DK"/>
              </w:rPr>
              <w:t>ID</w:t>
            </w:r>
          </w:p>
        </w:tc>
        <w:tc>
          <w:tcPr>
            <w:tcW w:w="2324" w:type="pct"/>
          </w:tcPr>
          <w:p w:rsidR="0062764B" w:rsidRPr="00C72A53" w:rsidRDefault="0062764B">
            <w:pPr>
              <w:pStyle w:val="gemtabohne"/>
              <w:rPr>
                <w:rFonts w:ascii="Courier New" w:hAnsi="Courier New" w:cs="Courier New"/>
              </w:rPr>
            </w:pPr>
            <w:r w:rsidRPr="00C72A53">
              <w:t>Platzhalter für Dokumentbezeichner</w:t>
            </w:r>
            <w:r>
              <w:rPr>
                <w:rFonts w:ascii="Courier New" w:hAnsi="Courier New" w:cs="Courier New"/>
                <w:lang w:val="da-DK"/>
              </w:rPr>
              <w:t xml:space="preserve"> NFD_DOC_ID</w:t>
            </w:r>
            <w:r w:rsidRPr="00E736AF">
              <w:rPr>
                <w:rFonts w:ascii="Courier New" w:hAnsi="Courier New" w:cs="Courier New"/>
                <w:lang w:val="da-DK"/>
              </w:rPr>
              <w:t xml:space="preserve"> </w:t>
            </w:r>
          </w:p>
        </w:tc>
        <w:tc>
          <w:tcPr>
            <w:tcW w:w="303" w:type="pct"/>
          </w:tcPr>
          <w:p w:rsidR="0062764B" w:rsidRPr="004615C5" w:rsidRDefault="0062764B">
            <w:pPr>
              <w:pStyle w:val="gemtabohne"/>
              <w:rPr>
                <w:lang w:val="da-DK"/>
              </w:rPr>
            </w:pPr>
            <w:r w:rsidRPr="004615C5">
              <w:rPr>
                <w:lang w:val="da-DK"/>
              </w:rPr>
              <w:t>1</w:t>
            </w:r>
          </w:p>
        </w:tc>
      </w:tr>
      <w:tr w:rsidR="0062764B" w:rsidRPr="004615C5">
        <w:tc>
          <w:tcPr>
            <w:tcW w:w="2373" w:type="pct"/>
          </w:tcPr>
          <w:p w:rsidR="0062764B" w:rsidRPr="0089510C" w:rsidRDefault="0062764B">
            <w:pPr>
              <w:pStyle w:val="gemtabohne"/>
              <w:rPr>
                <w:color w:val="000000"/>
                <w:lang w:val="da-DK"/>
              </w:rPr>
            </w:pPr>
            <w:r w:rsidRPr="00E736AF">
              <w:rPr>
                <w:color w:val="000000"/>
                <w:lang w:val="da-DK"/>
              </w:rPr>
              <w:t>/SIG:SignDocument</w:t>
            </w:r>
            <w:r w:rsidRPr="00E736AF">
              <w:rPr>
                <w:lang w:val="da-DK"/>
              </w:rPr>
              <w:t>/SIG:SignRequest</w:t>
            </w:r>
            <w:r>
              <w:rPr>
                <w:lang w:val="da-DK"/>
              </w:rPr>
              <w:br/>
            </w:r>
            <w:r w:rsidRPr="00E736AF">
              <w:rPr>
                <w:lang w:val="da-DK"/>
              </w:rPr>
              <w:t>/SIG:Document</w:t>
            </w:r>
            <w:r>
              <w:rPr>
                <w:lang w:val="da-DK"/>
              </w:rPr>
              <w:t>/@</w:t>
            </w:r>
            <w:r w:rsidRPr="0089510C">
              <w:rPr>
                <w:lang w:val="da-DK"/>
              </w:rPr>
              <w:t>RefURI</w:t>
            </w:r>
          </w:p>
        </w:tc>
        <w:tc>
          <w:tcPr>
            <w:tcW w:w="2324" w:type="pct"/>
          </w:tcPr>
          <w:p w:rsidR="0062764B" w:rsidRPr="001259CB" w:rsidRDefault="0062764B">
            <w:pPr>
              <w:pStyle w:val="gemtabohne"/>
              <w:rPr>
                <w:rFonts w:ascii="Courier New" w:hAnsi="Courier New" w:cs="Courier New"/>
              </w:rPr>
            </w:pPr>
            <w:r w:rsidRPr="00E30BFE">
              <w:t xml:space="preserve">Der Wert muss </w:t>
            </w:r>
            <w:r>
              <w:t xml:space="preserve">übereinstimmen </w:t>
            </w:r>
            <w:r w:rsidRPr="00E30BFE">
              <w:t xml:space="preserve">mit dem Wert des Attributes </w:t>
            </w:r>
            <w:r w:rsidRPr="00E30BFE">
              <w:rPr>
                <w:rFonts w:ascii="Courier New" w:hAnsi="Courier New" w:cs="Courier New"/>
              </w:rPr>
              <w:t>ID</w:t>
            </w:r>
            <w:r w:rsidRPr="00E30BFE">
              <w:t xml:space="preserve"> des Elementes </w:t>
            </w:r>
            <w:r w:rsidRPr="00E30BFE">
              <w:rPr>
                <w:rFonts w:ascii="Courier New" w:hAnsi="Courier New" w:cs="Courier New"/>
              </w:rPr>
              <w:t xml:space="preserve">NFD:Notfalldaten </w:t>
            </w:r>
          </w:p>
        </w:tc>
        <w:tc>
          <w:tcPr>
            <w:tcW w:w="303" w:type="pct"/>
          </w:tcPr>
          <w:p w:rsidR="0062764B" w:rsidRPr="004615C5" w:rsidRDefault="0062764B">
            <w:pPr>
              <w:pStyle w:val="gemtabohne"/>
            </w:pPr>
            <w:r>
              <w:t>1</w:t>
            </w:r>
          </w:p>
        </w:tc>
      </w:tr>
      <w:tr w:rsidR="0062764B">
        <w:tc>
          <w:tcPr>
            <w:tcW w:w="2373" w:type="pct"/>
          </w:tcPr>
          <w:p w:rsidR="0062764B" w:rsidRPr="00E736AF" w:rsidRDefault="0062764B">
            <w:pPr>
              <w:pStyle w:val="gemtabohne"/>
              <w:rPr>
                <w:color w:val="000000"/>
                <w:lang w:val="da-DK"/>
              </w:rPr>
            </w:pPr>
            <w:r w:rsidRPr="00E736AF">
              <w:rPr>
                <w:color w:val="000000"/>
                <w:lang w:val="da-DK"/>
              </w:rPr>
              <w:t>/SIG:SignDocument</w:t>
            </w:r>
            <w:r w:rsidRPr="00E736AF">
              <w:rPr>
                <w:lang w:val="da-DK"/>
              </w:rPr>
              <w:t>/SIG:SignRequest/SIG:Document</w:t>
            </w:r>
            <w:r>
              <w:rPr>
                <w:lang w:val="da-DK"/>
              </w:rPr>
              <w:t>/@</w:t>
            </w:r>
            <w:r>
              <w:t>ShortText</w:t>
            </w:r>
          </w:p>
        </w:tc>
        <w:tc>
          <w:tcPr>
            <w:tcW w:w="2324" w:type="pct"/>
          </w:tcPr>
          <w:p w:rsidR="0062764B" w:rsidRPr="00C72A53" w:rsidRDefault="0062764B">
            <w:pPr>
              <w:pStyle w:val="gemtabohne"/>
            </w:pPr>
            <w:r>
              <w:t>keine Einschränkung</w:t>
            </w:r>
          </w:p>
        </w:tc>
        <w:tc>
          <w:tcPr>
            <w:tcW w:w="303" w:type="pct"/>
          </w:tcPr>
          <w:p w:rsidR="0062764B" w:rsidRDefault="0062764B">
            <w:pPr>
              <w:pStyle w:val="gemtabohne"/>
            </w:pPr>
            <w:r>
              <w:t>1</w:t>
            </w:r>
          </w:p>
        </w:tc>
      </w:tr>
      <w:tr w:rsidR="0062764B">
        <w:tc>
          <w:tcPr>
            <w:tcW w:w="2373" w:type="pct"/>
          </w:tcPr>
          <w:p w:rsidR="0062764B" w:rsidRPr="00E736AF" w:rsidRDefault="0062764B">
            <w:pPr>
              <w:pStyle w:val="gemtabohne"/>
              <w:rPr>
                <w:color w:val="000000"/>
                <w:lang w:val="da-DK"/>
              </w:rPr>
            </w:pPr>
            <w:r w:rsidRPr="00E736AF">
              <w:rPr>
                <w:color w:val="000000"/>
                <w:lang w:val="da-DK"/>
              </w:rPr>
              <w:t>/SIG:SignDocument</w:t>
            </w:r>
            <w:r w:rsidRPr="00E736AF">
              <w:rPr>
                <w:lang w:val="da-DK"/>
              </w:rPr>
              <w:t>/SIG:SignRequest/SIG:Document</w:t>
            </w:r>
            <w:r>
              <w:rPr>
                <w:lang w:val="da-DK"/>
              </w:rPr>
              <w:t>/dss:Base64XML</w:t>
            </w:r>
          </w:p>
        </w:tc>
        <w:tc>
          <w:tcPr>
            <w:tcW w:w="2324" w:type="pct"/>
          </w:tcPr>
          <w:p w:rsidR="0062764B" w:rsidRDefault="0062764B">
            <w:pPr>
              <w:pStyle w:val="gemtabohne"/>
            </w:pPr>
            <w:r>
              <w:t>keine Einschränkung</w:t>
            </w:r>
          </w:p>
        </w:tc>
        <w:tc>
          <w:tcPr>
            <w:tcW w:w="303" w:type="pct"/>
          </w:tcPr>
          <w:p w:rsidR="0062764B" w:rsidRDefault="0062764B">
            <w:pPr>
              <w:pStyle w:val="gemtabohne"/>
            </w:pPr>
            <w:r>
              <w:t>1</w:t>
            </w:r>
          </w:p>
        </w:tc>
      </w:tr>
      <w:tr w:rsidR="0062764B">
        <w:tc>
          <w:tcPr>
            <w:tcW w:w="4697" w:type="pct"/>
            <w:gridSpan w:val="2"/>
          </w:tcPr>
          <w:p w:rsidR="0062764B" w:rsidRPr="00C72A53" w:rsidRDefault="0062764B">
            <w:pPr>
              <w:pStyle w:val="gemtabohne"/>
            </w:pPr>
            <w:r w:rsidRPr="00E736AF">
              <w:rPr>
                <w:color w:val="000000"/>
                <w:lang w:val="da-DK"/>
              </w:rPr>
              <w:t>/SIG:SignDocument/</w:t>
            </w:r>
            <w:r w:rsidRPr="00E736AF">
              <w:rPr>
                <w:lang w:val="da-DK"/>
              </w:rPr>
              <w:t>SIG:SignRequest/SIG:OptionalInputs</w:t>
            </w:r>
          </w:p>
        </w:tc>
        <w:tc>
          <w:tcPr>
            <w:tcW w:w="303" w:type="pct"/>
          </w:tcPr>
          <w:p w:rsidR="0062764B" w:rsidRDefault="0062764B">
            <w:pPr>
              <w:pStyle w:val="gemtabohne"/>
            </w:pPr>
            <w:r>
              <w:t>1</w:t>
            </w:r>
          </w:p>
        </w:tc>
      </w:tr>
      <w:tr w:rsidR="0062764B" w:rsidRPr="004615C5">
        <w:tc>
          <w:tcPr>
            <w:tcW w:w="2373" w:type="pct"/>
          </w:tcPr>
          <w:p w:rsidR="0062764B" w:rsidRPr="00E736AF" w:rsidRDefault="0062764B">
            <w:pPr>
              <w:pStyle w:val="gemtabohne"/>
            </w:pPr>
            <w:r w:rsidRPr="00E736AF">
              <w:rPr>
                <w:color w:val="000000"/>
                <w:lang w:val="da-DK"/>
              </w:rPr>
              <w:t>/SIG:SignDocument/</w:t>
            </w:r>
            <w:r w:rsidRPr="00E736AF">
              <w:rPr>
                <w:lang w:val="da-DK"/>
              </w:rPr>
              <w:t>SIG:SignRequest/SIG:OptionalInputs</w:t>
            </w:r>
            <w:r w:rsidRPr="00E736AF">
              <w:t>/SIG:SignatureType</w:t>
            </w:r>
          </w:p>
        </w:tc>
        <w:tc>
          <w:tcPr>
            <w:tcW w:w="2324" w:type="pct"/>
          </w:tcPr>
          <w:p w:rsidR="0062764B" w:rsidRPr="00E736AF" w:rsidRDefault="0062764B">
            <w:pPr>
              <w:pStyle w:val="gemtabohne"/>
            </w:pPr>
            <w:r w:rsidRPr="00E736AF">
              <w:rPr>
                <w:lang w:val="en-GB"/>
              </w:rPr>
              <w:t>"</w:t>
            </w:r>
            <w:r w:rsidRPr="00E736AF">
              <w:t>urn:ietf:rfc:3275</w:t>
            </w:r>
            <w:r>
              <w:rPr>
                <w:lang w:val="en-GB"/>
              </w:rPr>
              <w:t>"</w:t>
            </w:r>
          </w:p>
        </w:tc>
        <w:tc>
          <w:tcPr>
            <w:tcW w:w="303" w:type="pct"/>
          </w:tcPr>
          <w:p w:rsidR="0062764B" w:rsidRPr="004615C5" w:rsidRDefault="0062764B">
            <w:pPr>
              <w:pStyle w:val="gemtabohne"/>
              <w:rPr>
                <w:lang w:val="en-GB"/>
              </w:rPr>
            </w:pPr>
            <w:r w:rsidRPr="004615C5">
              <w:rPr>
                <w:lang w:val="en-GB"/>
              </w:rPr>
              <w:t>1</w:t>
            </w:r>
          </w:p>
        </w:tc>
      </w:tr>
      <w:tr w:rsidR="0062764B" w:rsidRPr="00030FA8">
        <w:tc>
          <w:tcPr>
            <w:tcW w:w="4697" w:type="pct"/>
            <w:gridSpan w:val="2"/>
          </w:tcPr>
          <w:p w:rsidR="0062764B" w:rsidRPr="00F50118" w:rsidRDefault="0062764B">
            <w:pPr>
              <w:pStyle w:val="gemtabohne"/>
              <w:rPr>
                <w:lang w:val="fr-FR"/>
              </w:rPr>
            </w:pPr>
            <w:r w:rsidRPr="00030FA8">
              <w:rPr>
                <w:color w:val="000000"/>
                <w:lang w:val="da-DK"/>
              </w:rPr>
              <w:lastRenderedPageBreak/>
              <w:t>/SIG:SignDocument/</w:t>
            </w:r>
            <w:r w:rsidRPr="00030FA8">
              <w:rPr>
                <w:lang w:val="da-DK"/>
              </w:rPr>
              <w:t>SIG:SignRequest/SIG:OptionalInputs</w:t>
            </w:r>
            <w:r w:rsidRPr="00F50118">
              <w:rPr>
                <w:lang w:val="fr-FR"/>
              </w:rPr>
              <w:t>/dss:SignaturePlacement</w:t>
            </w:r>
          </w:p>
        </w:tc>
        <w:tc>
          <w:tcPr>
            <w:tcW w:w="303" w:type="pct"/>
          </w:tcPr>
          <w:p w:rsidR="0062764B" w:rsidRPr="00030FA8" w:rsidRDefault="0062764B">
            <w:pPr>
              <w:pStyle w:val="gemtabohne"/>
            </w:pPr>
            <w:r w:rsidRPr="00030FA8">
              <w:t>1</w:t>
            </w:r>
          </w:p>
        </w:tc>
      </w:tr>
      <w:tr w:rsidR="0062764B" w:rsidRPr="00030FA8">
        <w:tc>
          <w:tcPr>
            <w:tcW w:w="2373" w:type="pct"/>
          </w:tcPr>
          <w:p w:rsidR="0062764B" w:rsidRPr="00030FA8" w:rsidRDefault="0062764B">
            <w:pPr>
              <w:pStyle w:val="gemtabohne"/>
            </w:pPr>
            <w:r w:rsidRPr="00030FA8">
              <w:rPr>
                <w:color w:val="000000"/>
                <w:lang w:val="da-DK"/>
              </w:rPr>
              <w:t>/SIG:SignDocument/</w:t>
            </w:r>
            <w:r w:rsidRPr="00030FA8">
              <w:rPr>
                <w:lang w:val="da-DK"/>
              </w:rPr>
              <w:t>SIG:SignRequest/SIG:OptionalInputs</w:t>
            </w:r>
            <w:r w:rsidRPr="00030FA8">
              <w:t>/dss:SignaturePlacement</w:t>
            </w:r>
            <w:r>
              <w:br/>
            </w:r>
            <w:r w:rsidRPr="00030FA8">
              <w:t>/@WhichDocument</w:t>
            </w:r>
          </w:p>
        </w:tc>
        <w:tc>
          <w:tcPr>
            <w:tcW w:w="2324" w:type="pct"/>
          </w:tcPr>
          <w:p w:rsidR="0062764B" w:rsidRPr="00030FA8" w:rsidRDefault="0062764B">
            <w:pPr>
              <w:pStyle w:val="gemtabohne"/>
            </w:pPr>
            <w:r>
              <w:t>NFD_DOC_ID</w:t>
            </w:r>
          </w:p>
        </w:tc>
        <w:tc>
          <w:tcPr>
            <w:tcW w:w="303" w:type="pct"/>
          </w:tcPr>
          <w:p w:rsidR="0062764B" w:rsidRPr="00030FA8" w:rsidRDefault="0062764B">
            <w:pPr>
              <w:pStyle w:val="gemtabohne"/>
            </w:pPr>
            <w:r>
              <w:t>1</w:t>
            </w:r>
          </w:p>
        </w:tc>
      </w:tr>
      <w:tr w:rsidR="0062764B" w:rsidRPr="00030FA8">
        <w:tc>
          <w:tcPr>
            <w:tcW w:w="2373" w:type="pct"/>
          </w:tcPr>
          <w:p w:rsidR="0062764B" w:rsidRPr="00030FA8" w:rsidRDefault="0062764B">
            <w:pPr>
              <w:pStyle w:val="gemtabohne"/>
            </w:pPr>
            <w:r w:rsidRPr="00030FA8">
              <w:rPr>
                <w:color w:val="000000"/>
                <w:lang w:val="da-DK"/>
              </w:rPr>
              <w:t>/SIG:SignDocument/</w:t>
            </w:r>
            <w:r w:rsidRPr="00030FA8">
              <w:rPr>
                <w:lang w:val="da-DK"/>
              </w:rPr>
              <w:t>SIG:SignRequest/SIG:OptionalInputs</w:t>
            </w:r>
            <w:r w:rsidRPr="00030FA8">
              <w:t>/dss:SignaturePlacement</w:t>
            </w:r>
            <w:r>
              <w:br/>
            </w:r>
            <w:r w:rsidRPr="00030FA8">
              <w:t>/@</w:t>
            </w:r>
            <w:r>
              <w:t>CreateEnvelopedSignature</w:t>
            </w:r>
          </w:p>
        </w:tc>
        <w:tc>
          <w:tcPr>
            <w:tcW w:w="2324" w:type="pct"/>
          </w:tcPr>
          <w:p w:rsidR="0062764B" w:rsidRPr="00030FA8" w:rsidRDefault="0062764B">
            <w:pPr>
              <w:pStyle w:val="gemtabohne"/>
            </w:pPr>
            <w:r w:rsidRPr="00030FA8">
              <w:t>false</w:t>
            </w:r>
          </w:p>
        </w:tc>
        <w:tc>
          <w:tcPr>
            <w:tcW w:w="303" w:type="pct"/>
          </w:tcPr>
          <w:p w:rsidR="0062764B" w:rsidRPr="00030FA8" w:rsidRDefault="0062764B">
            <w:pPr>
              <w:pStyle w:val="gemtabohne"/>
            </w:pPr>
            <w:r w:rsidRPr="00030FA8">
              <w:t>1</w:t>
            </w:r>
          </w:p>
        </w:tc>
      </w:tr>
      <w:tr w:rsidR="0062764B" w:rsidRPr="00030FA8">
        <w:tc>
          <w:tcPr>
            <w:tcW w:w="2373" w:type="pct"/>
          </w:tcPr>
          <w:p w:rsidR="0062764B" w:rsidRPr="00030FA8" w:rsidRDefault="0062764B">
            <w:pPr>
              <w:pStyle w:val="gemtabohne"/>
              <w:rPr>
                <w:lang w:val="en-GB"/>
              </w:rPr>
            </w:pPr>
            <w:r w:rsidRPr="00030FA8">
              <w:rPr>
                <w:color w:val="000000"/>
                <w:lang w:val="da-DK"/>
              </w:rPr>
              <w:t>/SIG:SignDocument/</w:t>
            </w:r>
            <w:r w:rsidRPr="00030FA8">
              <w:rPr>
                <w:lang w:val="da-DK"/>
              </w:rPr>
              <w:t>SIG:SignRequest/SIG:OptionalInputs</w:t>
            </w:r>
            <w:r w:rsidRPr="00030FA8">
              <w:rPr>
                <w:lang w:val="en-GB"/>
              </w:rPr>
              <w:t>/dss:SignaturePlacement</w:t>
            </w:r>
            <w:r w:rsidRPr="00030FA8">
              <w:rPr>
                <w:lang w:val="en-GB"/>
              </w:rPr>
              <w:br/>
              <w:t>/XPathFirstChildOf</w:t>
            </w:r>
          </w:p>
        </w:tc>
        <w:tc>
          <w:tcPr>
            <w:tcW w:w="2324" w:type="pct"/>
          </w:tcPr>
          <w:p w:rsidR="00A55FCB" w:rsidRPr="006E2E18" w:rsidRDefault="00A55FCB">
            <w:pPr>
              <w:pStyle w:val="gemtabohne"/>
              <w:rPr>
                <w:rFonts w:ascii="Courier New" w:hAnsi="Courier New" w:cs="Courier New"/>
                <w:lang w:val="en-US"/>
              </w:rPr>
            </w:pPr>
            <w:r w:rsidRPr="006E2E18">
              <w:rPr>
                <w:lang w:val="en-US"/>
              </w:rPr>
              <w:t>"/*[local-name()='NFD_Document']/*[local-name()='SignatureArzt']"</w:t>
            </w:r>
          </w:p>
        </w:tc>
        <w:tc>
          <w:tcPr>
            <w:tcW w:w="303" w:type="pct"/>
          </w:tcPr>
          <w:p w:rsidR="0062764B" w:rsidRPr="00030FA8" w:rsidRDefault="0062764B">
            <w:pPr>
              <w:pStyle w:val="gemtabohne"/>
              <w:rPr>
                <w:highlight w:val="yellow"/>
                <w:lang w:val="en-GB"/>
              </w:rPr>
            </w:pPr>
            <w:r w:rsidRPr="00030FA8">
              <w:rPr>
                <w:lang w:val="en-GB"/>
              </w:rPr>
              <w:t>1</w:t>
            </w:r>
          </w:p>
        </w:tc>
      </w:tr>
      <w:tr w:rsidR="0062764B" w:rsidRPr="00030FA8">
        <w:tc>
          <w:tcPr>
            <w:tcW w:w="2373" w:type="pct"/>
          </w:tcPr>
          <w:p w:rsidR="0062764B" w:rsidRPr="00030FA8" w:rsidRDefault="0062764B">
            <w:pPr>
              <w:pStyle w:val="gemtabohne"/>
              <w:rPr>
                <w:szCs w:val="22"/>
                <w:lang w:val="en-GB"/>
              </w:rPr>
            </w:pPr>
            <w:r w:rsidRPr="00030FA8">
              <w:rPr>
                <w:color w:val="000000"/>
                <w:lang w:val="en-GB"/>
              </w:rPr>
              <w:t>/SIG:SignDocument/SIG:SignRequest/SIG:OptionalInputs/</w:t>
            </w:r>
            <w:r w:rsidRPr="00030FA8">
              <w:rPr>
                <w:lang w:val="en-GB"/>
              </w:rPr>
              <w:t xml:space="preserve"> sp:GenerateUnderSignaturePolicy/sp:SignaturePolicyIdentifier</w:t>
            </w:r>
          </w:p>
        </w:tc>
        <w:tc>
          <w:tcPr>
            <w:tcW w:w="2324" w:type="pct"/>
          </w:tcPr>
          <w:p w:rsidR="0062764B" w:rsidRPr="00030FA8" w:rsidRDefault="0062764B">
            <w:pPr>
              <w:pStyle w:val="gemtabohne"/>
            </w:pPr>
            <w:r w:rsidRPr="00030FA8">
              <w:t>"urn:gematik:fa</w:t>
            </w:r>
            <w:r>
              <w:t>:sak</w:t>
            </w:r>
            <w:r w:rsidRPr="00030FA8">
              <w:t>:nfdm:r1:v1"</w:t>
            </w:r>
          </w:p>
        </w:tc>
        <w:tc>
          <w:tcPr>
            <w:tcW w:w="303" w:type="pct"/>
          </w:tcPr>
          <w:p w:rsidR="0062764B" w:rsidRPr="00030FA8" w:rsidRDefault="0062764B">
            <w:pPr>
              <w:pStyle w:val="gemtabohne"/>
            </w:pPr>
            <w:r w:rsidRPr="00030FA8">
              <w:t>1</w:t>
            </w:r>
          </w:p>
        </w:tc>
      </w:tr>
      <w:tr w:rsidR="0062764B" w:rsidRPr="004615C5" w:rsidTr="0062764B">
        <w:tc>
          <w:tcPr>
            <w:tcW w:w="2373" w:type="pct"/>
          </w:tcPr>
          <w:p w:rsidR="0062764B" w:rsidRPr="00CF1B15" w:rsidRDefault="0062764B">
            <w:pPr>
              <w:pStyle w:val="gemtabohne"/>
              <w:rPr>
                <w:lang w:val="en-US"/>
                <w:rPrChange w:id="181" w:author="von Rottenburg, Ferdinand" w:date="2019-10-23T17:08:00Z">
                  <w:rPr>
                    <w:rFonts w:ascii="Courier New" w:hAnsi="Courier New" w:cs="Courier New"/>
                  </w:rPr>
                </w:rPrChange>
              </w:rPr>
            </w:pPr>
            <w:r w:rsidRPr="00CF1B15">
              <w:rPr>
                <w:color w:val="000000"/>
                <w:lang w:val="en-US"/>
                <w:rPrChange w:id="182" w:author="von Rottenburg, Ferdinand" w:date="2019-10-23T17:08:00Z">
                  <w:rPr>
                    <w:rFonts w:ascii="Courier New" w:hAnsi="Courier New" w:cs="Courier New"/>
                    <w:color w:val="000000"/>
                  </w:rPr>
                </w:rPrChange>
              </w:rPr>
              <w:t>/SIG:</w:t>
            </w:r>
            <w:r w:rsidRPr="00CF1B15">
              <w:rPr>
                <w:lang w:val="en-US"/>
                <w:rPrChange w:id="183" w:author="von Rottenburg, Ferdinand" w:date="2019-10-23T17:08:00Z">
                  <w:rPr>
                    <w:rFonts w:ascii="Courier New" w:hAnsi="Courier New" w:cs="Courier New"/>
                  </w:rPr>
                </w:rPrChange>
              </w:rPr>
              <w:t>SignDocument/</w:t>
            </w:r>
            <w:r w:rsidRPr="00E736AF">
              <w:rPr>
                <w:lang w:val="da-DK"/>
              </w:rPr>
              <w:t>SIG:SignRequest/SIG:IncludeRevocationInfo</w:t>
            </w:r>
          </w:p>
        </w:tc>
        <w:tc>
          <w:tcPr>
            <w:tcW w:w="2324" w:type="pct"/>
            <w:shd w:val="clear" w:color="auto" w:fill="auto"/>
          </w:tcPr>
          <w:p w:rsidR="0062764B" w:rsidRDefault="0062764B">
            <w:pPr>
              <w:pStyle w:val="gemStandard"/>
              <w:pPrChange w:id="184" w:author="von Rottenburg, Ferdinand" w:date="2019-10-24T09:24:00Z">
                <w:pPr>
                  <w:pStyle w:val="gemtabohne"/>
                </w:pPr>
              </w:pPrChange>
            </w:pPr>
            <w:r w:rsidRPr="00E736AF">
              <w:t>true</w:t>
            </w:r>
          </w:p>
          <w:p w:rsidR="0062764B" w:rsidRPr="000D12F7" w:rsidRDefault="0062764B">
            <w:pPr>
              <w:pStyle w:val="gemStandard"/>
            </w:pPr>
          </w:p>
        </w:tc>
        <w:tc>
          <w:tcPr>
            <w:tcW w:w="303" w:type="pct"/>
            <w:shd w:val="clear" w:color="auto" w:fill="auto"/>
          </w:tcPr>
          <w:p w:rsidR="0062764B" w:rsidRPr="004615C5" w:rsidRDefault="0062764B">
            <w:pPr>
              <w:pStyle w:val="gemStandard"/>
              <w:rPr>
                <w:lang w:val="da-DK"/>
              </w:rPr>
            </w:pPr>
            <w:r w:rsidRPr="004615C5">
              <w:rPr>
                <w:lang w:val="da-DK"/>
              </w:rPr>
              <w:t>1</w:t>
            </w:r>
          </w:p>
        </w:tc>
      </w:tr>
      <w:tr w:rsidR="0062764B" w:rsidRPr="004615C5">
        <w:tc>
          <w:tcPr>
            <w:tcW w:w="2373" w:type="pct"/>
          </w:tcPr>
          <w:p w:rsidR="0062764B" w:rsidRPr="00E736AF" w:rsidRDefault="0062764B">
            <w:pPr>
              <w:pStyle w:val="gemtabohne"/>
              <w:rPr>
                <w:lang w:val="da-DK"/>
              </w:rPr>
              <w:pPrChange w:id="185" w:author="von Rottenburg, Ferdinand" w:date="2019-10-24T09:24:00Z">
                <w:pPr>
                  <w:pStyle w:val="gemStandard"/>
                </w:pPr>
              </w:pPrChange>
            </w:pPr>
            <w:r w:rsidRPr="00E736AF">
              <w:rPr>
                <w:color w:val="000000"/>
              </w:rPr>
              <w:t>/SIG:</w:t>
            </w:r>
            <w:r w:rsidRPr="00E736AF">
              <w:t>SignDocument/</w:t>
            </w:r>
            <w:r w:rsidRPr="00E736AF">
              <w:rPr>
                <w:lang w:val="da-DK"/>
              </w:rPr>
              <w:t>SIG:TvMode</w:t>
            </w:r>
          </w:p>
        </w:tc>
        <w:tc>
          <w:tcPr>
            <w:tcW w:w="2324" w:type="pct"/>
          </w:tcPr>
          <w:p w:rsidR="0062764B" w:rsidRPr="00227DAC" w:rsidRDefault="0062764B">
            <w:pPr>
              <w:pStyle w:val="gemStandard"/>
              <w:pPrChange w:id="186" w:author="von Rottenburg, Ferdinand" w:date="2019-10-24T09:24:00Z">
                <w:pPr>
                  <w:pStyle w:val="gemtabohne"/>
                </w:pPr>
              </w:pPrChange>
            </w:pPr>
          </w:p>
          <w:p w:rsidR="0062764B" w:rsidRPr="00227DAC" w:rsidRDefault="0062764B">
            <w:pPr>
              <w:pStyle w:val="gemStandard"/>
              <w:rPr>
                <w:rFonts w:ascii="Courier New" w:hAnsi="Courier New" w:cs="Courier New"/>
                <w:bCs/>
                <w:highlight w:val="lightGray"/>
              </w:rPr>
            </w:pPr>
            <w:r w:rsidRPr="00227DAC">
              <w:t>keine Einschränkung</w:t>
            </w:r>
          </w:p>
          <w:p w:rsidR="0062764B" w:rsidRPr="00E736AF" w:rsidRDefault="0062764B">
            <w:pPr>
              <w:pStyle w:val="gemStandard"/>
              <w:rPr>
                <w:rFonts w:ascii="Courier New" w:hAnsi="Courier New" w:cs="Courier New"/>
                <w:szCs w:val="20"/>
              </w:rPr>
            </w:pPr>
            <w:r w:rsidRPr="00227DAC">
              <w:t>Der Parameter wird im Konnektor nicht ausgewertet.</w:t>
            </w:r>
          </w:p>
        </w:tc>
        <w:tc>
          <w:tcPr>
            <w:tcW w:w="303" w:type="pct"/>
          </w:tcPr>
          <w:p w:rsidR="0062764B" w:rsidRPr="004615C5" w:rsidRDefault="0062764B">
            <w:pPr>
              <w:pStyle w:val="gemStandard"/>
              <w:rPr>
                <w:lang w:val="da-DK"/>
              </w:rPr>
            </w:pPr>
            <w:r>
              <w:rPr>
                <w:lang w:val="da-DK"/>
              </w:rPr>
              <w:t>1</w:t>
            </w:r>
          </w:p>
        </w:tc>
      </w:tr>
      <w:tr w:rsidR="0062764B">
        <w:tc>
          <w:tcPr>
            <w:tcW w:w="2373" w:type="pct"/>
          </w:tcPr>
          <w:p w:rsidR="0062764B" w:rsidRPr="00E47BF3" w:rsidRDefault="0062764B">
            <w:pPr>
              <w:pStyle w:val="gemtabohne"/>
              <w:rPr>
                <w:color w:val="000000"/>
                <w:highlight w:val="lightGray"/>
              </w:rPr>
              <w:pPrChange w:id="187" w:author="von Rottenburg, Ferdinand" w:date="2019-10-24T09:24:00Z">
                <w:pPr>
                  <w:pStyle w:val="gemStandard"/>
                </w:pPr>
              </w:pPrChange>
            </w:pPr>
            <w:r w:rsidRPr="00E47BF3">
              <w:rPr>
                <w:color w:val="000000"/>
              </w:rPr>
              <w:t>/SIG:</w:t>
            </w:r>
            <w:r w:rsidRPr="00E47BF3">
              <w:t>SignDocument/</w:t>
            </w:r>
            <w:r w:rsidRPr="00E47BF3">
              <w:rPr>
                <w:lang w:val="da-DK"/>
              </w:rPr>
              <w:t>SIG:JobNumber</w:t>
            </w:r>
          </w:p>
        </w:tc>
        <w:tc>
          <w:tcPr>
            <w:tcW w:w="2324" w:type="pct"/>
          </w:tcPr>
          <w:p w:rsidR="0062764B" w:rsidRPr="00E47BF3" w:rsidRDefault="0062764B">
            <w:pPr>
              <w:pStyle w:val="gemStandard"/>
              <w:rPr>
                <w:highlight w:val="lightGray"/>
              </w:rPr>
              <w:pPrChange w:id="188" w:author="von Rottenburg, Ferdinand" w:date="2019-10-24T09:24:00Z">
                <w:pPr>
                  <w:pStyle w:val="gemtabohne"/>
                </w:pPr>
              </w:pPrChange>
            </w:pPr>
            <w:r w:rsidRPr="00E47BF3">
              <w:t>Keine Einschränkung</w:t>
            </w:r>
          </w:p>
        </w:tc>
        <w:tc>
          <w:tcPr>
            <w:tcW w:w="303" w:type="pct"/>
          </w:tcPr>
          <w:p w:rsidR="0062764B" w:rsidRDefault="0062764B">
            <w:pPr>
              <w:pStyle w:val="gemStandard"/>
              <w:rPr>
                <w:lang w:val="da-DK"/>
              </w:rPr>
            </w:pPr>
            <w:r w:rsidRPr="00E47BF3">
              <w:rPr>
                <w:lang w:val="da-DK"/>
              </w:rPr>
              <w:t>1</w:t>
            </w:r>
          </w:p>
        </w:tc>
      </w:tr>
    </w:tbl>
    <w:p w:rsidR="0062764B" w:rsidRPr="00441958" w:rsidRDefault="0062764B">
      <w:pPr>
        <w:pStyle w:val="gem2"/>
        <w:pPrChange w:id="189" w:author="von Rottenburg, Ferdinand" w:date="2019-10-24T09:24:00Z">
          <w:pPr>
            <w:pStyle w:val="gemStandard"/>
          </w:pPr>
        </w:pPrChange>
      </w:pPr>
      <w:bookmarkStart w:id="190" w:name="_Toc489623436"/>
      <w:r w:rsidRPr="00E47BF3">
        <w:t>Profilierung</w:t>
      </w:r>
      <w:r w:rsidRPr="00441958">
        <w:t xml:space="preserve"> der Schnittstelle VerifyDocument</w:t>
      </w:r>
      <w:bookmarkEnd w:id="190"/>
    </w:p>
    <w:p w:rsidR="0062764B" w:rsidRDefault="0062764B">
      <w:pPr>
        <w:pStyle w:val="gemStandard"/>
        <w:pPrChange w:id="191" w:author="von Rottenburg, Ferdinand" w:date="2019-10-24T09:24:00Z">
          <w:pPr>
            <w:pStyle w:val="gem2"/>
          </w:pPr>
        </w:pPrChange>
      </w:pPr>
      <w:r w:rsidRPr="00E736AF">
        <w:t xml:space="preserve">Der Konnektor </w:t>
      </w:r>
      <w:r>
        <w:t xml:space="preserve">muss bei Aufrufen der Operation </w:t>
      </w:r>
      <w:r w:rsidRPr="000C761C">
        <w:rPr>
          <w:rFonts w:ascii="Courier New" w:hAnsi="Courier New" w:cs="Courier New"/>
        </w:rPr>
        <w:t>VerifyDocument</w:t>
      </w:r>
      <w:r w:rsidRPr="00E736AF">
        <w:t xml:space="preserve"> eine Parameterprüfung durchführen, in der die Konformität der Parameter </w:t>
      </w:r>
      <w:r>
        <w:t xml:space="preserve">gemäß </w:t>
      </w:r>
      <w:r>
        <w:fldChar w:fldCharType="begin"/>
      </w:r>
      <w:r>
        <w:instrText xml:space="preserve"> REF _Ref390432690 \h </w:instrText>
      </w:r>
      <w:r>
        <w:fldChar w:fldCharType="separate"/>
      </w:r>
      <w:r w:rsidR="00F96351" w:rsidRPr="0054358C">
        <w:t xml:space="preserve">Tabelle </w:t>
      </w:r>
      <w:r w:rsidR="00F96351">
        <w:rPr>
          <w:noProof/>
        </w:rPr>
        <w:t>5</w:t>
      </w:r>
      <w:r>
        <w:fldChar w:fldCharType="end"/>
      </w:r>
      <w:r>
        <w:t xml:space="preserve"> geprüft wird</w:t>
      </w:r>
      <w:r w:rsidRPr="00E736AF">
        <w:t xml:space="preserve">. Bei der Prüfung wird auf abweichende Werte sowie auf fehlende Elemente mit einem Fehler reagiert. Im </w:t>
      </w:r>
      <w:r w:rsidRPr="00042A7F">
        <w:t>Schnittstellenaufruf vorhandene optionale Elemente, die nicht in der Tabelle aufgeführt sind, werden ignoriert d. h. bei der Bearbeitung des Aufrufs so behandelt, als ob sie im Aufruf nicht gesetzt wären.</w:t>
      </w:r>
    </w:p>
    <w:p w:rsidR="0062764B" w:rsidRDefault="0062764B">
      <w:pPr>
        <w:pStyle w:val="gemStandard"/>
      </w:pPr>
    </w:p>
    <w:p w:rsidR="0062764B" w:rsidRPr="0054358C" w:rsidRDefault="0062764B">
      <w:pPr>
        <w:pStyle w:val="Beschriftung"/>
        <w:pPrChange w:id="192" w:author="von Rottenburg, Ferdinand" w:date="2019-10-24T09:24:00Z">
          <w:pPr>
            <w:pStyle w:val="gemStandard"/>
          </w:pPr>
        </w:pPrChange>
      </w:pPr>
      <w:bookmarkStart w:id="193" w:name="_Ref390432690"/>
      <w:bookmarkStart w:id="194" w:name="_Toc378781014"/>
      <w:bookmarkStart w:id="195" w:name="_Toc381099978"/>
      <w:bookmarkStart w:id="196" w:name="_Toc13052892"/>
      <w:r w:rsidRPr="0054358C">
        <w:t xml:space="preserve">Tabelle </w:t>
      </w:r>
      <w:r w:rsidRPr="00E736AF">
        <w:fldChar w:fldCharType="begin"/>
      </w:r>
      <w:r w:rsidRPr="0054358C">
        <w:instrText xml:space="preserve"> SEQ Tabelle \* ARABIC </w:instrText>
      </w:r>
      <w:r w:rsidRPr="00E736AF">
        <w:fldChar w:fldCharType="separate"/>
      </w:r>
      <w:r w:rsidR="00F96351">
        <w:rPr>
          <w:noProof/>
        </w:rPr>
        <w:t>5</w:t>
      </w:r>
      <w:r w:rsidRPr="00E736AF">
        <w:fldChar w:fldCharType="end"/>
      </w:r>
      <w:bookmarkEnd w:id="193"/>
      <w:r w:rsidRPr="0054358C">
        <w:t>: TAB_07_</w:t>
      </w:r>
      <w:r>
        <w:t>SR_</w:t>
      </w:r>
      <w:r w:rsidRPr="00433C39">
        <w:t>DF_NFDM_NOTFALLDATEN</w:t>
      </w:r>
      <w:r w:rsidRPr="0054358C">
        <w:t xml:space="preserve"> </w:t>
      </w:r>
      <w:bookmarkEnd w:id="194"/>
      <w:r w:rsidRPr="0054358C">
        <w:t xml:space="preserve">– Constraints </w:t>
      </w:r>
      <w:r w:rsidRPr="00EE6F37">
        <w:rPr>
          <w:rFonts w:ascii="Courier New" w:hAnsi="Courier New" w:cs="Courier New"/>
        </w:rPr>
        <w:t>VerifyDocument</w:t>
      </w:r>
      <w:bookmarkEnd w:id="195"/>
      <w:bookmarkEnd w:id="196"/>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4590"/>
        <w:gridCol w:w="3779"/>
        <w:gridCol w:w="536"/>
      </w:tblGrid>
      <w:tr w:rsidR="0062764B" w:rsidRPr="00117E93">
        <w:trPr>
          <w:trHeight w:val="1653"/>
        </w:trPr>
        <w:tc>
          <w:tcPr>
            <w:tcW w:w="2577" w:type="pct"/>
            <w:shd w:val="pct20" w:color="auto" w:fill="auto"/>
          </w:tcPr>
          <w:p w:rsidR="0062764B" w:rsidRPr="00491436" w:rsidRDefault="0062764B">
            <w:pPr>
              <w:pStyle w:val="gemtabohne"/>
              <w:rPr>
                <w:lang w:val="en-GB"/>
              </w:rPr>
              <w:pPrChange w:id="197" w:author="von Rottenburg, Ferdinand" w:date="2019-10-24T09:24:00Z">
                <w:pPr>
                  <w:pStyle w:val="Beschriftung"/>
                </w:pPr>
              </w:pPrChange>
            </w:pPr>
            <w:r w:rsidRPr="00491436">
              <w:rPr>
                <w:lang w:val="en-GB"/>
              </w:rPr>
              <w:lastRenderedPageBreak/>
              <w:t>XML-Element oder –Attribut</w:t>
            </w:r>
            <w:r w:rsidRPr="00491436">
              <w:rPr>
                <w:lang w:val="en-GB"/>
              </w:rPr>
              <w:br/>
              <w:t>(XPath)</w:t>
            </w:r>
          </w:p>
        </w:tc>
        <w:tc>
          <w:tcPr>
            <w:tcW w:w="2122" w:type="pct"/>
            <w:shd w:val="pct20" w:color="auto" w:fill="auto"/>
          </w:tcPr>
          <w:p w:rsidR="0062764B" w:rsidRPr="00491436" w:rsidRDefault="0062764B">
            <w:pPr>
              <w:pStyle w:val="gemtabohne"/>
            </w:pPr>
            <w:r w:rsidRPr="00491436">
              <w:t>Wert</w:t>
            </w:r>
          </w:p>
        </w:tc>
        <w:tc>
          <w:tcPr>
            <w:tcW w:w="301" w:type="pct"/>
            <w:shd w:val="pct20" w:color="auto" w:fill="auto"/>
            <w:textDirection w:val="btLr"/>
          </w:tcPr>
          <w:p w:rsidR="0062764B" w:rsidRPr="00491436" w:rsidRDefault="0062764B">
            <w:pPr>
              <w:pStyle w:val="gemtabohne"/>
            </w:pPr>
            <w:r w:rsidRPr="00491436">
              <w:t>Kardinalität</w:t>
            </w:r>
          </w:p>
        </w:tc>
      </w:tr>
      <w:tr w:rsidR="0062764B" w:rsidRPr="004615C5">
        <w:tc>
          <w:tcPr>
            <w:tcW w:w="4699" w:type="pct"/>
            <w:gridSpan w:val="2"/>
          </w:tcPr>
          <w:p w:rsidR="0062764B" w:rsidRPr="00E736AF" w:rsidRDefault="0062764B">
            <w:pPr>
              <w:pStyle w:val="gemtabohne"/>
              <w:rPr>
                <w:lang w:val="en-GB"/>
              </w:rPr>
            </w:pPr>
            <w:r w:rsidRPr="00E736AF">
              <w:rPr>
                <w:lang w:val="da-DK"/>
              </w:rPr>
              <w:t>/SIG:VerifyDocument/SIG:Document</w:t>
            </w:r>
          </w:p>
        </w:tc>
        <w:tc>
          <w:tcPr>
            <w:tcW w:w="301" w:type="pct"/>
          </w:tcPr>
          <w:p w:rsidR="0062764B" w:rsidRPr="004615C5" w:rsidRDefault="0062764B">
            <w:pPr>
              <w:pStyle w:val="gemtabohne"/>
              <w:rPr>
                <w:lang w:val="da-DK"/>
              </w:rPr>
            </w:pPr>
            <w:r w:rsidRPr="004615C5">
              <w:rPr>
                <w:lang w:val="da-DK"/>
              </w:rPr>
              <w:t>1</w:t>
            </w:r>
          </w:p>
        </w:tc>
      </w:tr>
      <w:tr w:rsidR="0062764B" w:rsidRPr="000D12F7">
        <w:tc>
          <w:tcPr>
            <w:tcW w:w="2577" w:type="pct"/>
          </w:tcPr>
          <w:p w:rsidR="0062764B" w:rsidRPr="000D12F7" w:rsidRDefault="0062764B">
            <w:pPr>
              <w:pStyle w:val="gemtabohne"/>
              <w:rPr>
                <w:lang w:val="da-DK"/>
              </w:rPr>
            </w:pPr>
            <w:r w:rsidRPr="000D12F7">
              <w:rPr>
                <w:lang w:val="da-DK"/>
              </w:rPr>
              <w:t>/SIG:VerifyDocument/SIG:Document</w:t>
            </w:r>
            <w:r w:rsidRPr="000D12F7">
              <w:rPr>
                <w:lang w:val="da-DK"/>
              </w:rPr>
              <w:br/>
              <w:t>/@</w:t>
            </w:r>
            <w:r w:rsidRPr="000D12F7">
              <w:rPr>
                <w:color w:val="000000"/>
                <w:lang w:val="da-DK"/>
              </w:rPr>
              <w:t>ID</w:t>
            </w:r>
          </w:p>
        </w:tc>
        <w:tc>
          <w:tcPr>
            <w:tcW w:w="2122" w:type="pct"/>
          </w:tcPr>
          <w:p w:rsidR="0062764B" w:rsidRPr="000D12F7" w:rsidRDefault="0062764B">
            <w:pPr>
              <w:pStyle w:val="gemtabohne"/>
            </w:pPr>
            <w:r w:rsidRPr="000D12F7">
              <w:t>Platzhalter für Dokumentbezeichner</w:t>
            </w:r>
            <w:r w:rsidRPr="000D12F7">
              <w:rPr>
                <w:rFonts w:ascii="Courier New" w:hAnsi="Courier New" w:cs="Courier New"/>
                <w:lang w:val="da-DK"/>
              </w:rPr>
              <w:t xml:space="preserve"> NFD_DOC_ID</w:t>
            </w:r>
          </w:p>
        </w:tc>
        <w:tc>
          <w:tcPr>
            <w:tcW w:w="301" w:type="pct"/>
          </w:tcPr>
          <w:p w:rsidR="0062764B" w:rsidRPr="000D12F7" w:rsidRDefault="0062764B">
            <w:pPr>
              <w:pStyle w:val="gemtabohne"/>
              <w:rPr>
                <w:lang w:val="da-DK"/>
              </w:rPr>
            </w:pPr>
            <w:r w:rsidRPr="000D12F7">
              <w:rPr>
                <w:lang w:val="da-DK"/>
              </w:rPr>
              <w:t>1</w:t>
            </w:r>
          </w:p>
        </w:tc>
      </w:tr>
      <w:tr w:rsidR="0062764B" w:rsidRPr="000D12F7">
        <w:tc>
          <w:tcPr>
            <w:tcW w:w="2577" w:type="pct"/>
          </w:tcPr>
          <w:p w:rsidR="0062764B" w:rsidRPr="000D12F7" w:rsidRDefault="0062764B">
            <w:pPr>
              <w:pStyle w:val="gemtabohne"/>
              <w:rPr>
                <w:color w:val="000000"/>
                <w:lang w:val="nl-NL"/>
              </w:rPr>
            </w:pPr>
            <w:r w:rsidRPr="000D12F7">
              <w:rPr>
                <w:lang w:val="da-DK"/>
              </w:rPr>
              <w:t>/SIG:VerifyDocument/SIG:Document</w:t>
            </w:r>
            <w:r w:rsidRPr="000D12F7">
              <w:rPr>
                <w:color w:val="000000"/>
                <w:lang w:val="nl-NL"/>
              </w:rPr>
              <w:t>/CONN:Base64XML</w:t>
            </w:r>
          </w:p>
        </w:tc>
        <w:tc>
          <w:tcPr>
            <w:tcW w:w="2122" w:type="pct"/>
          </w:tcPr>
          <w:p w:rsidR="0062764B" w:rsidRPr="000D12F7" w:rsidRDefault="0062764B">
            <w:pPr>
              <w:pStyle w:val="gemtabohne"/>
              <w:rPr>
                <w:lang w:val="en-GB"/>
              </w:rPr>
            </w:pPr>
            <w:r w:rsidRPr="000D12F7">
              <w:rPr>
                <w:lang w:val="en-GB"/>
              </w:rPr>
              <w:t>keine Einschränkung</w:t>
            </w:r>
          </w:p>
        </w:tc>
        <w:tc>
          <w:tcPr>
            <w:tcW w:w="301" w:type="pct"/>
          </w:tcPr>
          <w:p w:rsidR="0062764B" w:rsidRPr="000D12F7" w:rsidRDefault="0062764B">
            <w:pPr>
              <w:pStyle w:val="gemtabohne"/>
              <w:rPr>
                <w:lang w:val="da-DK"/>
              </w:rPr>
            </w:pPr>
            <w:r w:rsidRPr="000D12F7">
              <w:rPr>
                <w:lang w:val="da-DK"/>
              </w:rPr>
              <w:t>1</w:t>
            </w:r>
          </w:p>
        </w:tc>
      </w:tr>
      <w:tr w:rsidR="0062764B" w:rsidRPr="000D12F7">
        <w:tc>
          <w:tcPr>
            <w:tcW w:w="2577" w:type="pct"/>
          </w:tcPr>
          <w:p w:rsidR="0062764B" w:rsidRPr="0089510C" w:rsidRDefault="0062764B">
            <w:pPr>
              <w:pStyle w:val="gemtabohne"/>
              <w:rPr>
                <w:color w:val="000000"/>
                <w:lang w:val="da-DK"/>
              </w:rPr>
            </w:pPr>
            <w:r w:rsidRPr="000D12F7">
              <w:rPr>
                <w:lang w:val="da-DK"/>
              </w:rPr>
              <w:t>/SIG:VerifyDocument/SIG:Document/@</w:t>
            </w:r>
            <w:r w:rsidRPr="0089510C">
              <w:rPr>
                <w:color w:val="000000"/>
                <w:lang w:val="da-DK"/>
              </w:rPr>
              <w:t>ShortText</w:t>
            </w:r>
          </w:p>
        </w:tc>
        <w:tc>
          <w:tcPr>
            <w:tcW w:w="2122" w:type="pct"/>
          </w:tcPr>
          <w:p w:rsidR="0062764B" w:rsidRPr="000D12F7" w:rsidRDefault="0062764B">
            <w:pPr>
              <w:pStyle w:val="gemtabohne"/>
              <w:rPr>
                <w:lang w:val="en-GB"/>
              </w:rPr>
            </w:pPr>
            <w:r w:rsidRPr="000D12F7">
              <w:rPr>
                <w:lang w:val="en-GB"/>
              </w:rPr>
              <w:t>keine Einschränkung</w:t>
            </w:r>
          </w:p>
        </w:tc>
        <w:tc>
          <w:tcPr>
            <w:tcW w:w="301" w:type="pct"/>
          </w:tcPr>
          <w:p w:rsidR="0062764B" w:rsidRPr="000D12F7" w:rsidRDefault="0062764B">
            <w:pPr>
              <w:pStyle w:val="gemtabohne"/>
            </w:pPr>
            <w:r w:rsidRPr="000D12F7">
              <w:t>1</w:t>
            </w:r>
          </w:p>
        </w:tc>
      </w:tr>
      <w:tr w:rsidR="0062764B" w:rsidRPr="000D12F7">
        <w:tc>
          <w:tcPr>
            <w:tcW w:w="4699" w:type="pct"/>
            <w:gridSpan w:val="2"/>
          </w:tcPr>
          <w:p w:rsidR="0062764B" w:rsidRPr="000D12F7" w:rsidRDefault="0062764B">
            <w:pPr>
              <w:pStyle w:val="gemtabohne"/>
              <w:rPr>
                <w:lang w:val="fr-FR"/>
              </w:rPr>
            </w:pPr>
            <w:r w:rsidRPr="000D12F7">
              <w:rPr>
                <w:lang w:val="da-DK"/>
              </w:rPr>
              <w:t>/SIG:VerifyDocument/</w:t>
            </w:r>
            <w:r w:rsidRPr="000D12F7">
              <w:rPr>
                <w:lang w:val="fr-FR"/>
              </w:rPr>
              <w:t>dss:SignatureObject/ds:SignaturePtr</w:t>
            </w:r>
          </w:p>
        </w:tc>
        <w:tc>
          <w:tcPr>
            <w:tcW w:w="301" w:type="pct"/>
          </w:tcPr>
          <w:p w:rsidR="0062764B" w:rsidRPr="000D12F7" w:rsidRDefault="0062764B">
            <w:pPr>
              <w:pStyle w:val="gemtabohne"/>
              <w:rPr>
                <w:lang w:val="da-DK"/>
              </w:rPr>
            </w:pPr>
            <w:r w:rsidRPr="000D12F7">
              <w:rPr>
                <w:lang w:val="da-DK"/>
              </w:rPr>
              <w:t>1</w:t>
            </w:r>
          </w:p>
        </w:tc>
      </w:tr>
      <w:tr w:rsidR="0062764B" w:rsidRPr="000D12F7">
        <w:tc>
          <w:tcPr>
            <w:tcW w:w="2577" w:type="pct"/>
            <w:tcBorders>
              <w:right w:val="single" w:sz="4" w:space="0" w:color="auto"/>
            </w:tcBorders>
          </w:tcPr>
          <w:p w:rsidR="0062764B" w:rsidRPr="000D12F7" w:rsidRDefault="0062764B">
            <w:pPr>
              <w:pStyle w:val="gemtabohne"/>
              <w:rPr>
                <w:lang w:val="da-DK"/>
              </w:rPr>
            </w:pPr>
            <w:r w:rsidRPr="000D12F7">
              <w:rPr>
                <w:lang w:val="da-DK"/>
              </w:rPr>
              <w:t>/SIG:VerifyDocument/</w:t>
            </w:r>
            <w:r w:rsidRPr="0089510C">
              <w:rPr>
                <w:lang w:val="da-DK"/>
              </w:rPr>
              <w:t>dss:SignatureObject/ds:SignaturePtr/@WhichDocument</w:t>
            </w:r>
          </w:p>
        </w:tc>
        <w:tc>
          <w:tcPr>
            <w:tcW w:w="2122" w:type="pct"/>
            <w:tcBorders>
              <w:left w:val="single" w:sz="4" w:space="0" w:color="auto"/>
            </w:tcBorders>
          </w:tcPr>
          <w:p w:rsidR="0062764B" w:rsidRPr="000D12F7" w:rsidRDefault="0062764B">
            <w:pPr>
              <w:pStyle w:val="gemtabohne"/>
              <w:rPr>
                <w:lang w:val="da-DK"/>
              </w:rPr>
            </w:pPr>
            <w:r w:rsidRPr="000D12F7">
              <w:rPr>
                <w:lang w:val="da-DK"/>
              </w:rPr>
              <w:t>NFD_DOC_ID</w:t>
            </w:r>
          </w:p>
        </w:tc>
        <w:tc>
          <w:tcPr>
            <w:tcW w:w="301" w:type="pct"/>
          </w:tcPr>
          <w:p w:rsidR="0062764B" w:rsidRPr="000D12F7" w:rsidRDefault="0062764B">
            <w:pPr>
              <w:pStyle w:val="gemtabohne"/>
              <w:rPr>
                <w:lang w:val="da-DK"/>
              </w:rPr>
            </w:pPr>
            <w:r w:rsidRPr="000D12F7">
              <w:rPr>
                <w:lang w:val="da-DK"/>
              </w:rPr>
              <w:t>1</w:t>
            </w:r>
          </w:p>
        </w:tc>
      </w:tr>
      <w:tr w:rsidR="0062764B">
        <w:tc>
          <w:tcPr>
            <w:tcW w:w="2577" w:type="pct"/>
            <w:tcBorders>
              <w:right w:val="single" w:sz="4" w:space="0" w:color="auto"/>
            </w:tcBorders>
          </w:tcPr>
          <w:p w:rsidR="0062764B" w:rsidRPr="00E736AF" w:rsidRDefault="0062764B">
            <w:pPr>
              <w:pStyle w:val="gemtabohne"/>
              <w:rPr>
                <w:lang w:val="da-DK"/>
              </w:rPr>
            </w:pPr>
            <w:r w:rsidRPr="00E736AF">
              <w:rPr>
                <w:lang w:val="da-DK"/>
              </w:rPr>
              <w:t>/SIG:VerifyDocument/</w:t>
            </w:r>
            <w:r w:rsidRPr="0089510C">
              <w:rPr>
                <w:lang w:val="da-DK"/>
              </w:rPr>
              <w:t>dss:SignatureObject/ds:SignaturePtr/@XPath</w:t>
            </w:r>
          </w:p>
        </w:tc>
        <w:tc>
          <w:tcPr>
            <w:tcW w:w="2122" w:type="pct"/>
            <w:tcBorders>
              <w:left w:val="single" w:sz="4" w:space="0" w:color="auto"/>
            </w:tcBorders>
          </w:tcPr>
          <w:p w:rsidR="0062764B" w:rsidRPr="00D70415" w:rsidRDefault="00D70415">
            <w:pPr>
              <w:rPr>
                <w:rFonts w:ascii="Courier New" w:hAnsi="Courier New" w:cs="Courier New"/>
                <w:highlight w:val="yellow"/>
                <w:lang w:val="da-DK"/>
              </w:rPr>
            </w:pPr>
            <w:r w:rsidRPr="006E2E18">
              <w:rPr>
                <w:lang w:val="en-US"/>
              </w:rPr>
              <w:t>"/*[local-name()='NFD_Document']/*[local-name()='SignatureArzt']/*[local-name()='Signature']"</w:t>
            </w:r>
          </w:p>
        </w:tc>
        <w:tc>
          <w:tcPr>
            <w:tcW w:w="301" w:type="pct"/>
          </w:tcPr>
          <w:p w:rsidR="0062764B" w:rsidRDefault="0062764B">
            <w:pPr>
              <w:pStyle w:val="gemtabohne"/>
              <w:rPr>
                <w:lang w:val="da-DK"/>
              </w:rPr>
              <w:pPrChange w:id="198" w:author="von Rottenburg, Ferdinand" w:date="2019-10-24T09:24:00Z">
                <w:pPr/>
              </w:pPrChange>
            </w:pPr>
            <w:r>
              <w:rPr>
                <w:lang w:val="da-DK"/>
              </w:rPr>
              <w:t>1</w:t>
            </w:r>
          </w:p>
        </w:tc>
      </w:tr>
      <w:tr w:rsidR="0062764B" w:rsidRPr="004615C5">
        <w:tc>
          <w:tcPr>
            <w:tcW w:w="2577" w:type="pct"/>
          </w:tcPr>
          <w:p w:rsidR="0062764B" w:rsidRPr="00E736AF" w:rsidRDefault="0062764B">
            <w:pPr>
              <w:pStyle w:val="gemtabohne"/>
              <w:rPr>
                <w:lang w:val="da-DK"/>
              </w:rPr>
            </w:pPr>
            <w:r w:rsidRPr="00E736AF">
              <w:rPr>
                <w:lang w:val="da-DK"/>
              </w:rPr>
              <w:t>/SIG:VerifyDocument/</w:t>
            </w:r>
            <w:r w:rsidRPr="00E736AF">
              <w:rPr>
                <w:lang w:val="en-GB"/>
              </w:rPr>
              <w:t>SIG:OptionalInputs/vr:ReturnVerificationReport</w:t>
            </w:r>
          </w:p>
        </w:tc>
        <w:tc>
          <w:tcPr>
            <w:tcW w:w="2122" w:type="pct"/>
          </w:tcPr>
          <w:p w:rsidR="0062764B" w:rsidRPr="00F8158A" w:rsidRDefault="0062764B">
            <w:pPr>
              <w:pStyle w:val="gemtabohne"/>
              <w:rPr>
                <w:lang w:val="en-GB"/>
              </w:rPr>
            </w:pPr>
            <w:r>
              <w:rPr>
                <w:lang w:val="en-GB"/>
              </w:rPr>
              <w:t>keine Einschränkung</w:t>
            </w:r>
          </w:p>
        </w:tc>
        <w:tc>
          <w:tcPr>
            <w:tcW w:w="301" w:type="pct"/>
          </w:tcPr>
          <w:p w:rsidR="0062764B" w:rsidRPr="004615C5" w:rsidRDefault="0062764B">
            <w:pPr>
              <w:pStyle w:val="gemtabohne"/>
            </w:pPr>
            <w:r w:rsidRPr="004615C5">
              <w:t>0-1</w:t>
            </w:r>
          </w:p>
        </w:tc>
      </w:tr>
      <w:tr w:rsidR="0062764B" w:rsidRPr="004615C5">
        <w:tc>
          <w:tcPr>
            <w:tcW w:w="2577" w:type="pct"/>
          </w:tcPr>
          <w:p w:rsidR="0062764B" w:rsidRPr="00E736AF" w:rsidRDefault="0062764B">
            <w:pPr>
              <w:pStyle w:val="gemtabohne"/>
              <w:rPr>
                <w:lang w:val="en-GB"/>
              </w:rPr>
            </w:pPr>
            <w:r w:rsidRPr="00E736AF">
              <w:rPr>
                <w:lang w:val="da-DK"/>
              </w:rPr>
              <w:t>/SIG:VerifyDocument/</w:t>
            </w:r>
            <w:r w:rsidRPr="00E736AF">
              <w:rPr>
                <w:lang w:val="en-GB"/>
              </w:rPr>
              <w:t>SIG:OptionalInputs/SIG:UseVerificationTime</w:t>
            </w:r>
          </w:p>
        </w:tc>
        <w:tc>
          <w:tcPr>
            <w:tcW w:w="2122" w:type="pct"/>
          </w:tcPr>
          <w:p w:rsidR="0062764B" w:rsidRPr="00F8158A" w:rsidRDefault="0062764B">
            <w:pPr>
              <w:pStyle w:val="gemtabohne"/>
              <w:rPr>
                <w:lang w:val="en-GB"/>
              </w:rPr>
            </w:pPr>
            <w:r>
              <w:rPr>
                <w:lang w:val="en-GB"/>
              </w:rPr>
              <w:t>keine Einschränkung</w:t>
            </w:r>
          </w:p>
        </w:tc>
        <w:tc>
          <w:tcPr>
            <w:tcW w:w="301" w:type="pct"/>
          </w:tcPr>
          <w:p w:rsidR="0062764B" w:rsidRPr="004615C5" w:rsidRDefault="0062764B">
            <w:pPr>
              <w:pStyle w:val="gemtabohne"/>
            </w:pPr>
            <w:r w:rsidRPr="004615C5">
              <w:t>0-1</w:t>
            </w:r>
          </w:p>
        </w:tc>
      </w:tr>
      <w:tr w:rsidR="0062764B" w:rsidRPr="004615C5">
        <w:tc>
          <w:tcPr>
            <w:tcW w:w="2577" w:type="pct"/>
          </w:tcPr>
          <w:p w:rsidR="0062764B" w:rsidRPr="00E736AF" w:rsidRDefault="0062764B">
            <w:pPr>
              <w:pStyle w:val="gemtabohne"/>
              <w:rPr>
                <w:lang w:val="da-DK"/>
              </w:rPr>
            </w:pPr>
            <w:r w:rsidRPr="00E736AF">
              <w:rPr>
                <w:lang w:val="da-DK"/>
              </w:rPr>
              <w:t>/SIG:VerifyDocument/SIG:TvMode</w:t>
            </w:r>
          </w:p>
        </w:tc>
        <w:tc>
          <w:tcPr>
            <w:tcW w:w="2122" w:type="pct"/>
          </w:tcPr>
          <w:p w:rsidR="0062764B" w:rsidRPr="00227DAC" w:rsidRDefault="0062764B">
            <w:pPr>
              <w:pStyle w:val="gemStandard"/>
              <w:rPr>
                <w:rFonts w:ascii="Courier New" w:hAnsi="Courier New" w:cs="Courier New"/>
                <w:highlight w:val="lightGray"/>
              </w:rPr>
              <w:pPrChange w:id="199" w:author="von Rottenburg, Ferdinand" w:date="2019-10-24T09:24:00Z">
                <w:pPr>
                  <w:pStyle w:val="gemtabohne"/>
                </w:pPr>
              </w:pPrChange>
            </w:pPr>
            <w:r w:rsidRPr="00227DAC">
              <w:t>keine Einschränkung</w:t>
            </w:r>
          </w:p>
          <w:p w:rsidR="0062764B" w:rsidRPr="00E736AF" w:rsidRDefault="0062764B">
            <w:pPr>
              <w:pStyle w:val="gemtabohne"/>
              <w:pPrChange w:id="200" w:author="von Rottenburg, Ferdinand" w:date="2019-10-24T09:24:00Z">
                <w:pPr>
                  <w:pStyle w:val="gemStandard"/>
                </w:pPr>
              </w:pPrChange>
            </w:pPr>
            <w:r w:rsidRPr="00227DAC">
              <w:t>Der Parameter wird im Konnektor nicht ausgewertet.</w:t>
            </w:r>
          </w:p>
        </w:tc>
        <w:tc>
          <w:tcPr>
            <w:tcW w:w="301" w:type="pct"/>
          </w:tcPr>
          <w:p w:rsidR="0062764B" w:rsidRPr="004615C5" w:rsidRDefault="0062764B">
            <w:pPr>
              <w:pStyle w:val="gemtabohne"/>
              <w:rPr>
                <w:lang w:val="da-DK"/>
              </w:rPr>
            </w:pPr>
            <w:r w:rsidRPr="004615C5">
              <w:rPr>
                <w:lang w:val="da-DK"/>
              </w:rPr>
              <w:t>1</w:t>
            </w:r>
          </w:p>
        </w:tc>
      </w:tr>
    </w:tbl>
    <w:p w:rsidR="0062764B" w:rsidRPr="00441958" w:rsidRDefault="0062764B">
      <w:pPr>
        <w:pStyle w:val="gemnonum1"/>
        <w:pPrChange w:id="201" w:author="von Rottenburg, Ferdinand" w:date="2019-10-24T09:24:00Z">
          <w:pPr>
            <w:pStyle w:val="gemtabohne"/>
          </w:pPr>
        </w:pPrChange>
      </w:pPr>
      <w:bookmarkStart w:id="202" w:name="_Toc126455659"/>
      <w:bookmarkStart w:id="203" w:name="_Toc126575084"/>
      <w:bookmarkStart w:id="204" w:name="_Toc126575344"/>
      <w:bookmarkStart w:id="205" w:name="_Toc175538681"/>
      <w:bookmarkStart w:id="206" w:name="_Toc175543335"/>
      <w:bookmarkStart w:id="207" w:name="_Toc175547595"/>
      <w:bookmarkStart w:id="208" w:name="_Toc489623437"/>
      <w:bookmarkEnd w:id="111"/>
      <w:r w:rsidRPr="00441958">
        <w:lastRenderedPageBreak/>
        <w:t xml:space="preserve">Anhang </w:t>
      </w:r>
      <w:bookmarkEnd w:id="202"/>
      <w:bookmarkEnd w:id="203"/>
      <w:bookmarkEnd w:id="204"/>
      <w:bookmarkEnd w:id="205"/>
      <w:bookmarkEnd w:id="206"/>
      <w:bookmarkEnd w:id="207"/>
      <w:r w:rsidRPr="00441958">
        <w:t xml:space="preserve">A </w:t>
      </w:r>
      <w:r>
        <w:t>–</w:t>
      </w:r>
      <w:r w:rsidRPr="00441958">
        <w:t xml:space="preserve"> Verzeichnisse</w:t>
      </w:r>
      <w:bookmarkEnd w:id="208"/>
    </w:p>
    <w:p w:rsidR="0062764B" w:rsidRPr="00441958" w:rsidRDefault="0062764B">
      <w:pPr>
        <w:pStyle w:val="gemnonum2"/>
        <w:pPrChange w:id="209" w:author="von Rottenburg, Ferdinand" w:date="2019-10-24T09:24:00Z">
          <w:pPr>
            <w:pStyle w:val="gemnonum1"/>
          </w:pPr>
        </w:pPrChange>
      </w:pPr>
      <w:bookmarkStart w:id="210" w:name="ANFANG_ABKZG"/>
      <w:bookmarkStart w:id="211" w:name="ENDE_KAP3"/>
      <w:bookmarkStart w:id="212" w:name="_Toc434807562"/>
      <w:bookmarkStart w:id="213" w:name="_Toc434987730"/>
      <w:bookmarkStart w:id="214" w:name="_Toc436799863"/>
      <w:bookmarkStart w:id="215" w:name="_Toc520260034"/>
      <w:bookmarkStart w:id="216" w:name="_Toc489623438"/>
      <w:bookmarkStart w:id="217" w:name="_Toc126455661"/>
      <w:bookmarkStart w:id="218" w:name="_Toc126575086"/>
      <w:bookmarkStart w:id="219" w:name="_Toc126575346"/>
      <w:bookmarkStart w:id="220" w:name="_Toc175538683"/>
      <w:bookmarkStart w:id="221" w:name="_Toc175543337"/>
      <w:bookmarkStart w:id="222" w:name="_Toc175547597"/>
      <w:bookmarkEnd w:id="210"/>
      <w:bookmarkEnd w:id="211"/>
      <w:r w:rsidRPr="00441958">
        <w:t xml:space="preserve">A1 – </w:t>
      </w:r>
      <w:bookmarkEnd w:id="212"/>
      <w:bookmarkEnd w:id="213"/>
      <w:bookmarkEnd w:id="214"/>
      <w:bookmarkEnd w:id="215"/>
      <w:r w:rsidRPr="00441958">
        <w:t>Abkürzungen</w:t>
      </w:r>
      <w:bookmarkEnd w:id="2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379"/>
      </w:tblGrid>
      <w:tr w:rsidR="0062764B" w:rsidRPr="00B95E48" w:rsidTr="0062764B">
        <w:trPr>
          <w:trHeight w:val="307"/>
          <w:tblHeader/>
        </w:trPr>
        <w:tc>
          <w:tcPr>
            <w:tcW w:w="1440" w:type="dxa"/>
            <w:shd w:val="clear" w:color="auto" w:fill="E0E0E0"/>
          </w:tcPr>
          <w:p w:rsidR="0062764B" w:rsidRPr="00B95E48" w:rsidRDefault="0062764B">
            <w:pPr>
              <w:pStyle w:val="gemtabohne"/>
              <w:pPrChange w:id="223" w:author="von Rottenburg, Ferdinand" w:date="2019-10-24T09:24:00Z">
                <w:pPr>
                  <w:pStyle w:val="gemnonum2"/>
                </w:pPr>
              </w:pPrChange>
            </w:pPr>
            <w:r w:rsidRPr="00B95E48">
              <w:t>Kürzel</w:t>
            </w:r>
          </w:p>
        </w:tc>
        <w:tc>
          <w:tcPr>
            <w:tcW w:w="7379" w:type="dxa"/>
            <w:shd w:val="clear" w:color="auto" w:fill="E0E0E0"/>
          </w:tcPr>
          <w:p w:rsidR="0062764B" w:rsidRPr="00B95E48" w:rsidRDefault="0062764B">
            <w:pPr>
              <w:pStyle w:val="gemtabohne"/>
            </w:pPr>
            <w:r w:rsidRPr="00B95E48">
              <w:t>Erläuterung</w:t>
            </w:r>
          </w:p>
        </w:tc>
      </w:tr>
      <w:tr w:rsidR="0062764B" w:rsidRPr="00B95E48" w:rsidTr="0062764B">
        <w:trPr>
          <w:trHeight w:val="319"/>
        </w:trPr>
        <w:tc>
          <w:tcPr>
            <w:tcW w:w="1440" w:type="dxa"/>
            <w:shd w:val="clear" w:color="auto" w:fill="auto"/>
          </w:tcPr>
          <w:p w:rsidR="0062764B" w:rsidRPr="00B95E48" w:rsidRDefault="0062764B">
            <w:pPr>
              <w:pStyle w:val="gemtabohne"/>
            </w:pPr>
            <w:r w:rsidRPr="00B95E48">
              <w:t>NFD</w:t>
            </w:r>
          </w:p>
        </w:tc>
        <w:tc>
          <w:tcPr>
            <w:tcW w:w="7379" w:type="dxa"/>
            <w:shd w:val="clear" w:color="auto" w:fill="auto"/>
          </w:tcPr>
          <w:p w:rsidR="0062764B" w:rsidRPr="00B95E48" w:rsidRDefault="0062764B">
            <w:pPr>
              <w:pStyle w:val="gemtabohne"/>
            </w:pPr>
            <w:r w:rsidRPr="00B95E48">
              <w:t>Notfalldatensatz</w:t>
            </w:r>
          </w:p>
        </w:tc>
      </w:tr>
      <w:tr w:rsidR="0062764B" w:rsidRPr="00B95E48" w:rsidTr="0062764B">
        <w:trPr>
          <w:trHeight w:val="319"/>
        </w:trPr>
        <w:tc>
          <w:tcPr>
            <w:tcW w:w="1440" w:type="dxa"/>
            <w:shd w:val="clear" w:color="auto" w:fill="auto"/>
          </w:tcPr>
          <w:p w:rsidR="0062764B" w:rsidRPr="00B95E48" w:rsidRDefault="0062764B">
            <w:pPr>
              <w:pStyle w:val="gemtabohne"/>
            </w:pPr>
            <w:r w:rsidRPr="00B95E48">
              <w:t>NFDM</w:t>
            </w:r>
          </w:p>
        </w:tc>
        <w:tc>
          <w:tcPr>
            <w:tcW w:w="7379" w:type="dxa"/>
            <w:shd w:val="clear" w:color="auto" w:fill="auto"/>
          </w:tcPr>
          <w:p w:rsidR="0062764B" w:rsidRPr="00B95E48" w:rsidRDefault="0062764B">
            <w:pPr>
              <w:pStyle w:val="gemtabohne"/>
            </w:pPr>
            <w:r w:rsidRPr="00B95E48">
              <w:t>Notfalldaten-Management</w:t>
            </w:r>
          </w:p>
        </w:tc>
      </w:tr>
      <w:tr w:rsidR="0062764B" w:rsidRPr="00B95E48" w:rsidTr="0062764B">
        <w:trPr>
          <w:trHeight w:val="319"/>
        </w:trPr>
        <w:tc>
          <w:tcPr>
            <w:tcW w:w="1440" w:type="dxa"/>
            <w:shd w:val="clear" w:color="auto" w:fill="auto"/>
          </w:tcPr>
          <w:p w:rsidR="0062764B" w:rsidRPr="00B95E48" w:rsidRDefault="0062764B">
            <w:pPr>
              <w:pStyle w:val="gemtabohne"/>
            </w:pPr>
            <w:r w:rsidRPr="00B95E48">
              <w:t>QES</w:t>
            </w:r>
          </w:p>
        </w:tc>
        <w:tc>
          <w:tcPr>
            <w:tcW w:w="7379" w:type="dxa"/>
            <w:shd w:val="clear" w:color="auto" w:fill="auto"/>
          </w:tcPr>
          <w:p w:rsidR="0062764B" w:rsidRPr="00B95E48" w:rsidRDefault="0062764B">
            <w:pPr>
              <w:pStyle w:val="gemtabohne"/>
            </w:pPr>
            <w:r w:rsidRPr="00B95E48">
              <w:t>Qualifizierte elektronische Signatur</w:t>
            </w:r>
          </w:p>
        </w:tc>
      </w:tr>
      <w:tr w:rsidR="0062764B" w:rsidRPr="00B95E48" w:rsidTr="0062764B">
        <w:trPr>
          <w:trHeight w:val="319"/>
        </w:trPr>
        <w:tc>
          <w:tcPr>
            <w:tcW w:w="1440" w:type="dxa"/>
            <w:shd w:val="clear" w:color="auto" w:fill="auto"/>
          </w:tcPr>
          <w:p w:rsidR="0062764B" w:rsidRPr="00B95E48" w:rsidRDefault="0062764B">
            <w:pPr>
              <w:pStyle w:val="gemtabohne"/>
            </w:pPr>
            <w:r w:rsidRPr="00B95E48">
              <w:t>SAK</w:t>
            </w:r>
          </w:p>
        </w:tc>
        <w:tc>
          <w:tcPr>
            <w:tcW w:w="7379" w:type="dxa"/>
            <w:shd w:val="clear" w:color="auto" w:fill="auto"/>
          </w:tcPr>
          <w:p w:rsidR="0062764B" w:rsidRPr="00B95E48" w:rsidRDefault="0062764B">
            <w:pPr>
              <w:pStyle w:val="gemtabohne"/>
            </w:pPr>
            <w:r w:rsidRPr="00B95E48">
              <w:t>Signaturanwendungskomponente</w:t>
            </w:r>
          </w:p>
        </w:tc>
      </w:tr>
      <w:tr w:rsidR="0062764B" w:rsidRPr="00B95E48" w:rsidTr="0062764B">
        <w:trPr>
          <w:trHeight w:val="319"/>
        </w:trPr>
        <w:tc>
          <w:tcPr>
            <w:tcW w:w="1440" w:type="dxa"/>
            <w:shd w:val="clear" w:color="auto" w:fill="auto"/>
          </w:tcPr>
          <w:p w:rsidR="0062764B" w:rsidRPr="00B95E48" w:rsidRDefault="0062764B">
            <w:pPr>
              <w:pStyle w:val="gemtabohne"/>
            </w:pPr>
            <w:r w:rsidRPr="00B95E48">
              <w:t>TUC</w:t>
            </w:r>
          </w:p>
        </w:tc>
        <w:tc>
          <w:tcPr>
            <w:tcW w:w="7379" w:type="dxa"/>
            <w:shd w:val="clear" w:color="auto" w:fill="auto"/>
          </w:tcPr>
          <w:p w:rsidR="0062764B" w:rsidRPr="00B95E48" w:rsidRDefault="0062764B">
            <w:pPr>
              <w:pStyle w:val="gemtabohne"/>
            </w:pPr>
            <w:r w:rsidRPr="00B95E48">
              <w:t>Technischer Use Case</w:t>
            </w:r>
          </w:p>
        </w:tc>
      </w:tr>
      <w:tr w:rsidR="0062764B" w:rsidRPr="00B95E48" w:rsidTr="0062764B">
        <w:trPr>
          <w:trHeight w:val="319"/>
        </w:trPr>
        <w:tc>
          <w:tcPr>
            <w:tcW w:w="1440" w:type="dxa"/>
            <w:shd w:val="clear" w:color="auto" w:fill="auto"/>
          </w:tcPr>
          <w:p w:rsidR="0062764B" w:rsidRPr="00B95E48" w:rsidRDefault="0062764B">
            <w:pPr>
              <w:pStyle w:val="gemtabohne"/>
            </w:pPr>
            <w:r w:rsidRPr="00B95E48">
              <w:t>URI</w:t>
            </w:r>
          </w:p>
        </w:tc>
        <w:tc>
          <w:tcPr>
            <w:tcW w:w="7379" w:type="dxa"/>
            <w:shd w:val="clear" w:color="auto" w:fill="auto"/>
          </w:tcPr>
          <w:p w:rsidR="0062764B" w:rsidRPr="00B95E48" w:rsidRDefault="0062764B">
            <w:pPr>
              <w:pStyle w:val="gemtabohne"/>
            </w:pPr>
            <w:r w:rsidRPr="00B95E48">
              <w:t>Uniform Resource Identifier</w:t>
            </w:r>
          </w:p>
        </w:tc>
      </w:tr>
      <w:tr w:rsidR="0062764B" w:rsidRPr="00B95E48" w:rsidTr="0062764B">
        <w:trPr>
          <w:trHeight w:val="319"/>
        </w:trPr>
        <w:tc>
          <w:tcPr>
            <w:tcW w:w="1440" w:type="dxa"/>
            <w:shd w:val="clear" w:color="auto" w:fill="auto"/>
          </w:tcPr>
          <w:p w:rsidR="0062764B" w:rsidRPr="00B95E48" w:rsidRDefault="0062764B">
            <w:pPr>
              <w:pStyle w:val="gemtabohne"/>
            </w:pPr>
            <w:r w:rsidRPr="00B95E48">
              <w:t>XML</w:t>
            </w:r>
          </w:p>
        </w:tc>
        <w:tc>
          <w:tcPr>
            <w:tcW w:w="7379" w:type="dxa"/>
            <w:shd w:val="clear" w:color="auto" w:fill="auto"/>
          </w:tcPr>
          <w:p w:rsidR="0062764B" w:rsidRPr="00B95E48" w:rsidRDefault="0062764B">
            <w:pPr>
              <w:pStyle w:val="gemtabohne"/>
            </w:pPr>
            <w:r w:rsidRPr="00B95E48">
              <w:t xml:space="preserve">Extensible </w:t>
            </w:r>
            <w:r w:rsidRPr="00B95E48">
              <w:rPr>
                <w:lang w:val="en-US"/>
              </w:rPr>
              <w:t>Markup</w:t>
            </w:r>
            <w:r w:rsidRPr="00B95E48">
              <w:t xml:space="preserve"> </w:t>
            </w:r>
            <w:r w:rsidRPr="00B95E48">
              <w:rPr>
                <w:lang w:val="en-US"/>
              </w:rPr>
              <w:t>Language</w:t>
            </w:r>
          </w:p>
        </w:tc>
      </w:tr>
    </w:tbl>
    <w:p w:rsidR="0062764B" w:rsidRPr="00441958" w:rsidRDefault="0062764B">
      <w:pPr>
        <w:pStyle w:val="gemnonum2"/>
        <w:pPrChange w:id="224" w:author="von Rottenburg, Ferdinand" w:date="2019-10-24T09:24:00Z">
          <w:pPr>
            <w:pStyle w:val="gemtabohne"/>
          </w:pPr>
        </w:pPrChange>
      </w:pPr>
      <w:bookmarkStart w:id="225" w:name="_Toc489623439"/>
      <w:r w:rsidRPr="00441958">
        <w:t>A2 – Glossar</w:t>
      </w:r>
      <w:bookmarkEnd w:id="217"/>
      <w:bookmarkEnd w:id="218"/>
      <w:bookmarkEnd w:id="219"/>
      <w:bookmarkEnd w:id="220"/>
      <w:bookmarkEnd w:id="221"/>
      <w:bookmarkEnd w:id="222"/>
      <w:bookmarkEnd w:id="225"/>
    </w:p>
    <w:p w:rsidR="0062764B" w:rsidRPr="00EE667D" w:rsidRDefault="0062764B">
      <w:pPr>
        <w:pStyle w:val="gemStandard"/>
        <w:pPrChange w:id="226" w:author="von Rottenburg, Ferdinand" w:date="2019-10-24T09:24:00Z">
          <w:pPr>
            <w:pStyle w:val="gemnonum2"/>
          </w:pPr>
        </w:pPrChange>
      </w:pPr>
      <w:bookmarkStart w:id="227" w:name="_Toc126455662"/>
      <w:bookmarkStart w:id="228" w:name="_Toc126575087"/>
      <w:bookmarkStart w:id="229" w:name="_Toc126575347"/>
      <w:bookmarkStart w:id="230" w:name="_Toc175538684"/>
      <w:bookmarkStart w:id="231" w:name="_Toc175543338"/>
      <w:bookmarkStart w:id="232" w:name="_Toc175547598"/>
      <w:bookmarkStart w:id="233" w:name="_Toc520260035"/>
      <w:r w:rsidRPr="00EE667D">
        <w:t xml:space="preserve">Das </w:t>
      </w:r>
      <w:r>
        <w:t>G</w:t>
      </w:r>
      <w:r w:rsidRPr="00EE667D">
        <w:t>lossar wird als eigenständiges Dokument</w:t>
      </w:r>
      <w:r>
        <w:t xml:space="preserve"> [gemGlossar]</w:t>
      </w:r>
      <w:r w:rsidRPr="00EE667D">
        <w:t xml:space="preserve"> zur Verfügung gestellt.</w:t>
      </w:r>
    </w:p>
    <w:p w:rsidR="0062764B" w:rsidRPr="00441958" w:rsidRDefault="0062764B">
      <w:pPr>
        <w:pStyle w:val="gemnonum2"/>
        <w:pPrChange w:id="234" w:author="von Rottenburg, Ferdinand" w:date="2019-10-24T09:24:00Z">
          <w:pPr>
            <w:pStyle w:val="gemStandard"/>
          </w:pPr>
        </w:pPrChange>
      </w:pPr>
      <w:bookmarkStart w:id="235" w:name="_Toc126455663"/>
      <w:bookmarkStart w:id="236" w:name="_Toc126575088"/>
      <w:bookmarkStart w:id="237" w:name="_Toc126575348"/>
      <w:bookmarkStart w:id="238" w:name="_Toc175538685"/>
      <w:bookmarkStart w:id="239" w:name="_Toc175543339"/>
      <w:bookmarkStart w:id="240" w:name="_Toc175547599"/>
      <w:bookmarkStart w:id="241" w:name="_Toc489623440"/>
      <w:bookmarkEnd w:id="227"/>
      <w:bookmarkEnd w:id="228"/>
      <w:bookmarkEnd w:id="229"/>
      <w:bookmarkEnd w:id="230"/>
      <w:bookmarkEnd w:id="231"/>
      <w:bookmarkEnd w:id="232"/>
      <w:r w:rsidRPr="00441958">
        <w:t>A3 – Tabellen</w:t>
      </w:r>
      <w:bookmarkEnd w:id="233"/>
      <w:r w:rsidRPr="00441958">
        <w:t>verzeichnis</w:t>
      </w:r>
      <w:bookmarkEnd w:id="235"/>
      <w:bookmarkEnd w:id="236"/>
      <w:bookmarkEnd w:id="237"/>
      <w:bookmarkEnd w:id="238"/>
      <w:bookmarkEnd w:id="239"/>
      <w:bookmarkEnd w:id="240"/>
      <w:bookmarkEnd w:id="241"/>
    </w:p>
    <w:bookmarkStart w:id="242" w:name="ANFANG_REFDOKS"/>
    <w:bookmarkStart w:id="243" w:name="ENDE_ABBTABS"/>
    <w:bookmarkStart w:id="244" w:name="_Toc520260036"/>
    <w:bookmarkStart w:id="245" w:name="_Toc126455664"/>
    <w:bookmarkStart w:id="246" w:name="_Toc126575089"/>
    <w:bookmarkStart w:id="247" w:name="_Toc126575349"/>
    <w:bookmarkStart w:id="248" w:name="_Toc175538686"/>
    <w:bookmarkStart w:id="249" w:name="_Toc175543340"/>
    <w:bookmarkStart w:id="250" w:name="_Toc175547600"/>
    <w:bookmarkEnd w:id="242"/>
    <w:bookmarkEnd w:id="243"/>
    <w:p w:rsidR="00E5095F" w:rsidRDefault="0062764B">
      <w:pPr>
        <w:pStyle w:val="Abbildungsverzeichnis"/>
        <w:rPr>
          <w:rFonts w:asciiTheme="minorHAnsi" w:eastAsiaTheme="minorEastAsia" w:hAnsiTheme="minorHAnsi" w:cstheme="minorBidi"/>
          <w:noProof/>
          <w:szCs w:val="22"/>
        </w:rPr>
        <w:pPrChange w:id="251" w:author="von Rottenburg, Ferdinand" w:date="2019-10-24T09:24:00Z">
          <w:pPr>
            <w:pStyle w:val="gemnonum2"/>
          </w:pPr>
        </w:pPrChange>
      </w:pPr>
      <w:r>
        <w:rPr>
          <w:szCs w:val="22"/>
        </w:rPr>
        <w:fldChar w:fldCharType="begin"/>
      </w:r>
      <w:r>
        <w:rPr>
          <w:szCs w:val="22"/>
        </w:rPr>
        <w:instrText xml:space="preserve"> TOC \h \z \c "Tabelle" </w:instrText>
      </w:r>
      <w:r>
        <w:rPr>
          <w:szCs w:val="22"/>
        </w:rPr>
        <w:fldChar w:fldCharType="separate"/>
      </w:r>
      <w:r w:rsidR="00335143">
        <w:fldChar w:fldCharType="begin"/>
      </w:r>
      <w:r w:rsidR="00335143">
        <w:instrText xml:space="preserve"> HYPERLINK \l "_Toc13052888" </w:instrText>
      </w:r>
      <w:r w:rsidR="00335143">
        <w:fldChar w:fldCharType="separate"/>
      </w:r>
      <w:r w:rsidR="00E5095F" w:rsidRPr="00FB2453">
        <w:rPr>
          <w:rStyle w:val="Hyperlink"/>
          <w:noProof/>
        </w:rPr>
        <w:t>Tabelle 1: TAB_01_SR_DF_NFDM_NOTFALLDATEN - Elemente zur Steuerung der Signaturrichtline</w:t>
      </w:r>
      <w:r w:rsidR="00E5095F">
        <w:rPr>
          <w:noProof/>
          <w:webHidden/>
        </w:rPr>
        <w:tab/>
      </w:r>
      <w:r w:rsidR="00E5095F">
        <w:rPr>
          <w:noProof/>
          <w:webHidden/>
        </w:rPr>
        <w:fldChar w:fldCharType="begin"/>
      </w:r>
      <w:r w:rsidR="00E5095F">
        <w:rPr>
          <w:noProof/>
          <w:webHidden/>
        </w:rPr>
        <w:instrText xml:space="preserve"> PAGEREF _Toc13052888 \h </w:instrText>
      </w:r>
      <w:r w:rsidR="00E5095F">
        <w:rPr>
          <w:noProof/>
          <w:webHidden/>
        </w:rPr>
      </w:r>
      <w:r w:rsidR="00E5095F">
        <w:rPr>
          <w:noProof/>
          <w:webHidden/>
        </w:rPr>
        <w:fldChar w:fldCharType="separate"/>
      </w:r>
      <w:r w:rsidR="00E5095F">
        <w:rPr>
          <w:noProof/>
          <w:webHidden/>
        </w:rPr>
        <w:t>7</w:t>
      </w:r>
      <w:r w:rsidR="00E5095F">
        <w:rPr>
          <w:noProof/>
          <w:webHidden/>
        </w:rPr>
        <w:fldChar w:fldCharType="end"/>
      </w:r>
      <w:r w:rsidR="00335143">
        <w:rPr>
          <w:noProof/>
        </w:rPr>
        <w:fldChar w:fldCharType="end"/>
      </w:r>
    </w:p>
    <w:p w:rsidR="00E5095F" w:rsidRDefault="00E2051A">
      <w:pPr>
        <w:pStyle w:val="Abbildungsverzeichnis"/>
        <w:rPr>
          <w:rFonts w:asciiTheme="minorHAnsi" w:eastAsiaTheme="minorEastAsia" w:hAnsiTheme="minorHAnsi" w:cstheme="minorBidi"/>
          <w:noProof/>
          <w:szCs w:val="22"/>
        </w:rPr>
      </w:pPr>
      <w:hyperlink w:anchor="_Toc13052889" w:history="1">
        <w:r w:rsidR="00E5095F" w:rsidRPr="00FB2453">
          <w:rPr>
            <w:rStyle w:val="Hyperlink"/>
            <w:noProof/>
          </w:rPr>
          <w:t>Tabelle 2: TAB_02_SR_DF_NFDM_NOTFALLDATEN – XML-Schemata</w:t>
        </w:r>
        <w:r w:rsidR="00E5095F">
          <w:rPr>
            <w:noProof/>
            <w:webHidden/>
          </w:rPr>
          <w:tab/>
        </w:r>
        <w:r w:rsidR="00E5095F">
          <w:rPr>
            <w:noProof/>
            <w:webHidden/>
          </w:rPr>
          <w:fldChar w:fldCharType="begin"/>
        </w:r>
        <w:r w:rsidR="00E5095F">
          <w:rPr>
            <w:noProof/>
            <w:webHidden/>
          </w:rPr>
          <w:instrText xml:space="preserve"> PAGEREF _Toc13052889 \h </w:instrText>
        </w:r>
        <w:r w:rsidR="00E5095F">
          <w:rPr>
            <w:noProof/>
            <w:webHidden/>
          </w:rPr>
        </w:r>
        <w:r w:rsidR="00E5095F">
          <w:rPr>
            <w:noProof/>
            <w:webHidden/>
          </w:rPr>
          <w:fldChar w:fldCharType="separate"/>
        </w:r>
        <w:r w:rsidR="00E5095F">
          <w:rPr>
            <w:noProof/>
            <w:webHidden/>
          </w:rPr>
          <w:t>7</w:t>
        </w:r>
        <w:r w:rsidR="00E5095F">
          <w:rPr>
            <w:noProof/>
            <w:webHidden/>
          </w:rPr>
          <w:fldChar w:fldCharType="end"/>
        </w:r>
      </w:hyperlink>
    </w:p>
    <w:p w:rsidR="00E5095F" w:rsidRDefault="00E2051A">
      <w:pPr>
        <w:pStyle w:val="Abbildungsverzeichnis"/>
        <w:rPr>
          <w:rFonts w:asciiTheme="minorHAnsi" w:eastAsiaTheme="minorEastAsia" w:hAnsiTheme="minorHAnsi" w:cstheme="minorBidi"/>
          <w:noProof/>
          <w:szCs w:val="22"/>
        </w:rPr>
      </w:pPr>
      <w:hyperlink w:anchor="_Toc13052890" w:history="1">
        <w:r w:rsidR="00E5095F" w:rsidRPr="00FB2453">
          <w:rPr>
            <w:rStyle w:val="Hyperlink"/>
            <w:noProof/>
          </w:rPr>
          <w:t>Tabelle 3: TAB_03_SR_DF_NFDM_NOTFALLDATEN – Erlaubte Root-Elemente</w:t>
        </w:r>
        <w:r w:rsidR="00E5095F">
          <w:rPr>
            <w:noProof/>
            <w:webHidden/>
          </w:rPr>
          <w:tab/>
        </w:r>
        <w:r w:rsidR="00E5095F">
          <w:rPr>
            <w:noProof/>
            <w:webHidden/>
          </w:rPr>
          <w:fldChar w:fldCharType="begin"/>
        </w:r>
        <w:r w:rsidR="00E5095F">
          <w:rPr>
            <w:noProof/>
            <w:webHidden/>
          </w:rPr>
          <w:instrText xml:space="preserve"> PAGEREF _Toc13052890 \h </w:instrText>
        </w:r>
        <w:r w:rsidR="00E5095F">
          <w:rPr>
            <w:noProof/>
            <w:webHidden/>
          </w:rPr>
        </w:r>
        <w:r w:rsidR="00E5095F">
          <w:rPr>
            <w:noProof/>
            <w:webHidden/>
          </w:rPr>
          <w:fldChar w:fldCharType="separate"/>
        </w:r>
        <w:r w:rsidR="00E5095F">
          <w:rPr>
            <w:noProof/>
            <w:webHidden/>
          </w:rPr>
          <w:t>8</w:t>
        </w:r>
        <w:r w:rsidR="00E5095F">
          <w:rPr>
            <w:noProof/>
            <w:webHidden/>
          </w:rPr>
          <w:fldChar w:fldCharType="end"/>
        </w:r>
      </w:hyperlink>
    </w:p>
    <w:p w:rsidR="00E5095F" w:rsidRDefault="00E2051A">
      <w:pPr>
        <w:pStyle w:val="Abbildungsverzeichnis"/>
        <w:rPr>
          <w:rFonts w:asciiTheme="minorHAnsi" w:eastAsiaTheme="minorEastAsia" w:hAnsiTheme="minorHAnsi" w:cstheme="minorBidi"/>
          <w:noProof/>
          <w:szCs w:val="22"/>
        </w:rPr>
      </w:pPr>
      <w:hyperlink w:anchor="_Toc13052891" w:history="1">
        <w:r w:rsidR="00E5095F" w:rsidRPr="00FB2453">
          <w:rPr>
            <w:rStyle w:val="Hyperlink"/>
            <w:noProof/>
          </w:rPr>
          <w:t xml:space="preserve">Tabelle 4: TAB_06_SR_DF_NFDM_NOTFALLDATEN – Constraints </w:t>
        </w:r>
        <w:r w:rsidR="00E5095F" w:rsidRPr="00FB2453">
          <w:rPr>
            <w:rStyle w:val="Hyperlink"/>
            <w:rFonts w:ascii="Courier New" w:hAnsi="Courier New" w:cs="Courier New"/>
            <w:noProof/>
          </w:rPr>
          <w:t>SignDocument</w:t>
        </w:r>
        <w:r w:rsidR="00E5095F">
          <w:rPr>
            <w:noProof/>
            <w:webHidden/>
          </w:rPr>
          <w:tab/>
        </w:r>
        <w:r w:rsidR="00E5095F">
          <w:rPr>
            <w:noProof/>
            <w:webHidden/>
          </w:rPr>
          <w:fldChar w:fldCharType="begin"/>
        </w:r>
        <w:r w:rsidR="00E5095F">
          <w:rPr>
            <w:noProof/>
            <w:webHidden/>
          </w:rPr>
          <w:instrText xml:space="preserve"> PAGEREF _Toc13052891 \h </w:instrText>
        </w:r>
        <w:r w:rsidR="00E5095F">
          <w:rPr>
            <w:noProof/>
            <w:webHidden/>
          </w:rPr>
        </w:r>
        <w:r w:rsidR="00E5095F">
          <w:rPr>
            <w:noProof/>
            <w:webHidden/>
          </w:rPr>
          <w:fldChar w:fldCharType="separate"/>
        </w:r>
        <w:r w:rsidR="00E5095F">
          <w:rPr>
            <w:noProof/>
            <w:webHidden/>
          </w:rPr>
          <w:t>8</w:t>
        </w:r>
        <w:r w:rsidR="00E5095F">
          <w:rPr>
            <w:noProof/>
            <w:webHidden/>
          </w:rPr>
          <w:fldChar w:fldCharType="end"/>
        </w:r>
      </w:hyperlink>
    </w:p>
    <w:p w:rsidR="00E5095F" w:rsidRDefault="00E2051A">
      <w:pPr>
        <w:pStyle w:val="Abbildungsverzeichnis"/>
        <w:rPr>
          <w:rFonts w:asciiTheme="minorHAnsi" w:eastAsiaTheme="minorEastAsia" w:hAnsiTheme="minorHAnsi" w:cstheme="minorBidi"/>
          <w:noProof/>
          <w:szCs w:val="22"/>
        </w:rPr>
      </w:pPr>
      <w:hyperlink w:anchor="_Toc13052892" w:history="1">
        <w:r w:rsidR="00E5095F" w:rsidRPr="00FB2453">
          <w:rPr>
            <w:rStyle w:val="Hyperlink"/>
            <w:noProof/>
          </w:rPr>
          <w:t xml:space="preserve">Tabelle 5: TAB_07_SR_DF_NFDM_NOTFALLDATEN – Constraints </w:t>
        </w:r>
        <w:r w:rsidR="00E5095F" w:rsidRPr="00FB2453">
          <w:rPr>
            <w:rStyle w:val="Hyperlink"/>
            <w:rFonts w:ascii="Courier New" w:hAnsi="Courier New" w:cs="Courier New"/>
            <w:noProof/>
          </w:rPr>
          <w:t>VerifyDocument</w:t>
        </w:r>
        <w:r w:rsidR="00E5095F">
          <w:rPr>
            <w:noProof/>
            <w:webHidden/>
          </w:rPr>
          <w:tab/>
        </w:r>
        <w:r w:rsidR="00E5095F">
          <w:rPr>
            <w:noProof/>
            <w:webHidden/>
          </w:rPr>
          <w:fldChar w:fldCharType="begin"/>
        </w:r>
        <w:r w:rsidR="00E5095F">
          <w:rPr>
            <w:noProof/>
            <w:webHidden/>
          </w:rPr>
          <w:instrText xml:space="preserve"> PAGEREF _Toc13052892 \h </w:instrText>
        </w:r>
        <w:r w:rsidR="00E5095F">
          <w:rPr>
            <w:noProof/>
            <w:webHidden/>
          </w:rPr>
        </w:r>
        <w:r w:rsidR="00E5095F">
          <w:rPr>
            <w:noProof/>
            <w:webHidden/>
          </w:rPr>
          <w:fldChar w:fldCharType="separate"/>
        </w:r>
        <w:r w:rsidR="00E5095F">
          <w:rPr>
            <w:noProof/>
            <w:webHidden/>
          </w:rPr>
          <w:t>9</w:t>
        </w:r>
        <w:r w:rsidR="00E5095F">
          <w:rPr>
            <w:noProof/>
            <w:webHidden/>
          </w:rPr>
          <w:fldChar w:fldCharType="end"/>
        </w:r>
      </w:hyperlink>
    </w:p>
    <w:p w:rsidR="0062764B" w:rsidRPr="00EE667D" w:rsidRDefault="0062764B">
      <w:pPr>
        <w:pStyle w:val="gemStandard"/>
        <w:pPrChange w:id="252" w:author="von Rottenburg, Ferdinand" w:date="2019-10-24T09:24:00Z">
          <w:pPr>
            <w:pStyle w:val="Abbildungsverzeichnis"/>
          </w:pPr>
        </w:pPrChange>
      </w:pPr>
      <w:r>
        <w:fldChar w:fldCharType="end"/>
      </w:r>
      <w:r>
        <w:t xml:space="preserve"> </w:t>
      </w:r>
    </w:p>
    <w:p w:rsidR="0062764B" w:rsidRDefault="0062764B">
      <w:pPr>
        <w:pStyle w:val="gemnonum2"/>
        <w:pPrChange w:id="253" w:author="von Rottenburg, Ferdinand" w:date="2019-10-24T09:24:00Z">
          <w:pPr>
            <w:pStyle w:val="gemStandard"/>
          </w:pPr>
        </w:pPrChange>
      </w:pPr>
      <w:bookmarkStart w:id="254" w:name="_Toc244580834"/>
      <w:bookmarkStart w:id="255" w:name="_Toc489623441"/>
      <w:bookmarkEnd w:id="244"/>
      <w:bookmarkEnd w:id="245"/>
      <w:bookmarkEnd w:id="246"/>
      <w:bookmarkEnd w:id="247"/>
      <w:bookmarkEnd w:id="248"/>
      <w:bookmarkEnd w:id="249"/>
      <w:bookmarkEnd w:id="250"/>
      <w:r w:rsidRPr="00262F15">
        <w:t>A</w:t>
      </w:r>
      <w:r>
        <w:t>4</w:t>
      </w:r>
      <w:r w:rsidRPr="00262F15">
        <w:t xml:space="preserve"> </w:t>
      </w:r>
      <w:r>
        <w:t>–</w:t>
      </w:r>
      <w:r w:rsidRPr="00262F15">
        <w:t xml:space="preserve"> Referenzierte Dokumente</w:t>
      </w:r>
      <w:bookmarkEnd w:id="254"/>
      <w:bookmarkEnd w:id="255"/>
    </w:p>
    <w:p w:rsidR="0062764B" w:rsidRPr="00901AC6" w:rsidRDefault="0062764B">
      <w:pPr>
        <w:pStyle w:val="gemnonum3"/>
        <w:pPrChange w:id="256" w:author="von Rottenburg, Ferdinand" w:date="2019-10-24T09:24:00Z">
          <w:pPr>
            <w:pStyle w:val="gemnonum2"/>
          </w:pPr>
        </w:pPrChange>
      </w:pPr>
      <w:bookmarkStart w:id="257" w:name="_Toc244580835"/>
      <w:bookmarkStart w:id="258" w:name="_Toc489623442"/>
      <w:r>
        <w:t>A4.1 – Dokumente der gematik</w:t>
      </w:r>
      <w:bookmarkEnd w:id="257"/>
      <w:bookmarkEnd w:id="258"/>
    </w:p>
    <w:p w:rsidR="0062764B" w:rsidRPr="00EE667D" w:rsidRDefault="0062764B">
      <w:pPr>
        <w:pStyle w:val="gemStandard"/>
        <w:pPrChange w:id="259" w:author="von Rottenburg, Ferdinand" w:date="2019-10-24T09:24:00Z">
          <w:pPr>
            <w:pStyle w:val="gemnonum3"/>
          </w:pPr>
        </w:pPrChange>
      </w:pPr>
      <w:r w:rsidRPr="00EE667D">
        <w:t xml:space="preserve">Die nachfolgende Tabelle enthält die Bezeichnung der in dem vorliegenden Dokument referenzierten Dokumente der gematik zur Telematikinfrastruktur. Der mit der vorliegenden Version korrelierende Entwicklungsstand dieser Konzepte und Spezifikationen wird pro Release in einer Dokumentenlandkarte definiert, Version und Stand der referenzierten Dokumente sind daher in der nachfolgenden Tabelle nicht </w:t>
      </w:r>
      <w:r w:rsidRPr="00EE667D">
        <w:lastRenderedPageBreak/>
        <w:t xml:space="preserve">aufgeführt. Deren zu diesem Dokument passende jeweils gültige Versionsnummer </w:t>
      </w:r>
      <w:r>
        <w:t xml:space="preserve">sind in </w:t>
      </w:r>
      <w:r w:rsidRPr="00EE667D">
        <w:t xml:space="preserve">der aktuellsten, </w:t>
      </w:r>
      <w:r>
        <w:t>von</w:t>
      </w:r>
      <w:r w:rsidRPr="00EE667D">
        <w:t xml:space="preserve"> der gematik veröffentlichten Dokumentenlandkarte</w:t>
      </w:r>
      <w:r>
        <w:t xml:space="preserve"> enthalten</w:t>
      </w:r>
      <w:r w:rsidRPr="00EE667D">
        <w:t>, in der die vorliegende Version aufgeführt wird.</w:t>
      </w:r>
    </w:p>
    <w:p w:rsidR="0062764B" w:rsidRPr="00901AC6" w:rsidRDefault="0062764B">
      <w:pPr>
        <w:pStyle w:val="gemStandard"/>
      </w:pPr>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6659"/>
      </w:tblGrid>
      <w:tr w:rsidR="0062764B" w:rsidRPr="00B95E48" w:rsidTr="0062764B">
        <w:tc>
          <w:tcPr>
            <w:tcW w:w="2268" w:type="dxa"/>
            <w:shd w:val="clear" w:color="auto" w:fill="E0E0E0"/>
          </w:tcPr>
          <w:p w:rsidR="0062764B" w:rsidRPr="00491436" w:rsidRDefault="0062764B">
            <w:pPr>
              <w:pStyle w:val="gemtabohne"/>
              <w:pPrChange w:id="260" w:author="von Rottenburg, Ferdinand" w:date="2019-10-24T09:24:00Z">
                <w:pPr>
                  <w:pStyle w:val="gemStandard"/>
                </w:pPr>
              </w:pPrChange>
            </w:pPr>
            <w:r w:rsidRPr="00491436">
              <w:t>[Quelle]</w:t>
            </w:r>
          </w:p>
        </w:tc>
        <w:tc>
          <w:tcPr>
            <w:tcW w:w="6659" w:type="dxa"/>
            <w:shd w:val="clear" w:color="auto" w:fill="E0E0E0"/>
          </w:tcPr>
          <w:p w:rsidR="0062764B" w:rsidRPr="00491436" w:rsidRDefault="0062764B">
            <w:pPr>
              <w:pStyle w:val="gemtabohne"/>
            </w:pPr>
            <w:r w:rsidRPr="00491436">
              <w:t>Herausgeber: Titel</w:t>
            </w:r>
          </w:p>
        </w:tc>
      </w:tr>
      <w:tr w:rsidR="0062764B" w:rsidRPr="00B95E48" w:rsidTr="0062764B">
        <w:tc>
          <w:tcPr>
            <w:tcW w:w="2268" w:type="dxa"/>
            <w:shd w:val="clear" w:color="auto" w:fill="auto"/>
          </w:tcPr>
          <w:p w:rsidR="0062764B" w:rsidRPr="00B95E48" w:rsidRDefault="0062764B">
            <w:pPr>
              <w:pStyle w:val="gemtabohne"/>
            </w:pPr>
            <w:r w:rsidRPr="00B95E48">
              <w:t>[gemGlossar]</w:t>
            </w:r>
          </w:p>
        </w:tc>
        <w:tc>
          <w:tcPr>
            <w:tcW w:w="6659" w:type="dxa"/>
            <w:shd w:val="clear" w:color="auto" w:fill="auto"/>
          </w:tcPr>
          <w:p w:rsidR="0062764B" w:rsidRPr="00B95E48" w:rsidRDefault="0062764B">
            <w:pPr>
              <w:pStyle w:val="gemtabohne"/>
            </w:pPr>
            <w:r w:rsidRPr="00B95E48">
              <w:t>gematik: Glossar der Telematikinfrastruktur</w:t>
            </w:r>
          </w:p>
        </w:tc>
      </w:tr>
      <w:tr w:rsidR="0062764B" w:rsidRPr="00B95E48" w:rsidTr="0062764B">
        <w:tc>
          <w:tcPr>
            <w:tcW w:w="2268" w:type="dxa"/>
            <w:shd w:val="clear" w:color="auto" w:fill="auto"/>
          </w:tcPr>
          <w:p w:rsidR="0062764B" w:rsidRPr="00B95E48" w:rsidRDefault="0062764B">
            <w:pPr>
              <w:pStyle w:val="gemtabohne"/>
            </w:pPr>
            <w:r w:rsidRPr="00B95E48">
              <w:t>[gemSpec_InfoNFDM]</w:t>
            </w:r>
          </w:p>
        </w:tc>
        <w:tc>
          <w:tcPr>
            <w:tcW w:w="6659" w:type="dxa"/>
            <w:shd w:val="clear" w:color="auto" w:fill="auto"/>
          </w:tcPr>
          <w:p w:rsidR="0062764B" w:rsidRPr="00B95E48" w:rsidRDefault="0062764B">
            <w:pPr>
              <w:pStyle w:val="gemtabohne"/>
            </w:pPr>
            <w:r w:rsidRPr="00B95E48">
              <w:t>gematik: Informationsmodell Notfalldaten-Management (NFDM)</w:t>
            </w:r>
          </w:p>
        </w:tc>
      </w:tr>
      <w:tr w:rsidR="0062764B" w:rsidRPr="00B95E48" w:rsidTr="0062764B">
        <w:tc>
          <w:tcPr>
            <w:tcW w:w="2268" w:type="dxa"/>
            <w:shd w:val="clear" w:color="auto" w:fill="auto"/>
          </w:tcPr>
          <w:p w:rsidR="0062764B" w:rsidRPr="00B95E48" w:rsidRDefault="0062764B">
            <w:pPr>
              <w:pStyle w:val="gemtabohne"/>
            </w:pPr>
            <w:r w:rsidRPr="00B95E48">
              <w:t>[gemSpec_Kon]</w:t>
            </w:r>
          </w:p>
        </w:tc>
        <w:tc>
          <w:tcPr>
            <w:tcW w:w="6659" w:type="dxa"/>
            <w:shd w:val="clear" w:color="auto" w:fill="auto"/>
          </w:tcPr>
          <w:p w:rsidR="0062764B" w:rsidRPr="00B95E48" w:rsidRDefault="0062764B">
            <w:pPr>
              <w:pStyle w:val="gemtabohne"/>
            </w:pPr>
            <w:r w:rsidRPr="00B95E48">
              <w:t>gematik: Spezifikation Konnektor</w:t>
            </w:r>
          </w:p>
        </w:tc>
      </w:tr>
      <w:tr w:rsidR="0062764B" w:rsidRPr="00B95E48" w:rsidTr="0062764B">
        <w:tc>
          <w:tcPr>
            <w:tcW w:w="2268" w:type="dxa"/>
            <w:shd w:val="clear" w:color="auto" w:fill="auto"/>
          </w:tcPr>
          <w:p w:rsidR="0062764B" w:rsidRPr="00BE1B3F" w:rsidRDefault="0062764B">
            <w:pPr>
              <w:pStyle w:val="gemtabohne"/>
              <w:rPr>
                <w:highlight w:val="lightGray"/>
              </w:rPr>
            </w:pPr>
            <w:r w:rsidRPr="00BE1B3F">
              <w:t>[gemSpec_FM_NFDM]</w:t>
            </w:r>
          </w:p>
        </w:tc>
        <w:tc>
          <w:tcPr>
            <w:tcW w:w="6659" w:type="dxa"/>
            <w:shd w:val="clear" w:color="auto" w:fill="auto"/>
          </w:tcPr>
          <w:p w:rsidR="0062764B" w:rsidRPr="00B95E48" w:rsidRDefault="0062764B">
            <w:pPr>
              <w:pStyle w:val="gemtabohne"/>
            </w:pPr>
            <w:r w:rsidRPr="00BE1B3F">
              <w:t>gematik: Spezifikation Fachmodul NFDM</w:t>
            </w:r>
          </w:p>
        </w:tc>
      </w:tr>
    </w:tbl>
    <w:p w:rsidR="0062764B" w:rsidRDefault="0062764B">
      <w:pPr>
        <w:pStyle w:val="gemStandard"/>
        <w:pPrChange w:id="261" w:author="von Rottenburg, Ferdinand" w:date="2019-10-24T09:24:00Z">
          <w:pPr>
            <w:pStyle w:val="gemtabohne"/>
          </w:pPr>
        </w:pPrChange>
      </w:pPr>
    </w:p>
    <w:sectPr w:rsidR="0062764B" w:rsidSect="00F96351">
      <w:headerReference w:type="even" r:id="rId14"/>
      <w:pgSz w:w="11906" w:h="16838" w:code="9"/>
      <w:pgMar w:top="1916" w:right="1418" w:bottom="1134" w:left="1701" w:header="539"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51A" w:rsidRDefault="00E2051A" w:rsidP="00205B17">
      <w:pPr>
        <w:pStyle w:val="Kurzberschrift"/>
      </w:pPr>
      <w:r>
        <w:separator/>
      </w:r>
    </w:p>
  </w:endnote>
  <w:endnote w:type="continuationSeparator" w:id="0">
    <w:p w:rsidR="00E2051A" w:rsidRDefault="00E2051A">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3818"/>
      <w:gridCol w:w="2663"/>
      <w:gridCol w:w="2255"/>
    </w:tblGrid>
    <w:tr w:rsidR="0062764B" w:rsidRPr="001935AE" w:rsidTr="006E2E18">
      <w:tc>
        <w:tcPr>
          <w:tcW w:w="6644" w:type="dxa"/>
          <w:gridSpan w:val="2"/>
          <w:tcBorders>
            <w:top w:val="single" w:sz="4" w:space="0" w:color="auto"/>
            <w:bottom w:val="nil"/>
          </w:tcBorders>
          <w:shd w:val="clear" w:color="auto" w:fill="auto"/>
        </w:tcPr>
        <w:p w:rsidR="0062764B" w:rsidRPr="001935AE" w:rsidRDefault="00E2051A">
          <w:pPr>
            <w:pStyle w:val="Fuzeile"/>
            <w:pPrChange w:id="14" w:author="von Rottenburg, Ferdinand" w:date="2019-10-24T09:24:00Z">
              <w:pPr>
                <w:pStyle w:val="gemtab11ptAbstand"/>
              </w:pPr>
            </w:pPrChange>
          </w:pPr>
          <w:r>
            <w:fldChar w:fldCharType="begin"/>
          </w:r>
          <w:r>
            <w:instrText xml:space="preserve"> FILENAME   \* MERGEFORMAT </w:instrText>
          </w:r>
          <w:r>
            <w:fldChar w:fldCharType="separate"/>
          </w:r>
          <w:r w:rsidR="00F96351">
            <w:rPr>
              <w:noProof/>
            </w:rPr>
            <w:t>gemRL_QES_NFDM.doc</w:t>
          </w:r>
          <w:r>
            <w:rPr>
              <w:noProof/>
            </w:rPr>
            <w:fldChar w:fldCharType="end"/>
          </w:r>
        </w:p>
      </w:tc>
      <w:tc>
        <w:tcPr>
          <w:tcW w:w="2308" w:type="dxa"/>
          <w:tcBorders>
            <w:top w:val="single" w:sz="4" w:space="0" w:color="auto"/>
            <w:bottom w:val="nil"/>
          </w:tcBorders>
          <w:shd w:val="clear" w:color="auto" w:fill="auto"/>
        </w:tcPr>
        <w:p w:rsidR="0062764B" w:rsidRPr="001935AE" w:rsidRDefault="0062764B">
          <w:pPr>
            <w:pStyle w:val="Fuzeile"/>
          </w:pPr>
          <w:r w:rsidRPr="001935AE">
            <w:t xml:space="preserve">Seite </w:t>
          </w:r>
          <w:r w:rsidRPr="001935AE">
            <w:rPr>
              <w:rStyle w:val="Seitenzahl"/>
              <w:sz w:val="16"/>
              <w:szCs w:val="16"/>
            </w:rPr>
            <w:fldChar w:fldCharType="begin"/>
          </w:r>
          <w:r w:rsidRPr="001935AE">
            <w:rPr>
              <w:rStyle w:val="Seitenzahl"/>
              <w:sz w:val="16"/>
              <w:szCs w:val="16"/>
            </w:rPr>
            <w:instrText xml:space="preserve"> PAGE </w:instrText>
          </w:r>
          <w:r w:rsidRPr="001935AE">
            <w:rPr>
              <w:rStyle w:val="Seitenzahl"/>
              <w:sz w:val="16"/>
              <w:szCs w:val="16"/>
            </w:rPr>
            <w:fldChar w:fldCharType="separate"/>
          </w:r>
          <w:r w:rsidR="00F36CE1">
            <w:rPr>
              <w:rStyle w:val="Seitenzahl"/>
              <w:noProof/>
              <w:sz w:val="16"/>
              <w:szCs w:val="16"/>
            </w:rPr>
            <w:t>7</w:t>
          </w:r>
          <w:r w:rsidRPr="001935AE">
            <w:rPr>
              <w:rStyle w:val="Seitenzahl"/>
              <w:sz w:val="16"/>
              <w:szCs w:val="16"/>
            </w:rPr>
            <w:fldChar w:fldCharType="end"/>
          </w:r>
          <w:r w:rsidRPr="001935AE">
            <w:rPr>
              <w:rStyle w:val="Seitenzahl"/>
              <w:sz w:val="16"/>
              <w:szCs w:val="16"/>
            </w:rPr>
            <w:t xml:space="preserve"> von </w:t>
          </w:r>
          <w:r w:rsidRPr="001935AE">
            <w:rPr>
              <w:rStyle w:val="Seitenzahl"/>
              <w:sz w:val="16"/>
              <w:szCs w:val="16"/>
            </w:rPr>
            <w:fldChar w:fldCharType="begin"/>
          </w:r>
          <w:r w:rsidRPr="001935AE">
            <w:rPr>
              <w:rStyle w:val="Seitenzahl"/>
              <w:sz w:val="16"/>
              <w:szCs w:val="16"/>
            </w:rPr>
            <w:instrText xml:space="preserve"> NUMPAGES </w:instrText>
          </w:r>
          <w:r w:rsidRPr="001935AE">
            <w:rPr>
              <w:rStyle w:val="Seitenzahl"/>
              <w:sz w:val="16"/>
              <w:szCs w:val="16"/>
            </w:rPr>
            <w:fldChar w:fldCharType="separate"/>
          </w:r>
          <w:r w:rsidR="00F36CE1">
            <w:rPr>
              <w:rStyle w:val="Seitenzahl"/>
              <w:noProof/>
              <w:sz w:val="16"/>
              <w:szCs w:val="16"/>
            </w:rPr>
            <w:t>12</w:t>
          </w:r>
          <w:r w:rsidRPr="001935AE">
            <w:rPr>
              <w:rStyle w:val="Seitenzahl"/>
              <w:sz w:val="16"/>
              <w:szCs w:val="16"/>
            </w:rPr>
            <w:fldChar w:fldCharType="end"/>
          </w:r>
        </w:p>
      </w:tc>
    </w:tr>
    <w:tr w:rsidR="0062764B" w:rsidTr="006E2E18">
      <w:tc>
        <w:tcPr>
          <w:tcW w:w="3921" w:type="dxa"/>
          <w:tcBorders>
            <w:top w:val="nil"/>
          </w:tcBorders>
          <w:shd w:val="clear" w:color="auto" w:fill="auto"/>
        </w:tcPr>
        <w:p w:rsidR="0062764B" w:rsidRDefault="0062764B">
          <w:pPr>
            <w:pStyle w:val="Fuzeile"/>
          </w:pPr>
          <w:r>
            <w:t xml:space="preserve">Version: </w:t>
          </w:r>
          <w:r>
            <w:fldChar w:fldCharType="begin"/>
          </w:r>
          <w:r>
            <w:instrText xml:space="preserve"> REF Verweis \h </w:instrText>
          </w:r>
          <w:r>
            <w:fldChar w:fldCharType="separate"/>
          </w:r>
          <w:r w:rsidR="00F96351" w:rsidRPr="00234FAD">
            <w:rPr>
              <w:rFonts w:eastAsia="Times New Roman"/>
              <w:lang w:val="en-US"/>
            </w:rPr>
            <w:t>1.</w:t>
          </w:r>
          <w:r w:rsidR="00F96351">
            <w:rPr>
              <w:rFonts w:eastAsia="Times New Roman"/>
              <w:lang w:val="en-US"/>
            </w:rPr>
            <w:t>4</w:t>
          </w:r>
          <w:r w:rsidR="00F96351" w:rsidRPr="00234FAD">
            <w:rPr>
              <w:rFonts w:eastAsia="Times New Roman"/>
              <w:lang w:val="en-US"/>
            </w:rPr>
            <w:t>.</w:t>
          </w:r>
          <w:r w:rsidR="00F96351">
            <w:rPr>
              <w:rFonts w:eastAsia="Times New Roman"/>
              <w:lang w:val="en-US"/>
            </w:rPr>
            <w:t>0</w:t>
          </w:r>
          <w:r>
            <w:fldChar w:fldCharType="end"/>
          </w:r>
        </w:p>
      </w:tc>
      <w:tc>
        <w:tcPr>
          <w:tcW w:w="2723" w:type="dxa"/>
          <w:tcBorders>
            <w:top w:val="nil"/>
          </w:tcBorders>
          <w:shd w:val="clear" w:color="auto" w:fill="auto"/>
        </w:tcPr>
        <w:p w:rsidR="0062764B" w:rsidRDefault="0062764B">
          <w:pPr>
            <w:pStyle w:val="Fuzeile"/>
          </w:pPr>
          <w:r w:rsidRPr="00B95E48">
            <w:rPr>
              <w:rStyle w:val="Seitenzahl"/>
              <w:sz w:val="16"/>
            </w:rPr>
            <w:t xml:space="preserve">© </w:t>
          </w:r>
          <w:r w:rsidRPr="00B95E48">
            <w:rPr>
              <w:rStyle w:val="Seitenzahl"/>
              <w:sz w:val="16"/>
              <w:szCs w:val="16"/>
            </w:rPr>
            <w:t xml:space="preserve">gematik – </w:t>
          </w:r>
          <w:r w:rsidRPr="00B95E48">
            <w:rPr>
              <w:rStyle w:val="Seitenzahl"/>
              <w:sz w:val="16"/>
              <w:szCs w:val="16"/>
            </w:rPr>
            <w:fldChar w:fldCharType="begin"/>
          </w:r>
          <w:r w:rsidRPr="00B95E48">
            <w:rPr>
              <w:rStyle w:val="Seitenzahl"/>
              <w:sz w:val="16"/>
              <w:szCs w:val="16"/>
            </w:rPr>
            <w:instrText xml:space="preserve"> REF Klasse \h </w:instrText>
          </w:r>
          <w:r w:rsidRPr="00B95E48">
            <w:rPr>
              <w:rStyle w:val="Seitenzahl"/>
              <w:sz w:val="16"/>
              <w:szCs w:val="16"/>
            </w:rPr>
          </w:r>
          <w:r w:rsidRPr="00B95E48">
            <w:rPr>
              <w:rStyle w:val="Seitenzahl"/>
              <w:sz w:val="16"/>
              <w:szCs w:val="16"/>
            </w:rPr>
            <w:fldChar w:fldCharType="separate"/>
          </w:r>
          <w:r w:rsidR="00F96351">
            <w:rPr>
              <w:rFonts w:eastAsia="Times New Roman"/>
            </w:rPr>
            <w:t>freigegeben</w:t>
          </w:r>
          <w:r w:rsidRPr="00B95E48">
            <w:rPr>
              <w:rStyle w:val="Seitenzahl"/>
              <w:sz w:val="16"/>
              <w:szCs w:val="16"/>
            </w:rPr>
            <w:fldChar w:fldCharType="end"/>
          </w:r>
        </w:p>
      </w:tc>
      <w:tc>
        <w:tcPr>
          <w:tcW w:w="2308" w:type="dxa"/>
          <w:tcBorders>
            <w:top w:val="nil"/>
          </w:tcBorders>
          <w:shd w:val="clear" w:color="auto" w:fill="auto"/>
        </w:tcPr>
        <w:p w:rsidR="0062764B" w:rsidRDefault="0062764B">
          <w:pPr>
            <w:pStyle w:val="Fuzeile"/>
          </w:pPr>
          <w:r>
            <w:t xml:space="preserve">Stand: </w:t>
          </w:r>
          <w:r>
            <w:fldChar w:fldCharType="begin"/>
          </w:r>
          <w:r>
            <w:instrText xml:space="preserve"> REF Stand \h </w:instrText>
          </w:r>
          <w:r>
            <w:fldChar w:fldCharType="separate"/>
          </w:r>
          <w:r w:rsidR="00F96351">
            <w:rPr>
              <w:rFonts w:eastAsia="Times New Roman"/>
            </w:rPr>
            <w:t>28.06.2019</w:t>
          </w:r>
          <w:r>
            <w:fldChar w:fldCharType="end"/>
          </w:r>
          <w:r w:rsidR="00491436">
            <w:t xml:space="preserve"> </w:t>
          </w:r>
        </w:p>
      </w:tc>
    </w:tr>
  </w:tbl>
  <w:p w:rsidR="0062764B" w:rsidRPr="00FB5B44" w:rsidRDefault="0062764B" w:rsidP="00205B1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62764B" w:rsidTr="0062764B">
      <w:tc>
        <w:tcPr>
          <w:tcW w:w="5688" w:type="dxa"/>
          <w:shd w:val="clear" w:color="auto" w:fill="auto"/>
        </w:tcPr>
        <w:p w:rsidR="0062764B" w:rsidRDefault="00E2051A">
          <w:pPr>
            <w:pStyle w:val="Fuzeile"/>
            <w:pPrChange w:id="17" w:author="von Rottenburg, Ferdinand" w:date="2019-10-24T09:24:00Z">
              <w:pPr>
                <w:pStyle w:val="Kopfzeile"/>
              </w:pPr>
            </w:pPrChange>
          </w:pPr>
          <w:r>
            <w:fldChar w:fldCharType="begin"/>
          </w:r>
          <w:r>
            <w:instrText xml:space="preserve"> FILENAME   \* MERGEFORMAT </w:instrText>
          </w:r>
          <w:r>
            <w:fldChar w:fldCharType="separate"/>
          </w:r>
          <w:r w:rsidR="00F96351">
            <w:rPr>
              <w:noProof/>
            </w:rPr>
            <w:t>gemRL_QES_NFDM.doc</w:t>
          </w:r>
          <w:r>
            <w:rPr>
              <w:noProof/>
            </w:rPr>
            <w:fldChar w:fldCharType="end"/>
          </w:r>
        </w:p>
      </w:tc>
      <w:tc>
        <w:tcPr>
          <w:tcW w:w="1800" w:type="dxa"/>
          <w:shd w:val="clear" w:color="auto" w:fill="auto"/>
        </w:tcPr>
        <w:p w:rsidR="0062764B" w:rsidRDefault="0062764B">
          <w:pPr>
            <w:pStyle w:val="Fuzeile"/>
          </w:pPr>
          <w:r w:rsidRPr="00B95E48">
            <w:rPr>
              <w:rFonts w:cs="Arial"/>
            </w:rPr>
            <w:t>©</w:t>
          </w:r>
          <w:r>
            <w:t>gematik mbH</w:t>
          </w:r>
        </w:p>
      </w:tc>
      <w:tc>
        <w:tcPr>
          <w:tcW w:w="1620" w:type="dxa"/>
          <w:shd w:val="clear" w:color="auto" w:fill="auto"/>
        </w:tcPr>
        <w:p w:rsidR="0062764B" w:rsidRDefault="0062764B">
          <w:pPr>
            <w:pStyle w:val="Fuzeile"/>
          </w:pPr>
          <w:r w:rsidRPr="00365B07">
            <w:t xml:space="preserve">Seite </w:t>
          </w:r>
          <w:r w:rsidRPr="00365B07">
            <w:fldChar w:fldCharType="begin"/>
          </w:r>
          <w:r w:rsidRPr="00365B07">
            <w:instrText xml:space="preserve"> PAGE </w:instrText>
          </w:r>
          <w:r w:rsidRPr="00365B07">
            <w:fldChar w:fldCharType="separate"/>
          </w:r>
          <w:r>
            <w:rPr>
              <w:noProof/>
            </w:rPr>
            <w:t>22</w:t>
          </w:r>
          <w:r w:rsidRPr="00365B07">
            <w:fldChar w:fldCharType="end"/>
          </w:r>
          <w:r w:rsidRPr="00365B07">
            <w:t xml:space="preserve"> von </w:t>
          </w:r>
          <w:fldSimple w:instr=" NUMPAGES ">
            <w:r w:rsidR="00F96351">
              <w:rPr>
                <w:noProof/>
              </w:rPr>
              <w:t>1</w:t>
            </w:r>
          </w:fldSimple>
        </w:p>
      </w:tc>
    </w:tr>
  </w:tbl>
  <w:p w:rsidR="0062764B" w:rsidRDefault="0062764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51A" w:rsidRDefault="00E2051A" w:rsidP="00205B17">
      <w:pPr>
        <w:pStyle w:val="Kurzberschrift"/>
      </w:pPr>
      <w:r>
        <w:separator/>
      </w:r>
    </w:p>
  </w:footnote>
  <w:footnote w:type="continuationSeparator" w:id="0">
    <w:p w:rsidR="00E2051A" w:rsidRDefault="00E2051A" w:rsidP="00205B17">
      <w:pPr>
        <w:pStyle w:val="Kurzberschrift"/>
      </w:pPr>
      <w:r>
        <w:continuationSeparator/>
      </w:r>
    </w:p>
  </w:footnote>
  <w:footnote w:id="1">
    <w:p w:rsidR="00A90034" w:rsidRDefault="00A90034" w:rsidP="00205B17">
      <w:pPr>
        <w:pStyle w:val="Funotentext"/>
      </w:pPr>
      <w:r w:rsidRPr="006E2E18">
        <w:rPr>
          <w:rStyle w:val="Funotenzeichen"/>
        </w:rPr>
        <w:footnoteRef/>
      </w:r>
      <w:r w:rsidRPr="006E2E18">
        <w:t xml:space="preserve"> Relevant ab PTV4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64B" w:rsidRPr="00CA7B46" w:rsidRDefault="00E5095F" w:rsidP="00205B17">
    <w:pPr>
      <w:pStyle w:val="gemStandard"/>
    </w:pPr>
    <w:r>
      <w:rPr>
        <w:noProof/>
      </w:rPr>
      <w:drawing>
        <wp:anchor distT="0" distB="0" distL="114300" distR="114300" simplePos="0" relativeHeight="251658240" behindDoc="1" locked="0" layoutInCell="1" allowOverlap="1" wp14:anchorId="691086C0" wp14:editId="3A0E6737">
          <wp:simplePos x="0" y="0"/>
          <wp:positionH relativeFrom="column">
            <wp:posOffset>3657600</wp:posOffset>
          </wp:positionH>
          <wp:positionV relativeFrom="paragraph">
            <wp:posOffset>-28575</wp:posOffset>
          </wp:positionV>
          <wp:extent cx="1905000" cy="712470"/>
          <wp:effectExtent l="0" t="0" r="0" b="0"/>
          <wp:wrapTight wrapText="bothSides">
            <wp:wrapPolygon edited="0">
              <wp:start x="0" y="0"/>
              <wp:lineTo x="0" y="20791"/>
              <wp:lineTo x="21384" y="20791"/>
              <wp:lineTo x="21384" y="0"/>
              <wp:lineTo x="0" y="0"/>
            </wp:wrapPolygon>
          </wp:wrapTight>
          <wp:docPr id="3" name="Bild 1"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712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764B" w:rsidRDefault="0062764B" w:rsidP="00205B17">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62764B" w:rsidTr="0062764B">
      <w:tc>
        <w:tcPr>
          <w:tcW w:w="5148" w:type="dxa"/>
          <w:shd w:val="clear" w:color="auto" w:fill="auto"/>
        </w:tcPr>
        <w:p w:rsidR="0062764B" w:rsidRDefault="0062764B">
          <w:pPr>
            <w:pStyle w:val="Kurzberschrift"/>
            <w:pPrChange w:id="15" w:author="von Rottenburg, Ferdinand" w:date="2019-10-24T09:24:00Z">
              <w:pPr>
                <w:pStyle w:val="Fuzeile"/>
              </w:pPr>
            </w:pPrChange>
          </w:pPr>
          <w:r w:rsidRPr="00B95E48">
            <w:rPr>
              <w:sz w:val="24"/>
              <w:szCs w:val="24"/>
            </w:rPr>
            <w:t>eHealth-Terminal</w:t>
          </w:r>
          <w:r w:rsidRPr="00B95E48">
            <w:rPr>
              <w:sz w:val="24"/>
              <w:szCs w:val="24"/>
            </w:rPr>
            <w:br/>
            <w:t>auf der</w:t>
          </w:r>
          <w:r>
            <w:t xml:space="preserve"> Basis SICCT für das deutsche Gesundheitswesen</w:t>
          </w:r>
        </w:p>
        <w:p w:rsidR="0062764B" w:rsidRDefault="0062764B">
          <w:pPr>
            <w:pStyle w:val="Kurzberschrift"/>
          </w:pPr>
        </w:p>
      </w:tc>
      <w:tc>
        <w:tcPr>
          <w:tcW w:w="997" w:type="dxa"/>
          <w:shd w:val="clear" w:color="auto" w:fill="auto"/>
        </w:tcPr>
        <w:p w:rsidR="0062764B" w:rsidRDefault="0062764B">
          <w:pPr>
            <w:pStyle w:val="Kopfzeile"/>
            <w:pPrChange w:id="16" w:author="von Rottenburg, Ferdinand" w:date="2019-10-24T09:24:00Z">
              <w:pPr>
                <w:pStyle w:val="Kurzberschrift"/>
              </w:pPr>
            </w:pPrChange>
          </w:pPr>
        </w:p>
      </w:tc>
      <w:tc>
        <w:tcPr>
          <w:tcW w:w="3142" w:type="dxa"/>
          <w:shd w:val="clear" w:color="auto" w:fill="auto"/>
        </w:tcPr>
        <w:p w:rsidR="0062764B" w:rsidRDefault="00E5095F">
          <w:pPr>
            <w:pStyle w:val="Kopfzeile"/>
          </w:pPr>
          <w:r>
            <w:rPr>
              <w:noProof/>
            </w:rPr>
            <w:drawing>
              <wp:anchor distT="0" distB="0" distL="114300" distR="114300" simplePos="0" relativeHeight="251657216" behindDoc="0" locked="0" layoutInCell="1" allowOverlap="1" wp14:anchorId="559A7F4C" wp14:editId="23126A0B">
                <wp:simplePos x="0" y="0"/>
                <wp:positionH relativeFrom="column">
                  <wp:posOffset>0</wp:posOffset>
                </wp:positionH>
                <wp:positionV relativeFrom="paragraph">
                  <wp:posOffset>0</wp:posOffset>
                </wp:positionV>
                <wp:extent cx="1905000" cy="666750"/>
                <wp:effectExtent l="0" t="0" r="0" b="0"/>
                <wp:wrapTopAndBottom/>
                <wp:docPr id="2" name="Bild 2" descr="Logo_ge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gemat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62764B" w:rsidRDefault="0062764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62764B" w:rsidTr="0062764B">
      <w:tc>
        <w:tcPr>
          <w:tcW w:w="6503" w:type="dxa"/>
          <w:shd w:val="clear" w:color="auto" w:fill="auto"/>
        </w:tcPr>
        <w:p w:rsidR="00F96351" w:rsidRPr="00F96351" w:rsidRDefault="0062764B">
          <w:pPr>
            <w:pStyle w:val="gemTitelKopf"/>
            <w:pPrChange w:id="46" w:author="von Rottenburg, Ferdinand" w:date="2019-10-24T09:24:00Z">
              <w:pPr/>
            </w:pPrChange>
          </w:pPr>
          <w:r w:rsidRPr="00491436">
            <w:fldChar w:fldCharType="begin"/>
          </w:r>
          <w:r w:rsidRPr="00491436">
            <w:instrText xml:space="preserve"> REF  DokTitel \h  \* MERGEFORMAT </w:instrText>
          </w:r>
          <w:r w:rsidRPr="00491436">
            <w:fldChar w:fldCharType="separate"/>
          </w:r>
          <w:r w:rsidR="00F96351" w:rsidRPr="00F96351">
            <w:t>Signaturrichtlinie QES</w:t>
          </w:r>
        </w:p>
        <w:p w:rsidR="0062764B" w:rsidRDefault="00F96351">
          <w:pPr>
            <w:pStyle w:val="gemTitelKopf"/>
          </w:pPr>
          <w:r w:rsidRPr="00F96351">
            <w:t>Notfalldaten-Management (NFDM)</w:t>
          </w:r>
          <w:r w:rsidR="0062764B" w:rsidRPr="00491436">
            <w:fldChar w:fldCharType="end"/>
          </w:r>
        </w:p>
      </w:tc>
      <w:tc>
        <w:tcPr>
          <w:tcW w:w="2442" w:type="dxa"/>
          <w:shd w:val="clear" w:color="auto" w:fill="auto"/>
        </w:tcPr>
        <w:p w:rsidR="0062764B" w:rsidRDefault="00E5095F">
          <w:pPr>
            <w:pStyle w:val="gemTitelKopf"/>
          </w:pPr>
          <w:r>
            <w:rPr>
              <w:noProof/>
            </w:rPr>
            <w:drawing>
              <wp:inline distT="0" distB="0" distL="0" distR="0" wp14:anchorId="147ADCE6" wp14:editId="4879202C">
                <wp:extent cx="1414145" cy="525145"/>
                <wp:effectExtent l="0" t="0" r="0" b="0"/>
                <wp:docPr id="1" name="Bild 1"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145" cy="525145"/>
                        </a:xfrm>
                        <a:prstGeom prst="rect">
                          <a:avLst/>
                        </a:prstGeom>
                        <a:noFill/>
                        <a:ln>
                          <a:noFill/>
                        </a:ln>
                      </pic:spPr>
                    </pic:pic>
                  </a:graphicData>
                </a:graphic>
              </wp:inline>
            </w:drawing>
          </w:r>
        </w:p>
      </w:tc>
    </w:tr>
  </w:tbl>
  <w:p w:rsidR="0062764B" w:rsidRDefault="0062764B">
    <w:pPr>
      <w:pStyle w:val="gemStandard"/>
      <w:pPrChange w:id="47" w:author="von Rottenburg, Ferdinand" w:date="2019-10-24T09:24:00Z">
        <w:pPr>
          <w:pStyle w:val="gemTitelKopf"/>
        </w:pPr>
      </w:pPrChang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64B" w:rsidRDefault="006276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5A2B9E"/>
    <w:lvl w:ilvl="0">
      <w:start w:val="1"/>
      <w:numFmt w:val="decimal"/>
      <w:lvlText w:val="%1."/>
      <w:lvlJc w:val="left"/>
      <w:pPr>
        <w:tabs>
          <w:tab w:val="num" w:pos="1492"/>
        </w:tabs>
        <w:ind w:left="1492" w:hanging="360"/>
      </w:pPr>
    </w:lvl>
  </w:abstractNum>
  <w:abstractNum w:abstractNumId="1">
    <w:nsid w:val="FFFFFF7D"/>
    <w:multiLevelType w:val="singleLevel"/>
    <w:tmpl w:val="40E64994"/>
    <w:lvl w:ilvl="0">
      <w:start w:val="1"/>
      <w:numFmt w:val="decimal"/>
      <w:lvlText w:val="%1."/>
      <w:lvlJc w:val="left"/>
      <w:pPr>
        <w:tabs>
          <w:tab w:val="num" w:pos="1209"/>
        </w:tabs>
        <w:ind w:left="1209" w:hanging="360"/>
      </w:pPr>
    </w:lvl>
  </w:abstractNum>
  <w:abstractNum w:abstractNumId="2">
    <w:nsid w:val="FFFFFF7E"/>
    <w:multiLevelType w:val="singleLevel"/>
    <w:tmpl w:val="E894113C"/>
    <w:lvl w:ilvl="0">
      <w:start w:val="1"/>
      <w:numFmt w:val="decimal"/>
      <w:lvlText w:val="%1."/>
      <w:lvlJc w:val="left"/>
      <w:pPr>
        <w:tabs>
          <w:tab w:val="num" w:pos="926"/>
        </w:tabs>
        <w:ind w:left="926" w:hanging="360"/>
      </w:pPr>
    </w:lvl>
  </w:abstractNum>
  <w:abstractNum w:abstractNumId="3">
    <w:nsid w:val="FFFFFF7F"/>
    <w:multiLevelType w:val="singleLevel"/>
    <w:tmpl w:val="A628DCDE"/>
    <w:lvl w:ilvl="0">
      <w:start w:val="1"/>
      <w:numFmt w:val="decimal"/>
      <w:lvlText w:val="%1."/>
      <w:lvlJc w:val="left"/>
      <w:pPr>
        <w:tabs>
          <w:tab w:val="num" w:pos="643"/>
        </w:tabs>
        <w:ind w:left="643" w:hanging="360"/>
      </w:pPr>
    </w:lvl>
  </w:abstractNum>
  <w:abstractNum w:abstractNumId="4">
    <w:nsid w:val="FFFFFF80"/>
    <w:multiLevelType w:val="singleLevel"/>
    <w:tmpl w:val="5A0011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8FEBC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E25E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40EB9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D20CD0A"/>
    <w:lvl w:ilvl="0">
      <w:start w:val="1"/>
      <w:numFmt w:val="decimal"/>
      <w:lvlText w:val="%1."/>
      <w:lvlJc w:val="left"/>
      <w:pPr>
        <w:tabs>
          <w:tab w:val="num" w:pos="360"/>
        </w:tabs>
        <w:ind w:left="360" w:hanging="360"/>
      </w:pPr>
    </w:lvl>
  </w:abstractNum>
  <w:abstractNum w:abstractNumId="9">
    <w:nsid w:val="FFFFFF89"/>
    <w:multiLevelType w:val="singleLevel"/>
    <w:tmpl w:val="F8520800"/>
    <w:lvl w:ilvl="0">
      <w:start w:val="1"/>
      <w:numFmt w:val="bullet"/>
      <w:lvlText w:val=""/>
      <w:lvlJc w:val="left"/>
      <w:pPr>
        <w:tabs>
          <w:tab w:val="num" w:pos="360"/>
        </w:tabs>
        <w:ind w:left="360" w:hanging="360"/>
      </w:pPr>
      <w:rPr>
        <w:rFonts w:ascii="Symbol" w:hAnsi="Symbol" w:hint="default"/>
      </w:rPr>
    </w:lvl>
  </w:abstractNum>
  <w:abstractNum w:abstractNumId="10">
    <w:nsid w:val="18B101DB"/>
    <w:multiLevelType w:val="hybridMultilevel"/>
    <w:tmpl w:val="B9AC8066"/>
    <w:lvl w:ilvl="0" w:tplc="1CAEAA06">
      <w:start w:val="1"/>
      <w:numFmt w:val="bullet"/>
      <w:pStyle w:val="gemTabAufzhlung"/>
      <w:lvlText w:val=""/>
      <w:lvlJc w:val="left"/>
      <w:pPr>
        <w:tabs>
          <w:tab w:val="num" w:pos="907"/>
        </w:tabs>
        <w:ind w:left="1247" w:hanging="283"/>
      </w:pPr>
      <w:rPr>
        <w:rFonts w:ascii="Wingdings" w:hAnsi="Wingdings" w:hint="default"/>
      </w:rPr>
    </w:lvl>
    <w:lvl w:ilvl="1" w:tplc="18387A44" w:tentative="1">
      <w:start w:val="1"/>
      <w:numFmt w:val="bullet"/>
      <w:lvlText w:val="o"/>
      <w:lvlJc w:val="left"/>
      <w:pPr>
        <w:tabs>
          <w:tab w:val="num" w:pos="2880"/>
        </w:tabs>
        <w:ind w:left="2880" w:hanging="360"/>
      </w:pPr>
      <w:rPr>
        <w:rFonts w:ascii="Courier New" w:hAnsi="Courier New" w:cs="Courier New" w:hint="default"/>
      </w:rPr>
    </w:lvl>
    <w:lvl w:ilvl="2" w:tplc="FAD464F8" w:tentative="1">
      <w:start w:val="1"/>
      <w:numFmt w:val="bullet"/>
      <w:lvlText w:val=""/>
      <w:lvlJc w:val="left"/>
      <w:pPr>
        <w:tabs>
          <w:tab w:val="num" w:pos="3600"/>
        </w:tabs>
        <w:ind w:left="3600" w:hanging="360"/>
      </w:pPr>
      <w:rPr>
        <w:rFonts w:ascii="Wingdings" w:hAnsi="Wingdings" w:hint="default"/>
      </w:rPr>
    </w:lvl>
    <w:lvl w:ilvl="3" w:tplc="E8C68AA4" w:tentative="1">
      <w:start w:val="1"/>
      <w:numFmt w:val="bullet"/>
      <w:lvlText w:val=""/>
      <w:lvlJc w:val="left"/>
      <w:pPr>
        <w:tabs>
          <w:tab w:val="num" w:pos="4320"/>
        </w:tabs>
        <w:ind w:left="4320" w:hanging="360"/>
      </w:pPr>
      <w:rPr>
        <w:rFonts w:ascii="Symbol" w:hAnsi="Symbol" w:hint="default"/>
      </w:rPr>
    </w:lvl>
    <w:lvl w:ilvl="4" w:tplc="37B6939A" w:tentative="1">
      <w:start w:val="1"/>
      <w:numFmt w:val="bullet"/>
      <w:lvlText w:val="o"/>
      <w:lvlJc w:val="left"/>
      <w:pPr>
        <w:tabs>
          <w:tab w:val="num" w:pos="5040"/>
        </w:tabs>
        <w:ind w:left="5040" w:hanging="360"/>
      </w:pPr>
      <w:rPr>
        <w:rFonts w:ascii="Courier New" w:hAnsi="Courier New" w:cs="Courier New" w:hint="default"/>
      </w:rPr>
    </w:lvl>
    <w:lvl w:ilvl="5" w:tplc="DE24C23E" w:tentative="1">
      <w:start w:val="1"/>
      <w:numFmt w:val="bullet"/>
      <w:lvlText w:val=""/>
      <w:lvlJc w:val="left"/>
      <w:pPr>
        <w:tabs>
          <w:tab w:val="num" w:pos="5760"/>
        </w:tabs>
        <w:ind w:left="5760" w:hanging="360"/>
      </w:pPr>
      <w:rPr>
        <w:rFonts w:ascii="Wingdings" w:hAnsi="Wingdings" w:hint="default"/>
      </w:rPr>
    </w:lvl>
    <w:lvl w:ilvl="6" w:tplc="4874FD2E" w:tentative="1">
      <w:start w:val="1"/>
      <w:numFmt w:val="bullet"/>
      <w:lvlText w:val=""/>
      <w:lvlJc w:val="left"/>
      <w:pPr>
        <w:tabs>
          <w:tab w:val="num" w:pos="6480"/>
        </w:tabs>
        <w:ind w:left="6480" w:hanging="360"/>
      </w:pPr>
      <w:rPr>
        <w:rFonts w:ascii="Symbol" w:hAnsi="Symbol" w:hint="default"/>
      </w:rPr>
    </w:lvl>
    <w:lvl w:ilvl="7" w:tplc="6D6C2C42" w:tentative="1">
      <w:start w:val="1"/>
      <w:numFmt w:val="bullet"/>
      <w:lvlText w:val="o"/>
      <w:lvlJc w:val="left"/>
      <w:pPr>
        <w:tabs>
          <w:tab w:val="num" w:pos="7200"/>
        </w:tabs>
        <w:ind w:left="7200" w:hanging="360"/>
      </w:pPr>
      <w:rPr>
        <w:rFonts w:ascii="Courier New" w:hAnsi="Courier New" w:cs="Courier New" w:hint="default"/>
      </w:rPr>
    </w:lvl>
    <w:lvl w:ilvl="8" w:tplc="5566896C" w:tentative="1">
      <w:start w:val="1"/>
      <w:numFmt w:val="bullet"/>
      <w:lvlText w:val=""/>
      <w:lvlJc w:val="left"/>
      <w:pPr>
        <w:tabs>
          <w:tab w:val="num" w:pos="7920"/>
        </w:tabs>
        <w:ind w:left="7920" w:hanging="360"/>
      </w:pPr>
      <w:rPr>
        <w:rFonts w:ascii="Wingdings" w:hAnsi="Wingdings" w:hint="default"/>
      </w:rPr>
    </w:lvl>
  </w:abstractNum>
  <w:abstractNum w:abstractNumId="11">
    <w:nsid w:val="20150163"/>
    <w:multiLevelType w:val="hybridMultilevel"/>
    <w:tmpl w:val="AE92A832"/>
    <w:lvl w:ilvl="0" w:tplc="2642FE2A">
      <w:start w:val="1"/>
      <w:numFmt w:val="bullet"/>
      <w:lvlText w:val=""/>
      <w:lvlJc w:val="left"/>
      <w:pPr>
        <w:tabs>
          <w:tab w:val="num" w:pos="720"/>
        </w:tabs>
        <w:ind w:left="720" w:hanging="360"/>
      </w:pPr>
      <w:rPr>
        <w:rFonts w:ascii="Symbol" w:hAnsi="Symbol" w:hint="default"/>
      </w:rPr>
    </w:lvl>
    <w:lvl w:ilvl="1" w:tplc="332EDF12" w:tentative="1">
      <w:start w:val="1"/>
      <w:numFmt w:val="bullet"/>
      <w:lvlText w:val="o"/>
      <w:lvlJc w:val="left"/>
      <w:pPr>
        <w:tabs>
          <w:tab w:val="num" w:pos="1440"/>
        </w:tabs>
        <w:ind w:left="1440" w:hanging="360"/>
      </w:pPr>
      <w:rPr>
        <w:rFonts w:ascii="Courier New" w:hAnsi="Courier New" w:cs="Courier New" w:hint="default"/>
      </w:rPr>
    </w:lvl>
    <w:lvl w:ilvl="2" w:tplc="56F6AB2C" w:tentative="1">
      <w:start w:val="1"/>
      <w:numFmt w:val="bullet"/>
      <w:lvlText w:val=""/>
      <w:lvlJc w:val="left"/>
      <w:pPr>
        <w:tabs>
          <w:tab w:val="num" w:pos="2160"/>
        </w:tabs>
        <w:ind w:left="2160" w:hanging="360"/>
      </w:pPr>
      <w:rPr>
        <w:rFonts w:ascii="Wingdings" w:hAnsi="Wingdings" w:hint="default"/>
      </w:rPr>
    </w:lvl>
    <w:lvl w:ilvl="3" w:tplc="248A1D9C" w:tentative="1">
      <w:start w:val="1"/>
      <w:numFmt w:val="bullet"/>
      <w:lvlText w:val=""/>
      <w:lvlJc w:val="left"/>
      <w:pPr>
        <w:tabs>
          <w:tab w:val="num" w:pos="2880"/>
        </w:tabs>
        <w:ind w:left="2880" w:hanging="360"/>
      </w:pPr>
      <w:rPr>
        <w:rFonts w:ascii="Symbol" w:hAnsi="Symbol" w:hint="default"/>
      </w:rPr>
    </w:lvl>
    <w:lvl w:ilvl="4" w:tplc="356E29D8" w:tentative="1">
      <w:start w:val="1"/>
      <w:numFmt w:val="bullet"/>
      <w:lvlText w:val="o"/>
      <w:lvlJc w:val="left"/>
      <w:pPr>
        <w:tabs>
          <w:tab w:val="num" w:pos="3600"/>
        </w:tabs>
        <w:ind w:left="3600" w:hanging="360"/>
      </w:pPr>
      <w:rPr>
        <w:rFonts w:ascii="Courier New" w:hAnsi="Courier New" w:cs="Courier New" w:hint="default"/>
      </w:rPr>
    </w:lvl>
    <w:lvl w:ilvl="5" w:tplc="9050C9E4" w:tentative="1">
      <w:start w:val="1"/>
      <w:numFmt w:val="bullet"/>
      <w:lvlText w:val=""/>
      <w:lvlJc w:val="left"/>
      <w:pPr>
        <w:tabs>
          <w:tab w:val="num" w:pos="4320"/>
        </w:tabs>
        <w:ind w:left="4320" w:hanging="360"/>
      </w:pPr>
      <w:rPr>
        <w:rFonts w:ascii="Wingdings" w:hAnsi="Wingdings" w:hint="default"/>
      </w:rPr>
    </w:lvl>
    <w:lvl w:ilvl="6" w:tplc="EE0CE130" w:tentative="1">
      <w:start w:val="1"/>
      <w:numFmt w:val="bullet"/>
      <w:lvlText w:val=""/>
      <w:lvlJc w:val="left"/>
      <w:pPr>
        <w:tabs>
          <w:tab w:val="num" w:pos="5040"/>
        </w:tabs>
        <w:ind w:left="5040" w:hanging="360"/>
      </w:pPr>
      <w:rPr>
        <w:rFonts w:ascii="Symbol" w:hAnsi="Symbol" w:hint="default"/>
      </w:rPr>
    </w:lvl>
    <w:lvl w:ilvl="7" w:tplc="7A1E3E4C" w:tentative="1">
      <w:start w:val="1"/>
      <w:numFmt w:val="bullet"/>
      <w:lvlText w:val="o"/>
      <w:lvlJc w:val="left"/>
      <w:pPr>
        <w:tabs>
          <w:tab w:val="num" w:pos="5760"/>
        </w:tabs>
        <w:ind w:left="5760" w:hanging="360"/>
      </w:pPr>
      <w:rPr>
        <w:rFonts w:ascii="Courier New" w:hAnsi="Courier New" w:cs="Courier New" w:hint="default"/>
      </w:rPr>
    </w:lvl>
    <w:lvl w:ilvl="8" w:tplc="37FE6590" w:tentative="1">
      <w:start w:val="1"/>
      <w:numFmt w:val="bullet"/>
      <w:lvlText w:val=""/>
      <w:lvlJc w:val="left"/>
      <w:pPr>
        <w:tabs>
          <w:tab w:val="num" w:pos="6480"/>
        </w:tabs>
        <w:ind w:left="6480" w:hanging="360"/>
      </w:pPr>
      <w:rPr>
        <w:rFonts w:ascii="Wingdings" w:hAnsi="Wingdings" w:hint="default"/>
      </w:rPr>
    </w:lvl>
  </w:abstractNum>
  <w:abstractNum w:abstractNumId="12">
    <w:nsid w:val="28544D89"/>
    <w:multiLevelType w:val="hybridMultilevel"/>
    <w:tmpl w:val="F71EF050"/>
    <w:lvl w:ilvl="0" w:tplc="DE2CEFCE">
      <w:numFmt w:val="bullet"/>
      <w:lvlText w:val="-"/>
      <w:lvlJc w:val="left"/>
      <w:pPr>
        <w:tabs>
          <w:tab w:val="num" w:pos="720"/>
        </w:tabs>
        <w:ind w:left="720" w:hanging="360"/>
      </w:pPr>
      <w:rPr>
        <w:rFonts w:ascii="Arial" w:eastAsia="MS Mincho" w:hAnsi="Arial" w:cs="Arial" w:hint="default"/>
      </w:rPr>
    </w:lvl>
    <w:lvl w:ilvl="1" w:tplc="5DBA465A" w:tentative="1">
      <w:start w:val="1"/>
      <w:numFmt w:val="bullet"/>
      <w:lvlText w:val="o"/>
      <w:lvlJc w:val="left"/>
      <w:pPr>
        <w:tabs>
          <w:tab w:val="num" w:pos="1440"/>
        </w:tabs>
        <w:ind w:left="1440" w:hanging="360"/>
      </w:pPr>
      <w:rPr>
        <w:rFonts w:ascii="Courier New" w:hAnsi="Courier New" w:cs="Courier New" w:hint="default"/>
      </w:rPr>
    </w:lvl>
    <w:lvl w:ilvl="2" w:tplc="7CCE7608" w:tentative="1">
      <w:start w:val="1"/>
      <w:numFmt w:val="bullet"/>
      <w:lvlText w:val=""/>
      <w:lvlJc w:val="left"/>
      <w:pPr>
        <w:tabs>
          <w:tab w:val="num" w:pos="2160"/>
        </w:tabs>
        <w:ind w:left="2160" w:hanging="360"/>
      </w:pPr>
      <w:rPr>
        <w:rFonts w:ascii="Wingdings" w:hAnsi="Wingdings" w:hint="default"/>
      </w:rPr>
    </w:lvl>
    <w:lvl w:ilvl="3" w:tplc="6F6AC4D0" w:tentative="1">
      <w:start w:val="1"/>
      <w:numFmt w:val="bullet"/>
      <w:lvlText w:val=""/>
      <w:lvlJc w:val="left"/>
      <w:pPr>
        <w:tabs>
          <w:tab w:val="num" w:pos="2880"/>
        </w:tabs>
        <w:ind w:left="2880" w:hanging="360"/>
      </w:pPr>
      <w:rPr>
        <w:rFonts w:ascii="Symbol" w:hAnsi="Symbol" w:hint="default"/>
      </w:rPr>
    </w:lvl>
    <w:lvl w:ilvl="4" w:tplc="FFC84984" w:tentative="1">
      <w:start w:val="1"/>
      <w:numFmt w:val="bullet"/>
      <w:lvlText w:val="o"/>
      <w:lvlJc w:val="left"/>
      <w:pPr>
        <w:tabs>
          <w:tab w:val="num" w:pos="3600"/>
        </w:tabs>
        <w:ind w:left="3600" w:hanging="360"/>
      </w:pPr>
      <w:rPr>
        <w:rFonts w:ascii="Courier New" w:hAnsi="Courier New" w:cs="Courier New" w:hint="default"/>
      </w:rPr>
    </w:lvl>
    <w:lvl w:ilvl="5" w:tplc="D764BB6A" w:tentative="1">
      <w:start w:val="1"/>
      <w:numFmt w:val="bullet"/>
      <w:lvlText w:val=""/>
      <w:lvlJc w:val="left"/>
      <w:pPr>
        <w:tabs>
          <w:tab w:val="num" w:pos="4320"/>
        </w:tabs>
        <w:ind w:left="4320" w:hanging="360"/>
      </w:pPr>
      <w:rPr>
        <w:rFonts w:ascii="Wingdings" w:hAnsi="Wingdings" w:hint="default"/>
      </w:rPr>
    </w:lvl>
    <w:lvl w:ilvl="6" w:tplc="55CCEF96" w:tentative="1">
      <w:start w:val="1"/>
      <w:numFmt w:val="bullet"/>
      <w:lvlText w:val=""/>
      <w:lvlJc w:val="left"/>
      <w:pPr>
        <w:tabs>
          <w:tab w:val="num" w:pos="5040"/>
        </w:tabs>
        <w:ind w:left="5040" w:hanging="360"/>
      </w:pPr>
      <w:rPr>
        <w:rFonts w:ascii="Symbol" w:hAnsi="Symbol" w:hint="default"/>
      </w:rPr>
    </w:lvl>
    <w:lvl w:ilvl="7" w:tplc="0B44AC60" w:tentative="1">
      <w:start w:val="1"/>
      <w:numFmt w:val="bullet"/>
      <w:lvlText w:val="o"/>
      <w:lvlJc w:val="left"/>
      <w:pPr>
        <w:tabs>
          <w:tab w:val="num" w:pos="5760"/>
        </w:tabs>
        <w:ind w:left="5760" w:hanging="360"/>
      </w:pPr>
      <w:rPr>
        <w:rFonts w:ascii="Courier New" w:hAnsi="Courier New" w:cs="Courier New" w:hint="default"/>
      </w:rPr>
    </w:lvl>
    <w:lvl w:ilvl="8" w:tplc="92DC673A" w:tentative="1">
      <w:start w:val="1"/>
      <w:numFmt w:val="bullet"/>
      <w:lvlText w:val=""/>
      <w:lvlJc w:val="left"/>
      <w:pPr>
        <w:tabs>
          <w:tab w:val="num" w:pos="6480"/>
        </w:tabs>
        <w:ind w:left="6480" w:hanging="360"/>
      </w:pPr>
      <w:rPr>
        <w:rFonts w:ascii="Wingdings" w:hAnsi="Wingdings" w:hint="default"/>
      </w:rPr>
    </w:lvl>
  </w:abstractNum>
  <w:abstractNum w:abstractNumId="13">
    <w:nsid w:val="339E73DF"/>
    <w:multiLevelType w:val="hybridMultilevel"/>
    <w:tmpl w:val="EA2E9256"/>
    <w:lvl w:ilvl="0" w:tplc="B15A5CEE">
      <w:start w:val="1"/>
      <w:numFmt w:val="bullet"/>
      <w:pStyle w:val="gemAufzhlung"/>
      <w:lvlText w:val=""/>
      <w:lvlJc w:val="left"/>
      <w:pPr>
        <w:tabs>
          <w:tab w:val="num" w:pos="1701"/>
        </w:tabs>
        <w:ind w:left="1701" w:hanging="283"/>
      </w:pPr>
      <w:rPr>
        <w:rFonts w:ascii="Symbol" w:hAnsi="Symbol" w:hint="default"/>
      </w:rPr>
    </w:lvl>
    <w:lvl w:ilvl="1" w:tplc="89F4BCF6">
      <w:start w:val="1"/>
      <w:numFmt w:val="bullet"/>
      <w:lvlText w:val="o"/>
      <w:lvlJc w:val="left"/>
      <w:pPr>
        <w:tabs>
          <w:tab w:val="num" w:pos="2007"/>
        </w:tabs>
        <w:ind w:left="2007" w:hanging="360"/>
      </w:pPr>
      <w:rPr>
        <w:rFonts w:ascii="Courier New" w:hAnsi="Courier New" w:cs="Courier New" w:hint="default"/>
      </w:rPr>
    </w:lvl>
    <w:lvl w:ilvl="2" w:tplc="C014623A">
      <w:start w:val="1"/>
      <w:numFmt w:val="bullet"/>
      <w:lvlText w:val=""/>
      <w:lvlJc w:val="left"/>
      <w:pPr>
        <w:tabs>
          <w:tab w:val="num" w:pos="2727"/>
        </w:tabs>
        <w:ind w:left="2727" w:hanging="360"/>
      </w:pPr>
      <w:rPr>
        <w:rFonts w:ascii="Wingdings" w:hAnsi="Wingdings" w:hint="default"/>
      </w:rPr>
    </w:lvl>
    <w:lvl w:ilvl="3" w:tplc="C4BE5BE0">
      <w:start w:val="1"/>
      <w:numFmt w:val="bullet"/>
      <w:lvlText w:val=""/>
      <w:lvlJc w:val="left"/>
      <w:pPr>
        <w:tabs>
          <w:tab w:val="num" w:pos="3447"/>
        </w:tabs>
        <w:ind w:left="3447" w:hanging="360"/>
      </w:pPr>
      <w:rPr>
        <w:rFonts w:ascii="Symbol" w:hAnsi="Symbol" w:hint="default"/>
      </w:rPr>
    </w:lvl>
    <w:lvl w:ilvl="4" w:tplc="1A9AD6A4" w:tentative="1">
      <w:start w:val="1"/>
      <w:numFmt w:val="bullet"/>
      <w:lvlText w:val="o"/>
      <w:lvlJc w:val="left"/>
      <w:pPr>
        <w:tabs>
          <w:tab w:val="num" w:pos="4167"/>
        </w:tabs>
        <w:ind w:left="4167" w:hanging="360"/>
      </w:pPr>
      <w:rPr>
        <w:rFonts w:ascii="Courier New" w:hAnsi="Courier New" w:cs="Courier New" w:hint="default"/>
      </w:rPr>
    </w:lvl>
    <w:lvl w:ilvl="5" w:tplc="E488CA52" w:tentative="1">
      <w:start w:val="1"/>
      <w:numFmt w:val="bullet"/>
      <w:lvlText w:val=""/>
      <w:lvlJc w:val="left"/>
      <w:pPr>
        <w:tabs>
          <w:tab w:val="num" w:pos="4887"/>
        </w:tabs>
        <w:ind w:left="4887" w:hanging="360"/>
      </w:pPr>
      <w:rPr>
        <w:rFonts w:ascii="Wingdings" w:hAnsi="Wingdings" w:hint="default"/>
      </w:rPr>
    </w:lvl>
    <w:lvl w:ilvl="6" w:tplc="6090D73E" w:tentative="1">
      <w:start w:val="1"/>
      <w:numFmt w:val="bullet"/>
      <w:lvlText w:val=""/>
      <w:lvlJc w:val="left"/>
      <w:pPr>
        <w:tabs>
          <w:tab w:val="num" w:pos="5607"/>
        </w:tabs>
        <w:ind w:left="5607" w:hanging="360"/>
      </w:pPr>
      <w:rPr>
        <w:rFonts w:ascii="Symbol" w:hAnsi="Symbol" w:hint="default"/>
      </w:rPr>
    </w:lvl>
    <w:lvl w:ilvl="7" w:tplc="009CA680" w:tentative="1">
      <w:start w:val="1"/>
      <w:numFmt w:val="bullet"/>
      <w:lvlText w:val="o"/>
      <w:lvlJc w:val="left"/>
      <w:pPr>
        <w:tabs>
          <w:tab w:val="num" w:pos="6327"/>
        </w:tabs>
        <w:ind w:left="6327" w:hanging="360"/>
      </w:pPr>
      <w:rPr>
        <w:rFonts w:ascii="Courier New" w:hAnsi="Courier New" w:cs="Courier New" w:hint="default"/>
      </w:rPr>
    </w:lvl>
    <w:lvl w:ilvl="8" w:tplc="EF808940" w:tentative="1">
      <w:start w:val="1"/>
      <w:numFmt w:val="bullet"/>
      <w:lvlText w:val=""/>
      <w:lvlJc w:val="left"/>
      <w:pPr>
        <w:tabs>
          <w:tab w:val="num" w:pos="7047"/>
        </w:tabs>
        <w:ind w:left="7047" w:hanging="360"/>
      </w:pPr>
      <w:rPr>
        <w:rFonts w:ascii="Wingdings" w:hAnsi="Wingdings" w:hint="default"/>
      </w:rPr>
    </w:lvl>
  </w:abstractNum>
  <w:abstractNum w:abstractNumId="14">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highlight w:val="none"/>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9F949B5"/>
    <w:multiLevelType w:val="hybridMultilevel"/>
    <w:tmpl w:val="B14A16C6"/>
    <w:lvl w:ilvl="0" w:tplc="17E89830">
      <w:start w:val="1"/>
      <w:numFmt w:val="decimal"/>
      <w:pStyle w:val="gemListe"/>
      <w:lvlText w:val="(%1)"/>
      <w:lvlJc w:val="left"/>
      <w:pPr>
        <w:tabs>
          <w:tab w:val="num" w:pos="182"/>
        </w:tabs>
        <w:ind w:left="737" w:hanging="340"/>
      </w:pPr>
      <w:rPr>
        <w:rFonts w:hint="default"/>
      </w:rPr>
    </w:lvl>
    <w:lvl w:ilvl="1" w:tplc="0CF212AE">
      <w:start w:val="1"/>
      <w:numFmt w:val="lowerLetter"/>
      <w:lvlText w:val="%2."/>
      <w:lvlJc w:val="left"/>
      <w:pPr>
        <w:tabs>
          <w:tab w:val="num" w:pos="1982"/>
        </w:tabs>
        <w:ind w:left="1982" w:hanging="360"/>
      </w:pPr>
    </w:lvl>
    <w:lvl w:ilvl="2" w:tplc="DF9035A4" w:tentative="1">
      <w:start w:val="1"/>
      <w:numFmt w:val="lowerRoman"/>
      <w:lvlText w:val="%3."/>
      <w:lvlJc w:val="right"/>
      <w:pPr>
        <w:tabs>
          <w:tab w:val="num" w:pos="2702"/>
        </w:tabs>
        <w:ind w:left="2702" w:hanging="180"/>
      </w:pPr>
    </w:lvl>
    <w:lvl w:ilvl="3" w:tplc="29F287CA" w:tentative="1">
      <w:start w:val="1"/>
      <w:numFmt w:val="decimal"/>
      <w:lvlText w:val="%4."/>
      <w:lvlJc w:val="left"/>
      <w:pPr>
        <w:tabs>
          <w:tab w:val="num" w:pos="3422"/>
        </w:tabs>
        <w:ind w:left="3422" w:hanging="360"/>
      </w:pPr>
    </w:lvl>
    <w:lvl w:ilvl="4" w:tplc="E752BE80" w:tentative="1">
      <w:start w:val="1"/>
      <w:numFmt w:val="lowerLetter"/>
      <w:lvlText w:val="%5."/>
      <w:lvlJc w:val="left"/>
      <w:pPr>
        <w:tabs>
          <w:tab w:val="num" w:pos="4142"/>
        </w:tabs>
        <w:ind w:left="4142" w:hanging="360"/>
      </w:pPr>
    </w:lvl>
    <w:lvl w:ilvl="5" w:tplc="A5AC3EAE" w:tentative="1">
      <w:start w:val="1"/>
      <w:numFmt w:val="lowerRoman"/>
      <w:lvlText w:val="%6."/>
      <w:lvlJc w:val="right"/>
      <w:pPr>
        <w:tabs>
          <w:tab w:val="num" w:pos="4862"/>
        </w:tabs>
        <w:ind w:left="4862" w:hanging="180"/>
      </w:pPr>
    </w:lvl>
    <w:lvl w:ilvl="6" w:tplc="1EF068D8" w:tentative="1">
      <w:start w:val="1"/>
      <w:numFmt w:val="decimal"/>
      <w:lvlText w:val="%7."/>
      <w:lvlJc w:val="left"/>
      <w:pPr>
        <w:tabs>
          <w:tab w:val="num" w:pos="5582"/>
        </w:tabs>
        <w:ind w:left="5582" w:hanging="360"/>
      </w:pPr>
    </w:lvl>
    <w:lvl w:ilvl="7" w:tplc="8A22C3EC" w:tentative="1">
      <w:start w:val="1"/>
      <w:numFmt w:val="lowerLetter"/>
      <w:lvlText w:val="%8."/>
      <w:lvlJc w:val="left"/>
      <w:pPr>
        <w:tabs>
          <w:tab w:val="num" w:pos="6302"/>
        </w:tabs>
        <w:ind w:left="6302" w:hanging="360"/>
      </w:pPr>
    </w:lvl>
    <w:lvl w:ilvl="8" w:tplc="EF94BAA4" w:tentative="1">
      <w:start w:val="1"/>
      <w:numFmt w:val="lowerRoman"/>
      <w:lvlText w:val="%9."/>
      <w:lvlJc w:val="right"/>
      <w:pPr>
        <w:tabs>
          <w:tab w:val="num" w:pos="7022"/>
        </w:tabs>
        <w:ind w:left="7022" w:hanging="180"/>
      </w:pPr>
    </w:lvl>
  </w:abstractNum>
  <w:abstractNum w:abstractNumId="16">
    <w:nsid w:val="4FFD5632"/>
    <w:multiLevelType w:val="multilevel"/>
    <w:tmpl w:val="333E3BF4"/>
    <w:lvl w:ilvl="0">
      <w:start w:val="1"/>
      <w:numFmt w:val="decimal"/>
      <w:pStyle w:val="berschrift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2088"/>
        </w:tabs>
        <w:ind w:left="208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54E56FA"/>
    <w:multiLevelType w:val="hybridMultilevel"/>
    <w:tmpl w:val="FFDEB14E"/>
    <w:lvl w:ilvl="0" w:tplc="DEBECDBC">
      <w:start w:val="1"/>
      <w:numFmt w:val="bullet"/>
      <w:pStyle w:val="gemZwischenberschrift"/>
      <w:lvlText w:val=""/>
      <w:lvlJc w:val="left"/>
      <w:pPr>
        <w:tabs>
          <w:tab w:val="num" w:pos="720"/>
        </w:tabs>
        <w:ind w:left="720" w:hanging="360"/>
      </w:pPr>
      <w:rPr>
        <w:rFonts w:ascii="Symbol" w:hAnsi="Symbol" w:hint="default"/>
      </w:rPr>
    </w:lvl>
    <w:lvl w:ilvl="1" w:tplc="61FC9A00" w:tentative="1">
      <w:start w:val="1"/>
      <w:numFmt w:val="bullet"/>
      <w:lvlText w:val="o"/>
      <w:lvlJc w:val="left"/>
      <w:pPr>
        <w:tabs>
          <w:tab w:val="num" w:pos="1440"/>
        </w:tabs>
        <w:ind w:left="1440" w:hanging="360"/>
      </w:pPr>
      <w:rPr>
        <w:rFonts w:ascii="Courier New" w:hAnsi="Courier New" w:cs="Courier New" w:hint="default"/>
      </w:rPr>
    </w:lvl>
    <w:lvl w:ilvl="2" w:tplc="80D28F04" w:tentative="1">
      <w:start w:val="1"/>
      <w:numFmt w:val="bullet"/>
      <w:lvlText w:val=""/>
      <w:lvlJc w:val="left"/>
      <w:pPr>
        <w:tabs>
          <w:tab w:val="num" w:pos="2160"/>
        </w:tabs>
        <w:ind w:left="2160" w:hanging="360"/>
      </w:pPr>
      <w:rPr>
        <w:rFonts w:ascii="Wingdings" w:hAnsi="Wingdings" w:hint="default"/>
      </w:rPr>
    </w:lvl>
    <w:lvl w:ilvl="3" w:tplc="253EFDB8" w:tentative="1">
      <w:start w:val="1"/>
      <w:numFmt w:val="bullet"/>
      <w:lvlText w:val=""/>
      <w:lvlJc w:val="left"/>
      <w:pPr>
        <w:tabs>
          <w:tab w:val="num" w:pos="2880"/>
        </w:tabs>
        <w:ind w:left="2880" w:hanging="360"/>
      </w:pPr>
      <w:rPr>
        <w:rFonts w:ascii="Symbol" w:hAnsi="Symbol" w:hint="default"/>
      </w:rPr>
    </w:lvl>
    <w:lvl w:ilvl="4" w:tplc="2A3A5E34" w:tentative="1">
      <w:start w:val="1"/>
      <w:numFmt w:val="bullet"/>
      <w:lvlText w:val="o"/>
      <w:lvlJc w:val="left"/>
      <w:pPr>
        <w:tabs>
          <w:tab w:val="num" w:pos="3600"/>
        </w:tabs>
        <w:ind w:left="3600" w:hanging="360"/>
      </w:pPr>
      <w:rPr>
        <w:rFonts w:ascii="Courier New" w:hAnsi="Courier New" w:cs="Courier New" w:hint="default"/>
      </w:rPr>
    </w:lvl>
    <w:lvl w:ilvl="5" w:tplc="603E886A" w:tentative="1">
      <w:start w:val="1"/>
      <w:numFmt w:val="bullet"/>
      <w:lvlText w:val=""/>
      <w:lvlJc w:val="left"/>
      <w:pPr>
        <w:tabs>
          <w:tab w:val="num" w:pos="4320"/>
        </w:tabs>
        <w:ind w:left="4320" w:hanging="360"/>
      </w:pPr>
      <w:rPr>
        <w:rFonts w:ascii="Wingdings" w:hAnsi="Wingdings" w:hint="default"/>
      </w:rPr>
    </w:lvl>
    <w:lvl w:ilvl="6" w:tplc="F39A0690" w:tentative="1">
      <w:start w:val="1"/>
      <w:numFmt w:val="bullet"/>
      <w:lvlText w:val=""/>
      <w:lvlJc w:val="left"/>
      <w:pPr>
        <w:tabs>
          <w:tab w:val="num" w:pos="5040"/>
        </w:tabs>
        <w:ind w:left="5040" w:hanging="360"/>
      </w:pPr>
      <w:rPr>
        <w:rFonts w:ascii="Symbol" w:hAnsi="Symbol" w:hint="default"/>
      </w:rPr>
    </w:lvl>
    <w:lvl w:ilvl="7" w:tplc="2BC0D734" w:tentative="1">
      <w:start w:val="1"/>
      <w:numFmt w:val="bullet"/>
      <w:lvlText w:val="o"/>
      <w:lvlJc w:val="left"/>
      <w:pPr>
        <w:tabs>
          <w:tab w:val="num" w:pos="5760"/>
        </w:tabs>
        <w:ind w:left="5760" w:hanging="360"/>
      </w:pPr>
      <w:rPr>
        <w:rFonts w:ascii="Courier New" w:hAnsi="Courier New" w:cs="Courier New" w:hint="default"/>
      </w:rPr>
    </w:lvl>
    <w:lvl w:ilvl="8" w:tplc="67F0C2E6" w:tentative="1">
      <w:start w:val="1"/>
      <w:numFmt w:val="bullet"/>
      <w:lvlText w:val=""/>
      <w:lvlJc w:val="left"/>
      <w:pPr>
        <w:tabs>
          <w:tab w:val="num" w:pos="6480"/>
        </w:tabs>
        <w:ind w:left="6480" w:hanging="360"/>
      </w:pPr>
      <w:rPr>
        <w:rFonts w:ascii="Wingdings" w:hAnsi="Wingdings" w:hint="default"/>
      </w:rPr>
    </w:lvl>
  </w:abstractNum>
  <w:abstractNum w:abstractNumId="18">
    <w:nsid w:val="58B0144B"/>
    <w:multiLevelType w:val="hybridMultilevel"/>
    <w:tmpl w:val="1444B6AA"/>
    <w:lvl w:ilvl="0" w:tplc="9DDC7294">
      <w:start w:val="1"/>
      <w:numFmt w:val="decimal"/>
      <w:lvlText w:val="%1."/>
      <w:lvlJc w:val="left"/>
      <w:pPr>
        <w:tabs>
          <w:tab w:val="num" w:pos="720"/>
        </w:tabs>
        <w:ind w:left="720" w:hanging="360"/>
      </w:pPr>
      <w:rPr>
        <w:rFonts w:hint="default"/>
      </w:rPr>
    </w:lvl>
    <w:lvl w:ilvl="1" w:tplc="32E04432">
      <w:start w:val="1"/>
      <w:numFmt w:val="lowerLetter"/>
      <w:lvlText w:val="%2."/>
      <w:lvlJc w:val="left"/>
      <w:pPr>
        <w:tabs>
          <w:tab w:val="num" w:pos="1440"/>
        </w:tabs>
        <w:ind w:left="1440" w:hanging="360"/>
      </w:pPr>
    </w:lvl>
    <w:lvl w:ilvl="2" w:tplc="B3B80F64" w:tentative="1">
      <w:start w:val="1"/>
      <w:numFmt w:val="lowerRoman"/>
      <w:lvlText w:val="%3."/>
      <w:lvlJc w:val="right"/>
      <w:pPr>
        <w:tabs>
          <w:tab w:val="num" w:pos="2160"/>
        </w:tabs>
        <w:ind w:left="2160" w:hanging="180"/>
      </w:pPr>
    </w:lvl>
    <w:lvl w:ilvl="3" w:tplc="EA4C2264" w:tentative="1">
      <w:start w:val="1"/>
      <w:numFmt w:val="decimal"/>
      <w:lvlText w:val="%4."/>
      <w:lvlJc w:val="left"/>
      <w:pPr>
        <w:tabs>
          <w:tab w:val="num" w:pos="2880"/>
        </w:tabs>
        <w:ind w:left="2880" w:hanging="360"/>
      </w:pPr>
    </w:lvl>
    <w:lvl w:ilvl="4" w:tplc="DDB2A6A4" w:tentative="1">
      <w:start w:val="1"/>
      <w:numFmt w:val="lowerLetter"/>
      <w:lvlText w:val="%5."/>
      <w:lvlJc w:val="left"/>
      <w:pPr>
        <w:tabs>
          <w:tab w:val="num" w:pos="3600"/>
        </w:tabs>
        <w:ind w:left="3600" w:hanging="360"/>
      </w:pPr>
    </w:lvl>
    <w:lvl w:ilvl="5" w:tplc="54B2BFD2" w:tentative="1">
      <w:start w:val="1"/>
      <w:numFmt w:val="lowerRoman"/>
      <w:lvlText w:val="%6."/>
      <w:lvlJc w:val="right"/>
      <w:pPr>
        <w:tabs>
          <w:tab w:val="num" w:pos="4320"/>
        </w:tabs>
        <w:ind w:left="4320" w:hanging="180"/>
      </w:pPr>
    </w:lvl>
    <w:lvl w:ilvl="6" w:tplc="64B4E2D8" w:tentative="1">
      <w:start w:val="1"/>
      <w:numFmt w:val="decimal"/>
      <w:lvlText w:val="%7."/>
      <w:lvlJc w:val="left"/>
      <w:pPr>
        <w:tabs>
          <w:tab w:val="num" w:pos="5040"/>
        </w:tabs>
        <w:ind w:left="5040" w:hanging="360"/>
      </w:pPr>
    </w:lvl>
    <w:lvl w:ilvl="7" w:tplc="3146BBF6" w:tentative="1">
      <w:start w:val="1"/>
      <w:numFmt w:val="lowerLetter"/>
      <w:lvlText w:val="%8."/>
      <w:lvlJc w:val="left"/>
      <w:pPr>
        <w:tabs>
          <w:tab w:val="num" w:pos="5760"/>
        </w:tabs>
        <w:ind w:left="5760" w:hanging="360"/>
      </w:pPr>
    </w:lvl>
    <w:lvl w:ilvl="8" w:tplc="6BEA7A10" w:tentative="1">
      <w:start w:val="1"/>
      <w:numFmt w:val="lowerRoman"/>
      <w:lvlText w:val="%9."/>
      <w:lvlJc w:val="right"/>
      <w:pPr>
        <w:tabs>
          <w:tab w:val="num" w:pos="6480"/>
        </w:tabs>
        <w:ind w:left="6480" w:hanging="180"/>
      </w:pPr>
    </w:lvl>
  </w:abstractNum>
  <w:abstractNum w:abstractNumId="19">
    <w:nsid w:val="79162306"/>
    <w:multiLevelType w:val="hybridMultilevel"/>
    <w:tmpl w:val="FFF27732"/>
    <w:lvl w:ilvl="0" w:tplc="34421A10">
      <w:start w:val="2"/>
      <w:numFmt w:val="bullet"/>
      <w:lvlText w:val="-"/>
      <w:lvlJc w:val="left"/>
      <w:pPr>
        <w:tabs>
          <w:tab w:val="num" w:pos="720"/>
        </w:tabs>
        <w:ind w:left="720" w:hanging="360"/>
      </w:pPr>
      <w:rPr>
        <w:rFonts w:ascii="Arial" w:eastAsia="Times New Roman" w:hAnsi="Arial" w:cs="Arial" w:hint="default"/>
      </w:rPr>
    </w:lvl>
    <w:lvl w:ilvl="1" w:tplc="1CF66686" w:tentative="1">
      <w:start w:val="1"/>
      <w:numFmt w:val="bullet"/>
      <w:lvlText w:val="o"/>
      <w:lvlJc w:val="left"/>
      <w:pPr>
        <w:tabs>
          <w:tab w:val="num" w:pos="1440"/>
        </w:tabs>
        <w:ind w:left="1440" w:hanging="360"/>
      </w:pPr>
      <w:rPr>
        <w:rFonts w:ascii="Courier New" w:hAnsi="Courier New" w:cs="Courier New" w:hint="default"/>
      </w:rPr>
    </w:lvl>
    <w:lvl w:ilvl="2" w:tplc="99643382" w:tentative="1">
      <w:start w:val="1"/>
      <w:numFmt w:val="bullet"/>
      <w:lvlText w:val=""/>
      <w:lvlJc w:val="left"/>
      <w:pPr>
        <w:tabs>
          <w:tab w:val="num" w:pos="2160"/>
        </w:tabs>
        <w:ind w:left="2160" w:hanging="360"/>
      </w:pPr>
      <w:rPr>
        <w:rFonts w:ascii="Wingdings" w:hAnsi="Wingdings" w:hint="default"/>
      </w:rPr>
    </w:lvl>
    <w:lvl w:ilvl="3" w:tplc="5148B0F0" w:tentative="1">
      <w:start w:val="1"/>
      <w:numFmt w:val="bullet"/>
      <w:lvlText w:val=""/>
      <w:lvlJc w:val="left"/>
      <w:pPr>
        <w:tabs>
          <w:tab w:val="num" w:pos="2880"/>
        </w:tabs>
        <w:ind w:left="2880" w:hanging="360"/>
      </w:pPr>
      <w:rPr>
        <w:rFonts w:ascii="Symbol" w:hAnsi="Symbol" w:hint="default"/>
      </w:rPr>
    </w:lvl>
    <w:lvl w:ilvl="4" w:tplc="74742428" w:tentative="1">
      <w:start w:val="1"/>
      <w:numFmt w:val="bullet"/>
      <w:lvlText w:val="o"/>
      <w:lvlJc w:val="left"/>
      <w:pPr>
        <w:tabs>
          <w:tab w:val="num" w:pos="3600"/>
        </w:tabs>
        <w:ind w:left="3600" w:hanging="360"/>
      </w:pPr>
      <w:rPr>
        <w:rFonts w:ascii="Courier New" w:hAnsi="Courier New" w:cs="Courier New" w:hint="default"/>
      </w:rPr>
    </w:lvl>
    <w:lvl w:ilvl="5" w:tplc="9314FA4A" w:tentative="1">
      <w:start w:val="1"/>
      <w:numFmt w:val="bullet"/>
      <w:lvlText w:val=""/>
      <w:lvlJc w:val="left"/>
      <w:pPr>
        <w:tabs>
          <w:tab w:val="num" w:pos="4320"/>
        </w:tabs>
        <w:ind w:left="4320" w:hanging="360"/>
      </w:pPr>
      <w:rPr>
        <w:rFonts w:ascii="Wingdings" w:hAnsi="Wingdings" w:hint="default"/>
      </w:rPr>
    </w:lvl>
    <w:lvl w:ilvl="6" w:tplc="AE1A9C8A" w:tentative="1">
      <w:start w:val="1"/>
      <w:numFmt w:val="bullet"/>
      <w:lvlText w:val=""/>
      <w:lvlJc w:val="left"/>
      <w:pPr>
        <w:tabs>
          <w:tab w:val="num" w:pos="5040"/>
        </w:tabs>
        <w:ind w:left="5040" w:hanging="360"/>
      </w:pPr>
      <w:rPr>
        <w:rFonts w:ascii="Symbol" w:hAnsi="Symbol" w:hint="default"/>
      </w:rPr>
    </w:lvl>
    <w:lvl w:ilvl="7" w:tplc="06A06778" w:tentative="1">
      <w:start w:val="1"/>
      <w:numFmt w:val="bullet"/>
      <w:lvlText w:val="o"/>
      <w:lvlJc w:val="left"/>
      <w:pPr>
        <w:tabs>
          <w:tab w:val="num" w:pos="5760"/>
        </w:tabs>
        <w:ind w:left="5760" w:hanging="360"/>
      </w:pPr>
      <w:rPr>
        <w:rFonts w:ascii="Courier New" w:hAnsi="Courier New" w:cs="Courier New" w:hint="default"/>
      </w:rPr>
    </w:lvl>
    <w:lvl w:ilvl="8" w:tplc="00307C6C" w:tentative="1">
      <w:start w:val="1"/>
      <w:numFmt w:val="bullet"/>
      <w:lvlText w:val=""/>
      <w:lvlJc w:val="left"/>
      <w:pPr>
        <w:tabs>
          <w:tab w:val="num" w:pos="6480"/>
        </w:tabs>
        <w:ind w:left="6480" w:hanging="360"/>
      </w:pPr>
      <w:rPr>
        <w:rFonts w:ascii="Wingdings" w:hAnsi="Wingdings" w:hint="default"/>
      </w:rPr>
    </w:lvl>
  </w:abstractNum>
  <w:abstractNum w:abstractNumId="20">
    <w:nsid w:val="7EEE34B4"/>
    <w:multiLevelType w:val="hybridMultilevel"/>
    <w:tmpl w:val="49387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5"/>
  </w:num>
  <w:num w:numId="4">
    <w:abstractNumId w:val="14"/>
  </w:num>
  <w:num w:numId="5">
    <w:abstractNumId w:val="17"/>
  </w:num>
  <w:num w:numId="6">
    <w:abstractNumId w:val="13"/>
  </w:num>
  <w:num w:numId="7">
    <w:abstractNumId w:val="10"/>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8"/>
  </w:num>
  <w:num w:numId="22">
    <w:abstractNumId w:val="14"/>
  </w:num>
  <w:num w:numId="23">
    <w:abstractNumId w:val="14"/>
  </w:num>
  <w:num w:numId="24">
    <w:abstractNumId w:val="14"/>
  </w:num>
  <w:num w:numId="25">
    <w:abstractNumId w:val="19"/>
  </w:num>
  <w:num w:numId="26">
    <w:abstractNumId w:val="14"/>
  </w:num>
  <w:num w:numId="27">
    <w:abstractNumId w:val="14"/>
  </w:num>
  <w:num w:numId="28">
    <w:abstractNumId w:val="14"/>
  </w:num>
  <w:num w:numId="29">
    <w:abstractNumId w:val="14"/>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79E"/>
    <w:rsid w:val="00091220"/>
    <w:rsid w:val="000913CA"/>
    <w:rsid w:val="000B1EBA"/>
    <w:rsid w:val="000C3483"/>
    <w:rsid w:val="001639FE"/>
    <w:rsid w:val="00170FD6"/>
    <w:rsid w:val="00194F76"/>
    <w:rsid w:val="001D491A"/>
    <w:rsid w:val="00205B17"/>
    <w:rsid w:val="00212F18"/>
    <w:rsid w:val="00217711"/>
    <w:rsid w:val="0031488B"/>
    <w:rsid w:val="00314D2B"/>
    <w:rsid w:val="00335143"/>
    <w:rsid w:val="00371577"/>
    <w:rsid w:val="00491436"/>
    <w:rsid w:val="004B646A"/>
    <w:rsid w:val="004C1111"/>
    <w:rsid w:val="004C4101"/>
    <w:rsid w:val="004F7752"/>
    <w:rsid w:val="00513080"/>
    <w:rsid w:val="005B4339"/>
    <w:rsid w:val="005D44BC"/>
    <w:rsid w:val="005F5168"/>
    <w:rsid w:val="00606A9A"/>
    <w:rsid w:val="00612442"/>
    <w:rsid w:val="0062764B"/>
    <w:rsid w:val="00634AD2"/>
    <w:rsid w:val="006405AE"/>
    <w:rsid w:val="00680890"/>
    <w:rsid w:val="006B4CA4"/>
    <w:rsid w:val="006E2E18"/>
    <w:rsid w:val="007114B3"/>
    <w:rsid w:val="00745DB9"/>
    <w:rsid w:val="00745E3C"/>
    <w:rsid w:val="00763544"/>
    <w:rsid w:val="00782E01"/>
    <w:rsid w:val="0080048B"/>
    <w:rsid w:val="0082346C"/>
    <w:rsid w:val="0089510C"/>
    <w:rsid w:val="0090479E"/>
    <w:rsid w:val="00966933"/>
    <w:rsid w:val="009B5AA1"/>
    <w:rsid w:val="009F23E7"/>
    <w:rsid w:val="009F26A2"/>
    <w:rsid w:val="00A23290"/>
    <w:rsid w:val="00A51D4A"/>
    <w:rsid w:val="00A55FCB"/>
    <w:rsid w:val="00A66B35"/>
    <w:rsid w:val="00A76658"/>
    <w:rsid w:val="00A90034"/>
    <w:rsid w:val="00B0192B"/>
    <w:rsid w:val="00B02AAE"/>
    <w:rsid w:val="00BC4A4D"/>
    <w:rsid w:val="00C52896"/>
    <w:rsid w:val="00C873BB"/>
    <w:rsid w:val="00CD1485"/>
    <w:rsid w:val="00CF1B15"/>
    <w:rsid w:val="00D3263F"/>
    <w:rsid w:val="00D70415"/>
    <w:rsid w:val="00DA012A"/>
    <w:rsid w:val="00DE6BCE"/>
    <w:rsid w:val="00DF52B7"/>
    <w:rsid w:val="00E2051A"/>
    <w:rsid w:val="00E216BE"/>
    <w:rsid w:val="00E5095F"/>
    <w:rsid w:val="00EB287F"/>
    <w:rsid w:val="00EE2E81"/>
    <w:rsid w:val="00EE4A7D"/>
    <w:rsid w:val="00EF50F8"/>
    <w:rsid w:val="00F36CE1"/>
    <w:rsid w:val="00F37E43"/>
    <w:rsid w:val="00F74957"/>
    <w:rsid w:val="00F96351"/>
    <w:rsid w:val="00FC4A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205B17"/>
    <w:pPr>
      <w:spacing w:after="120"/>
      <w:jc w:val="both"/>
      <w:pPrChange w:id="0" w:author="von Rottenburg, Ferdinand" w:date="2019-10-24T09:24:00Z">
        <w:pPr>
          <w:spacing w:after="120"/>
          <w:jc w:val="both"/>
        </w:pPr>
      </w:pPrChange>
    </w:pPr>
    <w:rPr>
      <w:rFonts w:ascii="Arial" w:eastAsia="MS Mincho" w:hAnsi="Arial"/>
      <w:sz w:val="22"/>
      <w:szCs w:val="24"/>
      <w:rPrChange w:id="0" w:author="von Rottenburg, Ferdinand" w:date="2019-10-24T09:24:00Z">
        <w:rPr>
          <w:rFonts w:ascii="Arial" w:eastAsia="MS Mincho" w:hAnsi="Arial"/>
          <w:sz w:val="22"/>
          <w:szCs w:val="24"/>
          <w:lang w:val="de-DE" w:eastAsia="de-DE" w:bidi="ar-SA"/>
        </w:rPr>
      </w:rPrChange>
    </w:rPr>
  </w:style>
  <w:style w:type="paragraph" w:styleId="berschrift1">
    <w:name w:val="heading 1"/>
    <w:basedOn w:val="Standard"/>
    <w:next w:val="Standard"/>
    <w:qFormat/>
    <w:rsid w:val="00C80F0D"/>
    <w:pPr>
      <w:keepNext/>
      <w:pageBreakBefore/>
      <w:numPr>
        <w:numId w:val="1"/>
      </w:numPr>
      <w:spacing w:before="240"/>
      <w:outlineLvl w:val="0"/>
    </w:pPr>
    <w:rPr>
      <w:rFonts w:cs="Arial"/>
      <w:b/>
      <w:bCs/>
      <w:kern w:val="32"/>
      <w:sz w:val="32"/>
      <w:szCs w:val="32"/>
    </w:rPr>
  </w:style>
  <w:style w:type="paragraph" w:styleId="berschrift2">
    <w:name w:val="heading 2"/>
    <w:basedOn w:val="Standard"/>
    <w:next w:val="Standard"/>
    <w:qFormat/>
    <w:rsid w:val="00275F19"/>
    <w:pPr>
      <w:keepNext/>
      <w:spacing w:before="360" w:after="240"/>
      <w:outlineLvl w:val="1"/>
    </w:pPr>
    <w:rPr>
      <w:rFonts w:cs="Arial"/>
      <w:b/>
      <w:bCs/>
      <w:iCs/>
      <w:sz w:val="28"/>
      <w:szCs w:val="28"/>
    </w:rPr>
  </w:style>
  <w:style w:type="paragraph" w:styleId="berschrift3">
    <w:name w:val="heading 3"/>
    <w:basedOn w:val="Standard"/>
    <w:next w:val="Standard"/>
    <w:qFormat/>
    <w:rsid w:val="00C80F0D"/>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C80F0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80F0D"/>
    <w:pPr>
      <w:numPr>
        <w:ilvl w:val="4"/>
        <w:numId w:val="1"/>
      </w:numPr>
      <w:outlineLvl w:val="4"/>
    </w:pPr>
    <w:rPr>
      <w:bCs/>
      <w:i/>
      <w:iCs/>
      <w:szCs w:val="26"/>
    </w:rPr>
  </w:style>
  <w:style w:type="paragraph" w:styleId="berschrift6">
    <w:name w:val="heading 6"/>
    <w:basedOn w:val="Standard"/>
    <w:next w:val="Standard"/>
    <w:qFormat/>
    <w:rsid w:val="00C80F0D"/>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rsid w:val="00C80F0D"/>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0B7EA2"/>
    <w:rPr>
      <w:rFonts w:ascii="Arial" w:eastAsia="MS Mincho" w:hAnsi="Arial" w:cs="Arial"/>
      <w:b/>
      <w:bCs/>
      <w:sz w:val="24"/>
      <w:szCs w:val="24"/>
      <w:lang w:val="de-DE" w:eastAsia="de-DE" w:bidi="ar-SA"/>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keepNext/>
      <w:numPr>
        <w:numId w:val="4"/>
      </w:numPr>
      <w:spacing w:before="360"/>
      <w:jc w:val="left"/>
      <w:outlineLvl w:val="9"/>
    </w:pPr>
    <w:rPr>
      <w:bCs w:val="0"/>
      <w:iCs w:val="0"/>
      <w:szCs w:val="22"/>
    </w:rPr>
  </w:style>
  <w:style w:type="paragraph" w:customStyle="1" w:styleId="GEM3">
    <w:name w:val="GEM_Ü3"/>
    <w:basedOn w:val="berschrift3"/>
    <w:next w:val="gemStandard"/>
    <w:link w:val="GEM3Zchn"/>
    <w:rsid w:val="000B7EA2"/>
    <w:pPr>
      <w:numPr>
        <w:numId w:val="4"/>
      </w:numPr>
      <w:spacing w:before="360" w:after="240"/>
      <w:jc w:val="left"/>
    </w:pPr>
    <w:rPr>
      <w:sz w:val="24"/>
      <w:szCs w:val="24"/>
    </w:rPr>
  </w:style>
  <w:style w:type="paragraph" w:customStyle="1" w:styleId="gem4">
    <w:name w:val="gem_Ü4"/>
    <w:basedOn w:val="berschrift4"/>
    <w:next w:val="gemStandard"/>
    <w:link w:val="gem4Zchn"/>
    <w:rsid w:val="00E02142"/>
    <w:pPr>
      <w:numPr>
        <w:numId w:val="4"/>
      </w:numPr>
      <w:spacing w:before="360"/>
      <w:jc w:val="left"/>
      <w:outlineLvl w:val="9"/>
    </w:pPr>
    <w:rPr>
      <w:bCs w:val="0"/>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semiHidden/>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link w:val="FuzeileZchn"/>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0B7EA2"/>
    <w:pPr>
      <w:numPr>
        <w:numId w:val="4"/>
      </w:numPr>
      <w:pBdr>
        <w:top w:val="single" w:sz="4" w:space="10" w:color="auto"/>
        <w:bottom w:val="single" w:sz="4" w:space="10" w:color="auto"/>
      </w:pBdr>
      <w:spacing w:before="360" w:after="240"/>
      <w:ind w:left="431" w:hanging="431"/>
      <w:jc w:val="center"/>
    </w:pPr>
    <w:rPr>
      <w:spacing w:val="20"/>
      <w:kern w:val="16"/>
      <w:sz w:val="28"/>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0B7EA2"/>
    <w:pPr>
      <w:numPr>
        <w:ilvl w:val="1"/>
        <w:numId w:val="4"/>
      </w:numPr>
      <w:spacing w:before="480" w:after="360"/>
      <w:jc w:val="left"/>
    </w:pPr>
    <w:rPr>
      <w:sz w:val="26"/>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A4369D"/>
    <w:pPr>
      <w:numPr>
        <w:numId w:val="0"/>
      </w:numPr>
      <w:pBdr>
        <w:top w:val="single" w:sz="4" w:space="10" w:color="auto"/>
        <w:bottom w:val="single" w:sz="4" w:space="10" w:color="auto"/>
      </w:pBdr>
      <w:spacing w:before="360"/>
      <w:jc w:val="center"/>
    </w:pPr>
    <w:rPr>
      <w:bCs w:val="0"/>
      <w:kern w:val="0"/>
      <w:sz w:val="28"/>
      <w:szCs w:val="28"/>
    </w:rPr>
  </w:style>
  <w:style w:type="paragraph" w:customStyle="1" w:styleId="gemnonum2">
    <w:name w:val="gem_nonum_Ü2"/>
    <w:basedOn w:val="gem2"/>
    <w:next w:val="gemStandard"/>
    <w:link w:val="gemnonum2Zchn"/>
    <w:rsid w:val="00CA7B46"/>
    <w:pPr>
      <w:numPr>
        <w:ilvl w:val="0"/>
        <w:numId w:val="0"/>
      </w:numPr>
    </w:pPr>
  </w:style>
  <w:style w:type="paragraph" w:customStyle="1" w:styleId="gemAufzhlung">
    <w:name w:val="gem_Aufzählung"/>
    <w:basedOn w:val="gemStandard"/>
    <w:link w:val="gemAufzhlungZchn"/>
    <w:rsid w:val="001D1EAE"/>
    <w:pPr>
      <w:numPr>
        <w:numId w:val="6"/>
      </w:numPr>
      <w:tabs>
        <w:tab w:val="clear" w:pos="1701"/>
        <w:tab w:val="left" w:pos="1134"/>
      </w:tabs>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3"/>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character" w:customStyle="1" w:styleId="gemStandardZchn3">
    <w:name w:val="gem_Standard Zchn3"/>
    <w:rsid w:val="003E69DC"/>
    <w:rPr>
      <w:rFonts w:ascii="Arial" w:eastAsia="MS Mincho" w:hAnsi="Arial"/>
      <w:sz w:val="22"/>
      <w:szCs w:val="24"/>
      <w:lang w:val="de-DE" w:eastAsia="de-DE" w:bidi="ar-SA"/>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rsid w:val="00AF5B92"/>
    <w:pPr>
      <w:spacing w:before="120"/>
    </w:pPr>
    <w:rPr>
      <w:b/>
      <w:bCs/>
      <w:sz w:val="20"/>
      <w:szCs w:val="20"/>
    </w:r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lang w:val="de-DE" w:eastAsia="de-DE" w:bidi="ar-SA"/>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1D1EAE"/>
    <w:rPr>
      <w:rFonts w:ascii="Arial" w:eastAsia="MS Mincho" w:hAnsi="Arial"/>
      <w:sz w:val="22"/>
      <w:szCs w:val="24"/>
      <w:lang w:val="de-DE" w:eastAsia="de-DE" w:bidi="ar-SA"/>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0B7EA2"/>
    <w:rPr>
      <w:rFonts w:ascii="Arial" w:eastAsia="MS Mincho" w:hAnsi="Arial" w:cs="Arial"/>
      <w:b/>
      <w:bCs/>
      <w:iCs/>
      <w:sz w:val="26"/>
      <w:szCs w:val="24"/>
      <w:lang w:val="de-DE" w:eastAsia="de-DE" w:bidi="ar-SA"/>
    </w:rPr>
  </w:style>
  <w:style w:type="character" w:customStyle="1" w:styleId="GEM3Zchn1">
    <w:name w:val="GEM_Ü3 Zchn1"/>
    <w:rsid w:val="003E69DC"/>
    <w:rPr>
      <w:rFonts w:ascii="Arial" w:eastAsia="MS Mincho" w:hAnsi="Arial" w:cs="Arial"/>
      <w:b/>
      <w:bCs/>
      <w:sz w:val="24"/>
      <w:szCs w:val="24"/>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character" w:customStyle="1" w:styleId="FuzeileZchn">
    <w:name w:val="Fußzeile Zchn"/>
    <w:link w:val="Fuzeile"/>
    <w:rsid w:val="003E69DC"/>
    <w:rPr>
      <w:rFonts w:ascii="Arial" w:eastAsia="MS Mincho" w:hAnsi="Arial"/>
      <w:sz w:val="16"/>
      <w:szCs w:val="14"/>
      <w:lang w:val="de-DE" w:eastAsia="de-DE" w:bidi="ar-SA"/>
    </w:rPr>
  </w:style>
  <w:style w:type="paragraph" w:styleId="Beschriftung">
    <w:name w:val="caption"/>
    <w:aliases w:val="Bilder,Bilder + Zentriert + Zentriert,Bilder1,Tabelle"/>
    <w:basedOn w:val="Standard"/>
    <w:next w:val="gemStandard"/>
    <w:link w:val="BeschriftungZchn"/>
    <w:qFormat/>
    <w:rsid w:val="003E69DC"/>
    <w:pPr>
      <w:spacing w:before="120"/>
    </w:pPr>
    <w:rPr>
      <w:b/>
      <w:bCs/>
      <w:sz w:val="20"/>
      <w:szCs w:val="20"/>
    </w:rPr>
  </w:style>
  <w:style w:type="character" w:customStyle="1" w:styleId="BeschriftungZchn">
    <w:name w:val="Beschriftung Zchn"/>
    <w:aliases w:val="Bilder Zchn,Bilder + Zentriert + Zentriert Zchn,Bilder1 Zchn,Tabelle Zchn"/>
    <w:link w:val="Beschriftung"/>
    <w:rsid w:val="003E69DC"/>
    <w:rPr>
      <w:rFonts w:ascii="Arial" w:eastAsia="MS Mincho" w:hAnsi="Arial"/>
      <w:b/>
      <w:bCs/>
      <w:lang w:val="de-DE" w:eastAsia="de-DE" w:bidi="ar-SA"/>
    </w:rPr>
  </w:style>
  <w:style w:type="paragraph" w:customStyle="1" w:styleId="DefinitionItemTerm">
    <w:name w:val="DefinitionItem Term"/>
    <w:basedOn w:val="Textkrper"/>
    <w:next w:val="Standard"/>
    <w:rsid w:val="003E69DC"/>
    <w:pPr>
      <w:spacing w:before="80"/>
      <w:ind w:right="2835"/>
    </w:pPr>
    <w:rPr>
      <w:rFonts w:ascii="Arial" w:hAnsi="Arial" w:cs="Arial"/>
      <w:b/>
      <w:sz w:val="20"/>
      <w:lang w:val="de-DE"/>
    </w:rPr>
  </w:style>
  <w:style w:type="character" w:customStyle="1" w:styleId="gem4AnhangZchn">
    <w:name w:val="gem_Ü4_Anhang Zchn"/>
    <w:rsid w:val="003E69DC"/>
    <w:rPr>
      <w:rFonts w:ascii="Arial" w:eastAsia="MS Mincho" w:hAnsi="Arial"/>
      <w:b/>
      <w:bCs/>
      <w:sz w:val="22"/>
      <w:szCs w:val="28"/>
      <w:lang w:val="de-DE" w:eastAsia="de-DE" w:bidi="ar-SA"/>
    </w:rPr>
  </w:style>
  <w:style w:type="paragraph" w:customStyle="1" w:styleId="gemstandard0">
    <w:name w:val="gemstandard"/>
    <w:basedOn w:val="Standard"/>
    <w:rsid w:val="003E69DC"/>
    <w:pPr>
      <w:spacing w:before="180" w:after="60"/>
    </w:pPr>
    <w:rPr>
      <w:rFonts w:eastAsia="Times New Roman" w:cs="Arial"/>
      <w:szCs w:val="22"/>
    </w:rPr>
  </w:style>
  <w:style w:type="character" w:customStyle="1" w:styleId="FooterChar">
    <w:name w:val="Footer Char"/>
    <w:locked/>
    <w:rsid w:val="003E69DC"/>
    <w:rPr>
      <w:rFonts w:ascii="Arial" w:eastAsia="MS Mincho" w:hAnsi="Arial" w:cs="Times New Roman"/>
      <w:sz w:val="14"/>
      <w:szCs w:val="14"/>
      <w:lang w:val="de-DE" w:eastAsia="de-DE" w:bidi="ar-SA"/>
    </w:rPr>
  </w:style>
  <w:style w:type="character" w:styleId="HTMLCode">
    <w:name w:val="HTML Code"/>
    <w:rsid w:val="00DB0785"/>
    <w:rPr>
      <w:rFonts w:ascii="Courier New" w:eastAsia="Times New Roman" w:hAnsi="Courier New" w:cs="Courier New"/>
      <w:sz w:val="20"/>
      <w:szCs w:val="20"/>
    </w:rPr>
  </w:style>
  <w:style w:type="character" w:customStyle="1" w:styleId="TBDZchn">
    <w:name w:val="TBD Zchn"/>
    <w:link w:val="TBD"/>
    <w:rsid w:val="00641BC4"/>
    <w:rPr>
      <w:rFonts w:ascii="Arial" w:hAnsi="Arial"/>
      <w:i/>
      <w:color w:val="3333FF"/>
      <w:sz w:val="18"/>
      <w:lang w:val="de-DE" w:eastAsia="en-US" w:bidi="ar-SA"/>
    </w:rPr>
  </w:style>
  <w:style w:type="character" w:customStyle="1" w:styleId="ZchnZchn">
    <w:name w:val="Zchn Zchn"/>
    <w:rsid w:val="00943B30"/>
    <w:rPr>
      <w:rFonts w:ascii="Arial" w:eastAsia="MS Mincho" w:hAnsi="Arial"/>
      <w:b/>
      <w:bCs/>
      <w:lang w:val="de-DE" w:eastAsia="de-DE" w:bidi="ar-SA"/>
    </w:rPr>
  </w:style>
  <w:style w:type="character" w:customStyle="1" w:styleId="gemnonum2Zchn">
    <w:name w:val="gem_nonum_Ü2 Zchn"/>
    <w:link w:val="gemnonum2"/>
    <w:locked/>
    <w:rsid w:val="00C93575"/>
    <w:rPr>
      <w:rFonts w:ascii="Arial" w:eastAsia="MS Mincho" w:hAnsi="Arial" w:cs="Arial"/>
      <w:b/>
      <w:bCs/>
      <w:iCs/>
      <w:sz w:val="26"/>
      <w:szCs w:val="24"/>
      <w:lang w:val="de-DE" w:eastAsia="de-DE" w:bidi="ar-SA"/>
    </w:rPr>
  </w:style>
  <w:style w:type="character" w:customStyle="1" w:styleId="TBDZchn3">
    <w:name w:val="TBD Zchn3"/>
    <w:locked/>
    <w:rsid w:val="001F0C8A"/>
    <w:rPr>
      <w:rFonts w:ascii="Arial" w:hAnsi="Arial"/>
      <w:i/>
      <w:color w:val="3333FF"/>
      <w:sz w:val="18"/>
      <w:lang w:val="de-DE" w:eastAsia="en-US" w:bidi="ar-SA"/>
    </w:rPr>
  </w:style>
  <w:style w:type="paragraph" w:styleId="Listenabsatz">
    <w:name w:val="List Paragraph"/>
    <w:basedOn w:val="Standard"/>
    <w:uiPriority w:val="34"/>
    <w:qFormat/>
    <w:rsid w:val="00CF1B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205B17"/>
    <w:pPr>
      <w:spacing w:after="120"/>
      <w:jc w:val="both"/>
      <w:pPrChange w:id="1" w:author="von Rottenburg, Ferdinand" w:date="2019-10-24T09:24:00Z">
        <w:pPr>
          <w:spacing w:after="120"/>
          <w:jc w:val="both"/>
        </w:pPr>
      </w:pPrChange>
    </w:pPr>
    <w:rPr>
      <w:rFonts w:ascii="Arial" w:eastAsia="MS Mincho" w:hAnsi="Arial"/>
      <w:sz w:val="22"/>
      <w:szCs w:val="24"/>
      <w:rPrChange w:id="1" w:author="von Rottenburg, Ferdinand" w:date="2019-10-24T09:24:00Z">
        <w:rPr>
          <w:rFonts w:ascii="Arial" w:eastAsia="MS Mincho" w:hAnsi="Arial"/>
          <w:sz w:val="22"/>
          <w:szCs w:val="24"/>
          <w:lang w:val="de-DE" w:eastAsia="de-DE" w:bidi="ar-SA"/>
        </w:rPr>
      </w:rPrChange>
    </w:rPr>
  </w:style>
  <w:style w:type="paragraph" w:styleId="berschrift1">
    <w:name w:val="heading 1"/>
    <w:basedOn w:val="Standard"/>
    <w:next w:val="Standard"/>
    <w:qFormat/>
    <w:rsid w:val="00C80F0D"/>
    <w:pPr>
      <w:keepNext/>
      <w:pageBreakBefore/>
      <w:numPr>
        <w:numId w:val="1"/>
      </w:numPr>
      <w:spacing w:before="240"/>
      <w:outlineLvl w:val="0"/>
    </w:pPr>
    <w:rPr>
      <w:rFonts w:cs="Arial"/>
      <w:b/>
      <w:bCs/>
      <w:kern w:val="32"/>
      <w:sz w:val="32"/>
      <w:szCs w:val="32"/>
    </w:rPr>
  </w:style>
  <w:style w:type="paragraph" w:styleId="berschrift2">
    <w:name w:val="heading 2"/>
    <w:basedOn w:val="Standard"/>
    <w:next w:val="Standard"/>
    <w:qFormat/>
    <w:rsid w:val="00275F19"/>
    <w:pPr>
      <w:keepNext/>
      <w:spacing w:before="360" w:after="240"/>
      <w:outlineLvl w:val="1"/>
    </w:pPr>
    <w:rPr>
      <w:rFonts w:cs="Arial"/>
      <w:b/>
      <w:bCs/>
      <w:iCs/>
      <w:sz w:val="28"/>
      <w:szCs w:val="28"/>
    </w:rPr>
  </w:style>
  <w:style w:type="paragraph" w:styleId="berschrift3">
    <w:name w:val="heading 3"/>
    <w:basedOn w:val="Standard"/>
    <w:next w:val="Standard"/>
    <w:qFormat/>
    <w:rsid w:val="00C80F0D"/>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C80F0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80F0D"/>
    <w:pPr>
      <w:numPr>
        <w:ilvl w:val="4"/>
        <w:numId w:val="1"/>
      </w:numPr>
      <w:outlineLvl w:val="4"/>
    </w:pPr>
    <w:rPr>
      <w:bCs/>
      <w:i/>
      <w:iCs/>
      <w:szCs w:val="26"/>
    </w:rPr>
  </w:style>
  <w:style w:type="paragraph" w:styleId="berschrift6">
    <w:name w:val="heading 6"/>
    <w:basedOn w:val="Standard"/>
    <w:next w:val="Standard"/>
    <w:qFormat/>
    <w:rsid w:val="00C80F0D"/>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rsid w:val="00C80F0D"/>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0B7EA2"/>
    <w:rPr>
      <w:rFonts w:ascii="Arial" w:eastAsia="MS Mincho" w:hAnsi="Arial" w:cs="Arial"/>
      <w:b/>
      <w:bCs/>
      <w:sz w:val="24"/>
      <w:szCs w:val="24"/>
      <w:lang w:val="de-DE" w:eastAsia="de-DE" w:bidi="ar-SA"/>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keepNext/>
      <w:numPr>
        <w:numId w:val="4"/>
      </w:numPr>
      <w:spacing w:before="360"/>
      <w:jc w:val="left"/>
      <w:outlineLvl w:val="9"/>
    </w:pPr>
    <w:rPr>
      <w:bCs w:val="0"/>
      <w:iCs w:val="0"/>
      <w:szCs w:val="22"/>
    </w:rPr>
  </w:style>
  <w:style w:type="paragraph" w:customStyle="1" w:styleId="GEM3">
    <w:name w:val="GEM_Ü3"/>
    <w:basedOn w:val="berschrift3"/>
    <w:next w:val="gemStandard"/>
    <w:link w:val="GEM3Zchn"/>
    <w:rsid w:val="000B7EA2"/>
    <w:pPr>
      <w:numPr>
        <w:numId w:val="4"/>
      </w:numPr>
      <w:spacing w:before="360" w:after="240"/>
      <w:jc w:val="left"/>
    </w:pPr>
    <w:rPr>
      <w:sz w:val="24"/>
      <w:szCs w:val="24"/>
    </w:rPr>
  </w:style>
  <w:style w:type="paragraph" w:customStyle="1" w:styleId="gem4">
    <w:name w:val="gem_Ü4"/>
    <w:basedOn w:val="berschrift4"/>
    <w:next w:val="gemStandard"/>
    <w:link w:val="gem4Zchn"/>
    <w:rsid w:val="00E02142"/>
    <w:pPr>
      <w:numPr>
        <w:numId w:val="4"/>
      </w:numPr>
      <w:spacing w:before="360"/>
      <w:jc w:val="left"/>
      <w:outlineLvl w:val="9"/>
    </w:pPr>
    <w:rPr>
      <w:bCs w:val="0"/>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semiHidden/>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link w:val="FuzeileZchn"/>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0B7EA2"/>
    <w:pPr>
      <w:numPr>
        <w:numId w:val="4"/>
      </w:numPr>
      <w:pBdr>
        <w:top w:val="single" w:sz="4" w:space="10" w:color="auto"/>
        <w:bottom w:val="single" w:sz="4" w:space="10" w:color="auto"/>
      </w:pBdr>
      <w:spacing w:before="360" w:after="240"/>
      <w:ind w:left="431" w:hanging="431"/>
      <w:jc w:val="center"/>
    </w:pPr>
    <w:rPr>
      <w:spacing w:val="20"/>
      <w:kern w:val="16"/>
      <w:sz w:val="28"/>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0B7EA2"/>
    <w:pPr>
      <w:numPr>
        <w:ilvl w:val="1"/>
        <w:numId w:val="4"/>
      </w:numPr>
      <w:spacing w:before="480" w:after="360"/>
      <w:jc w:val="left"/>
    </w:pPr>
    <w:rPr>
      <w:sz w:val="26"/>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A4369D"/>
    <w:pPr>
      <w:numPr>
        <w:numId w:val="0"/>
      </w:numPr>
      <w:pBdr>
        <w:top w:val="single" w:sz="4" w:space="10" w:color="auto"/>
        <w:bottom w:val="single" w:sz="4" w:space="10" w:color="auto"/>
      </w:pBdr>
      <w:spacing w:before="360"/>
      <w:jc w:val="center"/>
    </w:pPr>
    <w:rPr>
      <w:bCs w:val="0"/>
      <w:kern w:val="0"/>
      <w:sz w:val="28"/>
      <w:szCs w:val="28"/>
    </w:rPr>
  </w:style>
  <w:style w:type="paragraph" w:customStyle="1" w:styleId="gemnonum2">
    <w:name w:val="gem_nonum_Ü2"/>
    <w:basedOn w:val="gem2"/>
    <w:next w:val="gemStandard"/>
    <w:link w:val="gemnonum2Zchn"/>
    <w:rsid w:val="00CA7B46"/>
    <w:pPr>
      <w:numPr>
        <w:ilvl w:val="0"/>
        <w:numId w:val="0"/>
      </w:numPr>
    </w:pPr>
  </w:style>
  <w:style w:type="paragraph" w:customStyle="1" w:styleId="gemAufzhlung">
    <w:name w:val="gem_Aufzählung"/>
    <w:basedOn w:val="gemStandard"/>
    <w:link w:val="gemAufzhlungZchn"/>
    <w:rsid w:val="001D1EAE"/>
    <w:pPr>
      <w:numPr>
        <w:numId w:val="6"/>
      </w:numPr>
      <w:tabs>
        <w:tab w:val="clear" w:pos="1701"/>
        <w:tab w:val="left" w:pos="1134"/>
      </w:tabs>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3"/>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character" w:customStyle="1" w:styleId="gemStandardZchn3">
    <w:name w:val="gem_Standard Zchn3"/>
    <w:rsid w:val="003E69DC"/>
    <w:rPr>
      <w:rFonts w:ascii="Arial" w:eastAsia="MS Mincho" w:hAnsi="Arial"/>
      <w:sz w:val="22"/>
      <w:szCs w:val="24"/>
      <w:lang w:val="de-DE" w:eastAsia="de-DE" w:bidi="ar-SA"/>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rsid w:val="00AF5B92"/>
    <w:pPr>
      <w:spacing w:before="120"/>
    </w:pPr>
    <w:rPr>
      <w:b/>
      <w:bCs/>
      <w:sz w:val="20"/>
      <w:szCs w:val="20"/>
    </w:r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lang w:val="de-DE" w:eastAsia="de-DE" w:bidi="ar-SA"/>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1D1EAE"/>
    <w:rPr>
      <w:rFonts w:ascii="Arial" w:eastAsia="MS Mincho" w:hAnsi="Arial"/>
      <w:sz w:val="22"/>
      <w:szCs w:val="24"/>
      <w:lang w:val="de-DE" w:eastAsia="de-DE" w:bidi="ar-SA"/>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0B7EA2"/>
    <w:rPr>
      <w:rFonts w:ascii="Arial" w:eastAsia="MS Mincho" w:hAnsi="Arial" w:cs="Arial"/>
      <w:b/>
      <w:bCs/>
      <w:iCs/>
      <w:sz w:val="26"/>
      <w:szCs w:val="24"/>
      <w:lang w:val="de-DE" w:eastAsia="de-DE" w:bidi="ar-SA"/>
    </w:rPr>
  </w:style>
  <w:style w:type="character" w:customStyle="1" w:styleId="GEM3Zchn1">
    <w:name w:val="GEM_Ü3 Zchn1"/>
    <w:rsid w:val="003E69DC"/>
    <w:rPr>
      <w:rFonts w:ascii="Arial" w:eastAsia="MS Mincho" w:hAnsi="Arial" w:cs="Arial"/>
      <w:b/>
      <w:bCs/>
      <w:sz w:val="24"/>
      <w:szCs w:val="24"/>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character" w:customStyle="1" w:styleId="FuzeileZchn">
    <w:name w:val="Fußzeile Zchn"/>
    <w:link w:val="Fuzeile"/>
    <w:rsid w:val="003E69DC"/>
    <w:rPr>
      <w:rFonts w:ascii="Arial" w:eastAsia="MS Mincho" w:hAnsi="Arial"/>
      <w:sz w:val="16"/>
      <w:szCs w:val="14"/>
      <w:lang w:val="de-DE" w:eastAsia="de-DE" w:bidi="ar-SA"/>
    </w:rPr>
  </w:style>
  <w:style w:type="paragraph" w:styleId="Beschriftung">
    <w:name w:val="caption"/>
    <w:aliases w:val="Bilder,Bilder + Zentriert + Zentriert,Bilder1,Tabelle"/>
    <w:basedOn w:val="Standard"/>
    <w:next w:val="gemStandard"/>
    <w:link w:val="BeschriftungZchn"/>
    <w:qFormat/>
    <w:rsid w:val="003E69DC"/>
    <w:pPr>
      <w:spacing w:before="120"/>
    </w:pPr>
    <w:rPr>
      <w:b/>
      <w:bCs/>
      <w:sz w:val="20"/>
      <w:szCs w:val="20"/>
    </w:rPr>
  </w:style>
  <w:style w:type="character" w:customStyle="1" w:styleId="BeschriftungZchn">
    <w:name w:val="Beschriftung Zchn"/>
    <w:aliases w:val="Bilder Zchn,Bilder + Zentriert + Zentriert Zchn,Bilder1 Zchn,Tabelle Zchn"/>
    <w:link w:val="Beschriftung"/>
    <w:rsid w:val="003E69DC"/>
    <w:rPr>
      <w:rFonts w:ascii="Arial" w:eastAsia="MS Mincho" w:hAnsi="Arial"/>
      <w:b/>
      <w:bCs/>
      <w:lang w:val="de-DE" w:eastAsia="de-DE" w:bidi="ar-SA"/>
    </w:rPr>
  </w:style>
  <w:style w:type="paragraph" w:customStyle="1" w:styleId="DefinitionItemTerm">
    <w:name w:val="DefinitionItem Term"/>
    <w:basedOn w:val="Textkrper"/>
    <w:next w:val="Standard"/>
    <w:rsid w:val="003E69DC"/>
    <w:pPr>
      <w:spacing w:before="80"/>
      <w:ind w:right="2835"/>
    </w:pPr>
    <w:rPr>
      <w:rFonts w:ascii="Arial" w:hAnsi="Arial" w:cs="Arial"/>
      <w:b/>
      <w:sz w:val="20"/>
      <w:lang w:val="de-DE"/>
    </w:rPr>
  </w:style>
  <w:style w:type="character" w:customStyle="1" w:styleId="gem4AnhangZchn">
    <w:name w:val="gem_Ü4_Anhang Zchn"/>
    <w:rsid w:val="003E69DC"/>
    <w:rPr>
      <w:rFonts w:ascii="Arial" w:eastAsia="MS Mincho" w:hAnsi="Arial"/>
      <w:b/>
      <w:bCs/>
      <w:sz w:val="22"/>
      <w:szCs w:val="28"/>
      <w:lang w:val="de-DE" w:eastAsia="de-DE" w:bidi="ar-SA"/>
    </w:rPr>
  </w:style>
  <w:style w:type="paragraph" w:customStyle="1" w:styleId="gemstandard0">
    <w:name w:val="gemstandard"/>
    <w:basedOn w:val="Standard"/>
    <w:rsid w:val="003E69DC"/>
    <w:pPr>
      <w:spacing w:before="180" w:after="60"/>
    </w:pPr>
    <w:rPr>
      <w:rFonts w:eastAsia="Times New Roman" w:cs="Arial"/>
      <w:szCs w:val="22"/>
    </w:rPr>
  </w:style>
  <w:style w:type="character" w:customStyle="1" w:styleId="FooterChar">
    <w:name w:val="Footer Char"/>
    <w:locked/>
    <w:rsid w:val="003E69DC"/>
    <w:rPr>
      <w:rFonts w:ascii="Arial" w:eastAsia="MS Mincho" w:hAnsi="Arial" w:cs="Times New Roman"/>
      <w:sz w:val="14"/>
      <w:szCs w:val="14"/>
      <w:lang w:val="de-DE" w:eastAsia="de-DE" w:bidi="ar-SA"/>
    </w:rPr>
  </w:style>
  <w:style w:type="character" w:styleId="HTMLCode">
    <w:name w:val="HTML Code"/>
    <w:rsid w:val="00DB0785"/>
    <w:rPr>
      <w:rFonts w:ascii="Courier New" w:eastAsia="Times New Roman" w:hAnsi="Courier New" w:cs="Courier New"/>
      <w:sz w:val="20"/>
      <w:szCs w:val="20"/>
    </w:rPr>
  </w:style>
  <w:style w:type="character" w:customStyle="1" w:styleId="TBDZchn">
    <w:name w:val="TBD Zchn"/>
    <w:link w:val="TBD"/>
    <w:rsid w:val="00641BC4"/>
    <w:rPr>
      <w:rFonts w:ascii="Arial" w:hAnsi="Arial"/>
      <w:i/>
      <w:color w:val="3333FF"/>
      <w:sz w:val="18"/>
      <w:lang w:val="de-DE" w:eastAsia="en-US" w:bidi="ar-SA"/>
    </w:rPr>
  </w:style>
  <w:style w:type="character" w:customStyle="1" w:styleId="ZchnZchn">
    <w:name w:val="Zchn Zchn"/>
    <w:rsid w:val="00943B30"/>
    <w:rPr>
      <w:rFonts w:ascii="Arial" w:eastAsia="MS Mincho" w:hAnsi="Arial"/>
      <w:b/>
      <w:bCs/>
      <w:lang w:val="de-DE" w:eastAsia="de-DE" w:bidi="ar-SA"/>
    </w:rPr>
  </w:style>
  <w:style w:type="character" w:customStyle="1" w:styleId="gemnonum2Zchn">
    <w:name w:val="gem_nonum_Ü2 Zchn"/>
    <w:link w:val="gemnonum2"/>
    <w:locked/>
    <w:rsid w:val="00C93575"/>
    <w:rPr>
      <w:rFonts w:ascii="Arial" w:eastAsia="MS Mincho" w:hAnsi="Arial" w:cs="Arial"/>
      <w:b/>
      <w:bCs/>
      <w:iCs/>
      <w:sz w:val="26"/>
      <w:szCs w:val="24"/>
      <w:lang w:val="de-DE" w:eastAsia="de-DE" w:bidi="ar-SA"/>
    </w:rPr>
  </w:style>
  <w:style w:type="character" w:customStyle="1" w:styleId="TBDZchn3">
    <w:name w:val="TBD Zchn3"/>
    <w:locked/>
    <w:rsid w:val="001F0C8A"/>
    <w:rPr>
      <w:rFonts w:ascii="Arial" w:hAnsi="Arial"/>
      <w:i/>
      <w:color w:val="3333FF"/>
      <w:sz w:val="18"/>
      <w:lang w:val="de-DE" w:eastAsia="en-US" w:bidi="ar-SA"/>
    </w:rPr>
  </w:style>
  <w:style w:type="paragraph" w:styleId="Listenabsatz">
    <w:name w:val="List Paragraph"/>
    <w:basedOn w:val="Standard"/>
    <w:uiPriority w:val="34"/>
    <w:qFormat/>
    <w:rsid w:val="00CF1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066553">
      <w:bodyDiv w:val="1"/>
      <w:marLeft w:val="0"/>
      <w:marRight w:val="0"/>
      <w:marTop w:val="0"/>
      <w:marBottom w:val="0"/>
      <w:divBdr>
        <w:top w:val="none" w:sz="0" w:space="0" w:color="auto"/>
        <w:left w:val="none" w:sz="0" w:space="0" w:color="auto"/>
        <w:bottom w:val="none" w:sz="0" w:space="0" w:color="auto"/>
        <w:right w:val="none" w:sz="0" w:space="0" w:color="auto"/>
      </w:divBdr>
    </w:div>
    <w:div w:id="1094203907">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820150164">
      <w:bodyDiv w:val="1"/>
      <w:marLeft w:val="0"/>
      <w:marRight w:val="0"/>
      <w:marTop w:val="0"/>
      <w:marBottom w:val="0"/>
      <w:divBdr>
        <w:top w:val="none" w:sz="0" w:space="0" w:color="auto"/>
        <w:left w:val="none" w:sz="0" w:space="0" w:color="auto"/>
        <w:bottom w:val="none" w:sz="0" w:space="0" w:color="auto"/>
        <w:right w:val="none" w:sz="0" w:space="0" w:color="auto"/>
      </w:divBdr>
      <w:divsChild>
        <w:div w:id="4135491">
          <w:marLeft w:val="0"/>
          <w:marRight w:val="0"/>
          <w:marTop w:val="0"/>
          <w:marBottom w:val="0"/>
          <w:divBdr>
            <w:top w:val="none" w:sz="0" w:space="0" w:color="auto"/>
            <w:left w:val="none" w:sz="0" w:space="0" w:color="auto"/>
            <w:bottom w:val="none" w:sz="0" w:space="0" w:color="auto"/>
            <w:right w:val="none" w:sz="0" w:space="0" w:color="auto"/>
          </w:divBdr>
        </w:div>
        <w:div w:id="164130993">
          <w:marLeft w:val="0"/>
          <w:marRight w:val="0"/>
          <w:marTop w:val="0"/>
          <w:marBottom w:val="0"/>
          <w:divBdr>
            <w:top w:val="none" w:sz="0" w:space="0" w:color="auto"/>
            <w:left w:val="none" w:sz="0" w:space="0" w:color="auto"/>
            <w:bottom w:val="none" w:sz="0" w:space="0" w:color="auto"/>
            <w:right w:val="none" w:sz="0" w:space="0" w:color="auto"/>
          </w:divBdr>
        </w:div>
        <w:div w:id="789129892">
          <w:marLeft w:val="0"/>
          <w:marRight w:val="0"/>
          <w:marTop w:val="0"/>
          <w:marBottom w:val="0"/>
          <w:divBdr>
            <w:top w:val="none" w:sz="0" w:space="0" w:color="auto"/>
            <w:left w:val="none" w:sz="0" w:space="0" w:color="auto"/>
            <w:bottom w:val="none" w:sz="0" w:space="0" w:color="auto"/>
            <w:right w:val="none" w:sz="0" w:space="0" w:color="auto"/>
          </w:divBdr>
        </w:div>
        <w:div w:id="1867908336">
          <w:marLeft w:val="0"/>
          <w:marRight w:val="0"/>
          <w:marTop w:val="0"/>
          <w:marBottom w:val="0"/>
          <w:divBdr>
            <w:top w:val="none" w:sz="0" w:space="0" w:color="auto"/>
            <w:left w:val="none" w:sz="0" w:space="0" w:color="auto"/>
            <w:bottom w:val="none" w:sz="0" w:space="0" w:color="auto"/>
            <w:right w:val="none" w:sz="0" w:space="0" w:color="auto"/>
          </w:divBdr>
        </w:div>
      </w:divsChild>
    </w:div>
    <w:div w:id="1914315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3FA7A-EEE2-4F4E-B5EB-495E38B54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Spezifikation_allgemein.dot</Template>
  <TotalTime>0</TotalTime>
  <Pages>12</Pages>
  <Words>2014</Words>
  <Characters>12691</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gematik  &lt;Ergebnistyp&gt; &lt;Thematik&gt;</vt:lpstr>
    </vt:vector>
  </TitlesOfParts>
  <Company>gematik mbH</Company>
  <LinksUpToDate>false</LinksUpToDate>
  <CharactersWithSpaces>14676</CharactersWithSpaces>
  <SharedDoc>false</SharedDoc>
  <HLinks>
    <vt:vector size="150" baseType="variant">
      <vt:variant>
        <vt:i4>1245237</vt:i4>
      </vt:variant>
      <vt:variant>
        <vt:i4>185</vt:i4>
      </vt:variant>
      <vt:variant>
        <vt:i4>0</vt:i4>
      </vt:variant>
      <vt:variant>
        <vt:i4>5</vt:i4>
      </vt:variant>
      <vt:variant>
        <vt:lpwstr/>
      </vt:variant>
      <vt:variant>
        <vt:lpwstr>_Toc12272243</vt:lpwstr>
      </vt:variant>
      <vt:variant>
        <vt:i4>1179701</vt:i4>
      </vt:variant>
      <vt:variant>
        <vt:i4>179</vt:i4>
      </vt:variant>
      <vt:variant>
        <vt:i4>0</vt:i4>
      </vt:variant>
      <vt:variant>
        <vt:i4>5</vt:i4>
      </vt:variant>
      <vt:variant>
        <vt:lpwstr/>
      </vt:variant>
      <vt:variant>
        <vt:lpwstr>_Toc12272242</vt:lpwstr>
      </vt:variant>
      <vt:variant>
        <vt:i4>1114165</vt:i4>
      </vt:variant>
      <vt:variant>
        <vt:i4>173</vt:i4>
      </vt:variant>
      <vt:variant>
        <vt:i4>0</vt:i4>
      </vt:variant>
      <vt:variant>
        <vt:i4>5</vt:i4>
      </vt:variant>
      <vt:variant>
        <vt:lpwstr/>
      </vt:variant>
      <vt:variant>
        <vt:lpwstr>_Toc12272241</vt:lpwstr>
      </vt:variant>
      <vt:variant>
        <vt:i4>1048629</vt:i4>
      </vt:variant>
      <vt:variant>
        <vt:i4>167</vt:i4>
      </vt:variant>
      <vt:variant>
        <vt:i4>0</vt:i4>
      </vt:variant>
      <vt:variant>
        <vt:i4>5</vt:i4>
      </vt:variant>
      <vt:variant>
        <vt:lpwstr/>
      </vt:variant>
      <vt:variant>
        <vt:lpwstr>_Toc12272240</vt:lpwstr>
      </vt:variant>
      <vt:variant>
        <vt:i4>1638450</vt:i4>
      </vt:variant>
      <vt:variant>
        <vt:i4>161</vt:i4>
      </vt:variant>
      <vt:variant>
        <vt:i4>0</vt:i4>
      </vt:variant>
      <vt:variant>
        <vt:i4>5</vt:i4>
      </vt:variant>
      <vt:variant>
        <vt:lpwstr/>
      </vt:variant>
      <vt:variant>
        <vt:lpwstr>_Toc12272239</vt:lpwstr>
      </vt:variant>
      <vt:variant>
        <vt:i4>1966139</vt:i4>
      </vt:variant>
      <vt:variant>
        <vt:i4>116</vt:i4>
      </vt:variant>
      <vt:variant>
        <vt:i4>0</vt:i4>
      </vt:variant>
      <vt:variant>
        <vt:i4>5</vt:i4>
      </vt:variant>
      <vt:variant>
        <vt:lpwstr/>
      </vt:variant>
      <vt:variant>
        <vt:lpwstr>_Toc489623442</vt:lpwstr>
      </vt:variant>
      <vt:variant>
        <vt:i4>1966139</vt:i4>
      </vt:variant>
      <vt:variant>
        <vt:i4>110</vt:i4>
      </vt:variant>
      <vt:variant>
        <vt:i4>0</vt:i4>
      </vt:variant>
      <vt:variant>
        <vt:i4>5</vt:i4>
      </vt:variant>
      <vt:variant>
        <vt:lpwstr/>
      </vt:variant>
      <vt:variant>
        <vt:lpwstr>_Toc489623441</vt:lpwstr>
      </vt:variant>
      <vt:variant>
        <vt:i4>1966139</vt:i4>
      </vt:variant>
      <vt:variant>
        <vt:i4>104</vt:i4>
      </vt:variant>
      <vt:variant>
        <vt:i4>0</vt:i4>
      </vt:variant>
      <vt:variant>
        <vt:i4>5</vt:i4>
      </vt:variant>
      <vt:variant>
        <vt:lpwstr/>
      </vt:variant>
      <vt:variant>
        <vt:lpwstr>_Toc489623440</vt:lpwstr>
      </vt:variant>
      <vt:variant>
        <vt:i4>1638459</vt:i4>
      </vt:variant>
      <vt:variant>
        <vt:i4>98</vt:i4>
      </vt:variant>
      <vt:variant>
        <vt:i4>0</vt:i4>
      </vt:variant>
      <vt:variant>
        <vt:i4>5</vt:i4>
      </vt:variant>
      <vt:variant>
        <vt:lpwstr/>
      </vt:variant>
      <vt:variant>
        <vt:lpwstr>_Toc489623439</vt:lpwstr>
      </vt:variant>
      <vt:variant>
        <vt:i4>1638459</vt:i4>
      </vt:variant>
      <vt:variant>
        <vt:i4>92</vt:i4>
      </vt:variant>
      <vt:variant>
        <vt:i4>0</vt:i4>
      </vt:variant>
      <vt:variant>
        <vt:i4>5</vt:i4>
      </vt:variant>
      <vt:variant>
        <vt:lpwstr/>
      </vt:variant>
      <vt:variant>
        <vt:lpwstr>_Toc489623438</vt:lpwstr>
      </vt:variant>
      <vt:variant>
        <vt:i4>1638459</vt:i4>
      </vt:variant>
      <vt:variant>
        <vt:i4>86</vt:i4>
      </vt:variant>
      <vt:variant>
        <vt:i4>0</vt:i4>
      </vt:variant>
      <vt:variant>
        <vt:i4>5</vt:i4>
      </vt:variant>
      <vt:variant>
        <vt:lpwstr/>
      </vt:variant>
      <vt:variant>
        <vt:lpwstr>_Toc489623437</vt:lpwstr>
      </vt:variant>
      <vt:variant>
        <vt:i4>1638459</vt:i4>
      </vt:variant>
      <vt:variant>
        <vt:i4>80</vt:i4>
      </vt:variant>
      <vt:variant>
        <vt:i4>0</vt:i4>
      </vt:variant>
      <vt:variant>
        <vt:i4>5</vt:i4>
      </vt:variant>
      <vt:variant>
        <vt:lpwstr/>
      </vt:variant>
      <vt:variant>
        <vt:lpwstr>_Toc489623436</vt:lpwstr>
      </vt:variant>
      <vt:variant>
        <vt:i4>1638459</vt:i4>
      </vt:variant>
      <vt:variant>
        <vt:i4>74</vt:i4>
      </vt:variant>
      <vt:variant>
        <vt:i4>0</vt:i4>
      </vt:variant>
      <vt:variant>
        <vt:i4>5</vt:i4>
      </vt:variant>
      <vt:variant>
        <vt:lpwstr/>
      </vt:variant>
      <vt:variant>
        <vt:lpwstr>_Toc489623435</vt:lpwstr>
      </vt:variant>
      <vt:variant>
        <vt:i4>1638459</vt:i4>
      </vt:variant>
      <vt:variant>
        <vt:i4>68</vt:i4>
      </vt:variant>
      <vt:variant>
        <vt:i4>0</vt:i4>
      </vt:variant>
      <vt:variant>
        <vt:i4>5</vt:i4>
      </vt:variant>
      <vt:variant>
        <vt:lpwstr/>
      </vt:variant>
      <vt:variant>
        <vt:lpwstr>_Toc489623434</vt:lpwstr>
      </vt:variant>
      <vt:variant>
        <vt:i4>1638459</vt:i4>
      </vt:variant>
      <vt:variant>
        <vt:i4>62</vt:i4>
      </vt:variant>
      <vt:variant>
        <vt:i4>0</vt:i4>
      </vt:variant>
      <vt:variant>
        <vt:i4>5</vt:i4>
      </vt:variant>
      <vt:variant>
        <vt:lpwstr/>
      </vt:variant>
      <vt:variant>
        <vt:lpwstr>_Toc489623433</vt:lpwstr>
      </vt:variant>
      <vt:variant>
        <vt:i4>1638459</vt:i4>
      </vt:variant>
      <vt:variant>
        <vt:i4>56</vt:i4>
      </vt:variant>
      <vt:variant>
        <vt:i4>0</vt:i4>
      </vt:variant>
      <vt:variant>
        <vt:i4>5</vt:i4>
      </vt:variant>
      <vt:variant>
        <vt:lpwstr/>
      </vt:variant>
      <vt:variant>
        <vt:lpwstr>_Toc489623432</vt:lpwstr>
      </vt:variant>
      <vt:variant>
        <vt:i4>1638459</vt:i4>
      </vt:variant>
      <vt:variant>
        <vt:i4>50</vt:i4>
      </vt:variant>
      <vt:variant>
        <vt:i4>0</vt:i4>
      </vt:variant>
      <vt:variant>
        <vt:i4>5</vt:i4>
      </vt:variant>
      <vt:variant>
        <vt:lpwstr/>
      </vt:variant>
      <vt:variant>
        <vt:lpwstr>_Toc489623431</vt:lpwstr>
      </vt:variant>
      <vt:variant>
        <vt:i4>1638459</vt:i4>
      </vt:variant>
      <vt:variant>
        <vt:i4>44</vt:i4>
      </vt:variant>
      <vt:variant>
        <vt:i4>0</vt:i4>
      </vt:variant>
      <vt:variant>
        <vt:i4>5</vt:i4>
      </vt:variant>
      <vt:variant>
        <vt:lpwstr/>
      </vt:variant>
      <vt:variant>
        <vt:lpwstr>_Toc489623430</vt:lpwstr>
      </vt:variant>
      <vt:variant>
        <vt:i4>1572923</vt:i4>
      </vt:variant>
      <vt:variant>
        <vt:i4>38</vt:i4>
      </vt:variant>
      <vt:variant>
        <vt:i4>0</vt:i4>
      </vt:variant>
      <vt:variant>
        <vt:i4>5</vt:i4>
      </vt:variant>
      <vt:variant>
        <vt:lpwstr/>
      </vt:variant>
      <vt:variant>
        <vt:lpwstr>_Toc489623429</vt:lpwstr>
      </vt:variant>
      <vt:variant>
        <vt:i4>1572923</vt:i4>
      </vt:variant>
      <vt:variant>
        <vt:i4>32</vt:i4>
      </vt:variant>
      <vt:variant>
        <vt:i4>0</vt:i4>
      </vt:variant>
      <vt:variant>
        <vt:i4>5</vt:i4>
      </vt:variant>
      <vt:variant>
        <vt:lpwstr/>
      </vt:variant>
      <vt:variant>
        <vt:lpwstr>_Toc489623428</vt:lpwstr>
      </vt:variant>
      <vt:variant>
        <vt:i4>1572923</vt:i4>
      </vt:variant>
      <vt:variant>
        <vt:i4>26</vt:i4>
      </vt:variant>
      <vt:variant>
        <vt:i4>0</vt:i4>
      </vt:variant>
      <vt:variant>
        <vt:i4>5</vt:i4>
      </vt:variant>
      <vt:variant>
        <vt:lpwstr/>
      </vt:variant>
      <vt:variant>
        <vt:lpwstr>_Toc489623427</vt:lpwstr>
      </vt:variant>
      <vt:variant>
        <vt:i4>1572923</vt:i4>
      </vt:variant>
      <vt:variant>
        <vt:i4>20</vt:i4>
      </vt:variant>
      <vt:variant>
        <vt:i4>0</vt:i4>
      </vt:variant>
      <vt:variant>
        <vt:i4>5</vt:i4>
      </vt:variant>
      <vt:variant>
        <vt:lpwstr/>
      </vt:variant>
      <vt:variant>
        <vt:lpwstr>_Toc489623426</vt:lpwstr>
      </vt:variant>
      <vt:variant>
        <vt:i4>1572923</vt:i4>
      </vt:variant>
      <vt:variant>
        <vt:i4>14</vt:i4>
      </vt:variant>
      <vt:variant>
        <vt:i4>0</vt:i4>
      </vt:variant>
      <vt:variant>
        <vt:i4>5</vt:i4>
      </vt:variant>
      <vt:variant>
        <vt:lpwstr/>
      </vt:variant>
      <vt:variant>
        <vt:lpwstr>_Toc489623425</vt:lpwstr>
      </vt:variant>
      <vt:variant>
        <vt:i4>1572923</vt:i4>
      </vt:variant>
      <vt:variant>
        <vt:i4>8</vt:i4>
      </vt:variant>
      <vt:variant>
        <vt:i4>0</vt:i4>
      </vt:variant>
      <vt:variant>
        <vt:i4>5</vt:i4>
      </vt:variant>
      <vt:variant>
        <vt:lpwstr/>
      </vt:variant>
      <vt:variant>
        <vt:lpwstr>_Toc489623424</vt:lpwstr>
      </vt:variant>
      <vt:variant>
        <vt:i4>1572923</vt:i4>
      </vt:variant>
      <vt:variant>
        <vt:i4>2</vt:i4>
      </vt:variant>
      <vt:variant>
        <vt:i4>0</vt:i4>
      </vt:variant>
      <vt:variant>
        <vt:i4>5</vt:i4>
      </vt:variant>
      <vt:variant>
        <vt:lpwstr/>
      </vt:variant>
      <vt:variant>
        <vt:lpwstr>_Toc489623423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gematik  &lt;Ergebnistyp&gt; &lt;Thematik&gt;</dc:title>
  <dc:subject/>
  <dc:creator>jens.grot</dc:creator>
  <cp:keywords/>
  <cp:lastModifiedBy>Beckert, Uwe</cp:lastModifiedBy>
  <cp:revision>7</cp:revision>
  <cp:lastPrinted>2014-06-13T13:27:00Z</cp:lastPrinted>
  <dcterms:created xsi:type="dcterms:W3CDTF">2019-07-03T11:28:00Z</dcterms:created>
  <dcterms:modified xsi:type="dcterms:W3CDTF">2019-10-24T10:44:00Z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Name">
    <vt:lpwstr>Spezifikation_allgemein</vt:lpwstr>
  </property>
  <property fmtid="{D5CDD505-2E9C-101B-9397-08002B2CF9AE}" pid="3" name="gemVorlagenversion">
    <vt:lpwstr>1.2.0</vt:lpwstr>
  </property>
</Properties>
</file>