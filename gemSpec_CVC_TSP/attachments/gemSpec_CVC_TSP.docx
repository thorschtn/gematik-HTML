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46" w:rsidRPr="001A6348" w:rsidRDefault="00CA7B46" w:rsidP="00D22339"/>
    <w:p w:rsidR="001A73E7" w:rsidRDefault="001A73E7" w:rsidP="00D22339">
      <w:pPr>
        <w:pStyle w:val="gemStandard"/>
      </w:pPr>
    </w:p>
    <w:p w:rsidR="001A73E7" w:rsidRDefault="001A73E7" w:rsidP="00D22339">
      <w:pPr>
        <w:pStyle w:val="gemStandard"/>
      </w:pPr>
    </w:p>
    <w:p w:rsidR="00CA7B46" w:rsidRDefault="00CA7B46" w:rsidP="00D22339">
      <w:pPr>
        <w:pStyle w:val="gemStandard"/>
      </w:pPr>
    </w:p>
    <w:p w:rsidR="00CA7B46" w:rsidRPr="00E519E8" w:rsidRDefault="00E634C8" w:rsidP="00D22339">
      <w:pPr>
        <w:pStyle w:val="Titel1"/>
      </w:pPr>
      <w:r w:rsidRPr="00E519E8">
        <w:t>Einführung der Gesundheitskarte</w:t>
      </w:r>
    </w:p>
    <w:p w:rsidR="00CA7B46" w:rsidRPr="00E519E8" w:rsidRDefault="00CA7B46" w:rsidP="00D22339">
      <w:pPr>
        <w:pStyle w:val="gemStandard"/>
      </w:pPr>
    </w:p>
    <w:p w:rsidR="00CA7B46" w:rsidRPr="00E519E8" w:rsidRDefault="00CA7B46" w:rsidP="00D22339">
      <w:pPr>
        <w:pStyle w:val="gemStandard"/>
      </w:pPr>
    </w:p>
    <w:p w:rsidR="0001219C" w:rsidRPr="00E519E8" w:rsidRDefault="0001219C" w:rsidP="00D22339">
      <w:pPr>
        <w:pStyle w:val="gemStandard"/>
      </w:pPr>
    </w:p>
    <w:p w:rsidR="00CA7B46" w:rsidRPr="00E519E8" w:rsidRDefault="00CA7B46" w:rsidP="00D22339">
      <w:pPr>
        <w:pStyle w:val="gemStandard"/>
      </w:pPr>
    </w:p>
    <w:p w:rsidR="00B666A1" w:rsidRPr="00E519E8" w:rsidRDefault="00B666A1" w:rsidP="00D22339">
      <w:pPr>
        <w:pStyle w:val="gemTitel2"/>
      </w:pPr>
      <w:bookmarkStart w:id="0" w:name="DokTitel"/>
      <w:r w:rsidRPr="00E519E8">
        <w:t>Spezifikation</w:t>
      </w:r>
    </w:p>
    <w:p w:rsidR="00BF4B9D" w:rsidRPr="00E519E8" w:rsidRDefault="00C94259" w:rsidP="00D22339">
      <w:pPr>
        <w:pStyle w:val="gemTitel2"/>
      </w:pPr>
      <w:r w:rsidRPr="00E519E8">
        <w:t>Trust</w:t>
      </w:r>
      <w:r w:rsidR="000C7B96" w:rsidRPr="00E519E8">
        <w:t xml:space="preserve"> Service </w:t>
      </w:r>
      <w:r w:rsidR="00AE1C77" w:rsidRPr="00E519E8">
        <w:t>Provider CVC</w:t>
      </w:r>
      <w:bookmarkEnd w:id="0"/>
    </w:p>
    <w:p w:rsidR="00CA7B46" w:rsidRPr="00E519E8" w:rsidRDefault="00CA7B46" w:rsidP="00D22339"/>
    <w:p w:rsidR="0091552A" w:rsidRPr="00E519E8" w:rsidRDefault="0091552A" w:rsidP="00D22339">
      <w:pPr>
        <w:pStyle w:val="gemStandard"/>
      </w:pPr>
    </w:p>
    <w:p w:rsidR="00CA7B46" w:rsidRPr="00E519E8" w:rsidRDefault="00CA7B46" w:rsidP="00D22339">
      <w:pPr>
        <w:pStyle w:val="gemStandard"/>
      </w:pPr>
    </w:p>
    <w:p w:rsidR="00CA7B46" w:rsidRPr="00E519E8" w:rsidRDefault="00CA7B46" w:rsidP="00D22339">
      <w:pPr>
        <w:pStyle w:val="gemStandard"/>
      </w:pPr>
    </w:p>
    <w:tbl>
      <w:tblPr>
        <w:tblW w:w="0" w:type="auto"/>
        <w:jc w:val="center"/>
        <w:tblLook w:val="01E0" w:firstRow="1" w:lastRow="1" w:firstColumn="1" w:lastColumn="1" w:noHBand="0" w:noVBand="0"/>
      </w:tblPr>
      <w:tblGrid>
        <w:gridCol w:w="2044"/>
        <w:gridCol w:w="3849"/>
      </w:tblGrid>
      <w:tr w:rsidR="00BF4B9D" w:rsidRPr="00E519E8" w:rsidTr="00062711">
        <w:trPr>
          <w:jc w:val="center"/>
        </w:trPr>
        <w:tc>
          <w:tcPr>
            <w:tcW w:w="2044" w:type="dxa"/>
            <w:shd w:val="clear" w:color="auto" w:fill="auto"/>
          </w:tcPr>
          <w:p w:rsidR="00BF4B9D" w:rsidRPr="00E519E8" w:rsidRDefault="00BF4B9D" w:rsidP="00050682">
            <w:pPr>
              <w:pStyle w:val="gemtab11ptAbstand"/>
            </w:pPr>
            <w:r w:rsidRPr="00E519E8">
              <w:t>Version:</w:t>
            </w:r>
          </w:p>
        </w:tc>
        <w:tc>
          <w:tcPr>
            <w:tcW w:w="3849" w:type="dxa"/>
            <w:shd w:val="clear" w:color="auto" w:fill="auto"/>
          </w:tcPr>
          <w:p w:rsidR="00BF4B9D" w:rsidRPr="00E519E8" w:rsidRDefault="00D95D66" w:rsidP="0086432D">
            <w:pPr>
              <w:pStyle w:val="gemtab11ptAbstand"/>
            </w:pPr>
            <w:bookmarkStart w:id="1" w:name="Version"/>
            <w:r>
              <w:t>1.</w:t>
            </w:r>
            <w:r w:rsidR="00414B98">
              <w:t>8</w:t>
            </w:r>
            <w:r w:rsidR="00062711">
              <w:t>.1</w:t>
            </w:r>
            <w:bookmarkEnd w:id="1"/>
          </w:p>
        </w:tc>
      </w:tr>
      <w:tr w:rsidR="00BF4B9D" w:rsidRPr="00C765EF" w:rsidTr="00062711">
        <w:trPr>
          <w:jc w:val="center"/>
        </w:trPr>
        <w:tc>
          <w:tcPr>
            <w:tcW w:w="2044" w:type="dxa"/>
            <w:shd w:val="clear" w:color="auto" w:fill="auto"/>
          </w:tcPr>
          <w:p w:rsidR="00BF4B9D" w:rsidRPr="00E519E8" w:rsidRDefault="00BF4B9D" w:rsidP="00050682">
            <w:pPr>
              <w:pStyle w:val="gemtab11ptAbstand"/>
            </w:pPr>
            <w:r w:rsidRPr="00E519E8">
              <w:t>Revision:</w:t>
            </w:r>
          </w:p>
        </w:tc>
        <w:tc>
          <w:tcPr>
            <w:tcW w:w="3849" w:type="dxa"/>
            <w:shd w:val="clear" w:color="auto" w:fill="auto"/>
          </w:tcPr>
          <w:p w:rsidR="00BF4B9D" w:rsidRPr="00E519E8" w:rsidRDefault="00BC686C" w:rsidP="00050682">
            <w:pPr>
              <w:pStyle w:val="gemtab11ptAbstand"/>
              <w:rPr>
                <w:lang w:val="en-GB"/>
              </w:rPr>
            </w:pPr>
            <w:r w:rsidRPr="00E519E8">
              <w:rPr>
                <w:lang w:val="en-GB"/>
              </w:rPr>
              <w:t>\main\rel_online\rel_ors1\</w:t>
            </w:r>
            <w:r w:rsidRPr="004E647C">
              <w:rPr>
                <w:lang w:val="en-GB"/>
              </w:rPr>
              <w:t>rel_opb1\75</w:t>
            </w:r>
            <w:r w:rsidRPr="00E519E8">
              <w:rPr>
                <w:lang w:val="en-GB"/>
              </w:rPr>
              <w:t xml:space="preserve">                                                                                                                                                                                         </w:t>
            </w:r>
          </w:p>
        </w:tc>
      </w:tr>
      <w:tr w:rsidR="00BF4B9D" w:rsidRPr="00E519E8" w:rsidTr="00062711">
        <w:trPr>
          <w:jc w:val="center"/>
        </w:trPr>
        <w:tc>
          <w:tcPr>
            <w:tcW w:w="2044" w:type="dxa"/>
            <w:shd w:val="clear" w:color="auto" w:fill="auto"/>
          </w:tcPr>
          <w:p w:rsidR="00BF4B9D" w:rsidRPr="00E519E8" w:rsidRDefault="00BF4B9D" w:rsidP="00050682">
            <w:pPr>
              <w:pStyle w:val="gemtab11ptAbstand"/>
            </w:pPr>
            <w:r w:rsidRPr="00E519E8">
              <w:t>Stand:</w:t>
            </w:r>
          </w:p>
        </w:tc>
        <w:tc>
          <w:tcPr>
            <w:tcW w:w="3849" w:type="dxa"/>
            <w:shd w:val="clear" w:color="auto" w:fill="auto"/>
          </w:tcPr>
          <w:p w:rsidR="00BF4B9D" w:rsidRPr="00E519E8" w:rsidRDefault="00DC5A45" w:rsidP="00062711">
            <w:pPr>
              <w:pStyle w:val="gemtab11ptAbstand"/>
            </w:pPr>
            <w:bookmarkStart w:id="2" w:name="Stand"/>
            <w:r>
              <w:t>2</w:t>
            </w:r>
            <w:r w:rsidR="00062711">
              <w:t>1.04.2017</w:t>
            </w:r>
            <w:bookmarkEnd w:id="2"/>
          </w:p>
        </w:tc>
      </w:tr>
      <w:tr w:rsidR="00BF4B9D" w:rsidRPr="00E519E8" w:rsidTr="00062711">
        <w:trPr>
          <w:jc w:val="center"/>
        </w:trPr>
        <w:tc>
          <w:tcPr>
            <w:tcW w:w="2044" w:type="dxa"/>
            <w:shd w:val="clear" w:color="auto" w:fill="auto"/>
          </w:tcPr>
          <w:p w:rsidR="00BF4B9D" w:rsidRPr="00E519E8" w:rsidRDefault="00BF4B9D" w:rsidP="00050682">
            <w:pPr>
              <w:pStyle w:val="gemtab11ptAbstand"/>
            </w:pPr>
            <w:r w:rsidRPr="00E519E8">
              <w:t>Status:</w:t>
            </w:r>
          </w:p>
        </w:tc>
        <w:tc>
          <w:tcPr>
            <w:tcW w:w="3849" w:type="dxa"/>
            <w:shd w:val="clear" w:color="auto" w:fill="auto"/>
          </w:tcPr>
          <w:p w:rsidR="00BF4B9D" w:rsidRPr="00E519E8" w:rsidRDefault="0086432D" w:rsidP="00050682">
            <w:pPr>
              <w:pStyle w:val="gemtab11ptAbstand"/>
            </w:pPr>
            <w:r>
              <w:t>freigegeben</w:t>
            </w:r>
          </w:p>
        </w:tc>
      </w:tr>
      <w:tr w:rsidR="00062711" w:rsidRPr="00E519E8" w:rsidTr="00062711">
        <w:trPr>
          <w:jc w:val="center"/>
        </w:trPr>
        <w:tc>
          <w:tcPr>
            <w:tcW w:w="2044" w:type="dxa"/>
            <w:shd w:val="clear" w:color="auto" w:fill="auto"/>
          </w:tcPr>
          <w:p w:rsidR="00062711" w:rsidRPr="00E519E8" w:rsidRDefault="00062711" w:rsidP="00050682">
            <w:pPr>
              <w:pStyle w:val="gemtab11ptAbstand"/>
            </w:pPr>
            <w:r w:rsidRPr="00E519E8">
              <w:t>Klassifizierung:</w:t>
            </w:r>
          </w:p>
        </w:tc>
        <w:tc>
          <w:tcPr>
            <w:tcW w:w="3849" w:type="dxa"/>
            <w:shd w:val="clear" w:color="auto" w:fill="auto"/>
          </w:tcPr>
          <w:p w:rsidR="00062711" w:rsidRPr="008F5DB7" w:rsidRDefault="0086432D" w:rsidP="0086432D">
            <w:pPr>
              <w:pStyle w:val="gemtab11ptAbstand"/>
              <w:autoSpaceDE w:val="0"/>
              <w:autoSpaceDN w:val="0"/>
              <w:adjustRightInd w:val="0"/>
              <w:rPr>
                <w:rFonts w:eastAsia="Times New Roman"/>
              </w:rPr>
            </w:pPr>
            <w:bookmarkStart w:id="3" w:name="Klasse"/>
            <w:r>
              <w:rPr>
                <w:rFonts w:eastAsia="Times New Roman"/>
              </w:rPr>
              <w:t>öffentlich</w:t>
            </w:r>
            <w:bookmarkEnd w:id="3"/>
          </w:p>
        </w:tc>
      </w:tr>
      <w:tr w:rsidR="00062711" w:rsidRPr="00E519E8" w:rsidTr="00062711">
        <w:trPr>
          <w:jc w:val="center"/>
        </w:trPr>
        <w:tc>
          <w:tcPr>
            <w:tcW w:w="2044" w:type="dxa"/>
            <w:shd w:val="clear" w:color="auto" w:fill="auto"/>
          </w:tcPr>
          <w:p w:rsidR="00062711" w:rsidRPr="00E519E8" w:rsidRDefault="00062711" w:rsidP="00050682">
            <w:pPr>
              <w:pStyle w:val="gemtab11ptAbstand"/>
            </w:pPr>
            <w:r w:rsidRPr="00E519E8">
              <w:t>Referenzierung:</w:t>
            </w:r>
          </w:p>
        </w:tc>
        <w:tc>
          <w:tcPr>
            <w:tcW w:w="3849" w:type="dxa"/>
            <w:shd w:val="clear" w:color="auto" w:fill="auto"/>
          </w:tcPr>
          <w:p w:rsidR="00062711" w:rsidRPr="00E519E8" w:rsidRDefault="00062711" w:rsidP="00050682">
            <w:pPr>
              <w:pStyle w:val="gemtab11ptAbstand"/>
            </w:pPr>
            <w:bookmarkStart w:id="4" w:name="Referenzierung"/>
            <w:r w:rsidRPr="00E519E8">
              <w:t>[gemSpec_CVC_TSP</w:t>
            </w:r>
            <w:bookmarkEnd w:id="4"/>
            <w:r w:rsidRPr="00E519E8">
              <w:t>]</w:t>
            </w:r>
          </w:p>
        </w:tc>
      </w:tr>
    </w:tbl>
    <w:p w:rsidR="00CA7B46" w:rsidRPr="00E519E8" w:rsidRDefault="00CA7B46" w:rsidP="00D22339">
      <w:pPr>
        <w:pStyle w:val="gemStandard"/>
      </w:pPr>
    </w:p>
    <w:p w:rsidR="00CA7B46" w:rsidRPr="00E519E8" w:rsidRDefault="00CA7B46" w:rsidP="00D22339"/>
    <w:p w:rsidR="007913B1" w:rsidRPr="00E519E8" w:rsidRDefault="007913B1" w:rsidP="00D22339">
      <w:pPr>
        <w:sectPr w:rsidR="007913B1" w:rsidRPr="00E519E8" w:rsidSect="006B64B8">
          <w:headerReference w:type="default" r:id="rId8"/>
          <w:footerReference w:type="default" r:id="rId9"/>
          <w:headerReference w:type="first" r:id="rId10"/>
          <w:footerReference w:type="first" r:id="rId11"/>
          <w:pgSz w:w="11906" w:h="16838" w:code="9"/>
          <w:pgMar w:top="2104" w:right="1469" w:bottom="1701" w:left="1701" w:header="709" w:footer="482" w:gutter="0"/>
          <w:pgBorders w:offsetFrom="page">
            <w:right w:val="single" w:sz="48" w:space="24" w:color="FFCC99"/>
          </w:pgBorders>
          <w:cols w:space="708"/>
          <w:docGrid w:linePitch="360"/>
        </w:sectPr>
      </w:pPr>
    </w:p>
    <w:p w:rsidR="0098496E" w:rsidRPr="00E46695" w:rsidRDefault="0098496E" w:rsidP="00E46695">
      <w:pPr>
        <w:pStyle w:val="Titel"/>
        <w:pBdr>
          <w:top w:val="single" w:sz="4" w:space="10" w:color="auto"/>
          <w:bottom w:val="single" w:sz="4" w:space="10" w:color="auto"/>
        </w:pBdr>
        <w:rPr>
          <w:rFonts w:cs="Arial"/>
        </w:rPr>
      </w:pPr>
      <w:bookmarkStart w:id="15" w:name="_Toc126575044"/>
      <w:bookmarkStart w:id="16" w:name="_Toc126575287"/>
      <w:bookmarkStart w:id="17" w:name="_Toc175538621"/>
      <w:bookmarkStart w:id="18" w:name="_Toc175543292"/>
      <w:bookmarkStart w:id="19" w:name="_Toc175547553"/>
      <w:r w:rsidRPr="00E46695">
        <w:rPr>
          <w:rFonts w:cs="Arial"/>
        </w:rPr>
        <w:lastRenderedPageBreak/>
        <w:t>Dokumentinformationen</w:t>
      </w:r>
      <w:bookmarkEnd w:id="15"/>
      <w:bookmarkEnd w:id="16"/>
      <w:bookmarkEnd w:id="17"/>
      <w:bookmarkEnd w:id="18"/>
      <w:bookmarkEnd w:id="19"/>
    </w:p>
    <w:p w:rsidR="008F2E69" w:rsidRDefault="008F2E69" w:rsidP="008F2E69">
      <w:pPr>
        <w:pStyle w:val="gemStandardfett"/>
      </w:pPr>
      <w:bookmarkStart w:id="20" w:name="OLE_LINK3"/>
      <w:r>
        <w:t>Änderungen zur Vorversion</w:t>
      </w:r>
    </w:p>
    <w:bookmarkEnd w:id="20"/>
    <w:p w:rsidR="00C24D58" w:rsidRPr="00A959F8" w:rsidRDefault="00A959F8" w:rsidP="00E25420">
      <w:pPr>
        <w:pStyle w:val="gemStandardfett"/>
        <w:rPr>
          <w:b w:val="0"/>
        </w:rPr>
      </w:pPr>
      <w:r w:rsidRPr="00A959F8">
        <w:rPr>
          <w:b w:val="0"/>
        </w:rPr>
        <w:t xml:space="preserve">Einarbeitung lt. Änderungsliste </w:t>
      </w:r>
    </w:p>
    <w:p w:rsidR="00FC1662" w:rsidRPr="00E519E8" w:rsidRDefault="00FC1662" w:rsidP="00E25420">
      <w:pPr>
        <w:pStyle w:val="gemStandardfett"/>
      </w:pPr>
      <w:r w:rsidRPr="00E519E8">
        <w:t>Dokumentenhistorie</w:t>
      </w:r>
    </w:p>
    <w:tbl>
      <w:tblPr>
        <w:tblW w:w="890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137"/>
        <w:gridCol w:w="11"/>
        <w:gridCol w:w="1077"/>
        <w:gridCol w:w="616"/>
        <w:gridCol w:w="14"/>
        <w:gridCol w:w="4593"/>
        <w:gridCol w:w="1455"/>
      </w:tblGrid>
      <w:tr w:rsidR="00FC1662" w:rsidRPr="00E519E8" w:rsidTr="00F52FF0">
        <w:trPr>
          <w:trHeight w:val="645"/>
          <w:tblHeader/>
        </w:trPr>
        <w:tc>
          <w:tcPr>
            <w:tcW w:w="1148" w:type="dxa"/>
            <w:gridSpan w:val="2"/>
            <w:shd w:val="clear" w:color="auto" w:fill="E0E0E0"/>
          </w:tcPr>
          <w:p w:rsidR="00FC1662" w:rsidRPr="00062711" w:rsidRDefault="00FC1662" w:rsidP="00FC1662">
            <w:pPr>
              <w:pStyle w:val="gemtab11ptAbstand"/>
              <w:rPr>
                <w:b/>
                <w:sz w:val="20"/>
              </w:rPr>
            </w:pPr>
            <w:r w:rsidRPr="00062711">
              <w:rPr>
                <w:b/>
                <w:sz w:val="20"/>
              </w:rPr>
              <w:t>Version</w:t>
            </w:r>
          </w:p>
        </w:tc>
        <w:tc>
          <w:tcPr>
            <w:tcW w:w="1077" w:type="dxa"/>
            <w:shd w:val="clear" w:color="auto" w:fill="E0E0E0"/>
          </w:tcPr>
          <w:p w:rsidR="00FC1662" w:rsidRPr="00062711" w:rsidRDefault="00FC1662" w:rsidP="00FC1662">
            <w:pPr>
              <w:pStyle w:val="gemtab11ptAbstand"/>
              <w:rPr>
                <w:b/>
                <w:sz w:val="20"/>
              </w:rPr>
            </w:pPr>
            <w:r w:rsidRPr="00062711">
              <w:rPr>
                <w:b/>
                <w:sz w:val="20"/>
              </w:rPr>
              <w:t>Stand</w:t>
            </w:r>
          </w:p>
        </w:tc>
        <w:tc>
          <w:tcPr>
            <w:tcW w:w="616" w:type="dxa"/>
            <w:shd w:val="clear" w:color="auto" w:fill="E0E0E0"/>
          </w:tcPr>
          <w:p w:rsidR="00FC1662" w:rsidRPr="00062711" w:rsidRDefault="00FC1662" w:rsidP="00FC1662">
            <w:pPr>
              <w:pStyle w:val="gemtab11ptAbstand"/>
              <w:rPr>
                <w:b/>
                <w:sz w:val="20"/>
              </w:rPr>
            </w:pPr>
            <w:r w:rsidRPr="00062711">
              <w:rPr>
                <w:b/>
                <w:sz w:val="20"/>
              </w:rPr>
              <w:t>Kap./ Seite</w:t>
            </w:r>
          </w:p>
        </w:tc>
        <w:tc>
          <w:tcPr>
            <w:tcW w:w="4607" w:type="dxa"/>
            <w:gridSpan w:val="2"/>
            <w:shd w:val="clear" w:color="auto" w:fill="E0E0E0"/>
          </w:tcPr>
          <w:p w:rsidR="00FC1662" w:rsidRPr="00062711" w:rsidRDefault="00FC1662" w:rsidP="00FC1662">
            <w:pPr>
              <w:pStyle w:val="gemtab11ptAbstand"/>
              <w:rPr>
                <w:b/>
                <w:caps/>
                <w:sz w:val="20"/>
              </w:rPr>
            </w:pPr>
            <w:r w:rsidRPr="00062711">
              <w:rPr>
                <w:b/>
                <w:sz w:val="20"/>
              </w:rPr>
              <w:t>Grund der Änderung, besondere Hinweise</w:t>
            </w:r>
          </w:p>
        </w:tc>
        <w:tc>
          <w:tcPr>
            <w:tcW w:w="1455" w:type="dxa"/>
            <w:shd w:val="clear" w:color="auto" w:fill="E0E0E0"/>
          </w:tcPr>
          <w:p w:rsidR="00FC1662" w:rsidRPr="00062711" w:rsidRDefault="00FC1662" w:rsidP="00FC1662">
            <w:pPr>
              <w:pStyle w:val="gemtab11ptAbstand"/>
              <w:rPr>
                <w:b/>
                <w:sz w:val="20"/>
              </w:rPr>
            </w:pPr>
            <w:r w:rsidRPr="00062711">
              <w:rPr>
                <w:b/>
                <w:sz w:val="20"/>
              </w:rPr>
              <w:t>Bearbeitung</w:t>
            </w:r>
          </w:p>
        </w:tc>
      </w:tr>
      <w:tr w:rsidR="00B560DC" w:rsidRPr="00E519E8" w:rsidTr="00F52FF0">
        <w:trPr>
          <w:trHeight w:val="369"/>
        </w:trPr>
        <w:tc>
          <w:tcPr>
            <w:tcW w:w="1148" w:type="dxa"/>
            <w:gridSpan w:val="2"/>
            <w:shd w:val="clear" w:color="auto" w:fill="auto"/>
          </w:tcPr>
          <w:p w:rsidR="00B560DC" w:rsidRPr="00E519E8" w:rsidRDefault="00B560DC" w:rsidP="00560D19">
            <w:pPr>
              <w:pStyle w:val="gemtab11ptAbstand"/>
              <w:rPr>
                <w:sz w:val="20"/>
              </w:rPr>
            </w:pPr>
            <w:bookmarkStart w:id="21" w:name="_Hlk353871669"/>
            <w:r w:rsidRPr="00E519E8">
              <w:rPr>
                <w:sz w:val="20"/>
              </w:rPr>
              <w:t>0.</w:t>
            </w:r>
            <w:r w:rsidR="00050682" w:rsidRPr="00E519E8">
              <w:rPr>
                <w:sz w:val="20"/>
              </w:rPr>
              <w:t>5</w:t>
            </w:r>
            <w:r w:rsidRPr="00E519E8">
              <w:rPr>
                <w:sz w:val="20"/>
              </w:rPr>
              <w:t>.0</w:t>
            </w:r>
          </w:p>
        </w:tc>
        <w:tc>
          <w:tcPr>
            <w:tcW w:w="1077" w:type="dxa"/>
            <w:shd w:val="clear" w:color="auto" w:fill="auto"/>
          </w:tcPr>
          <w:p w:rsidR="00B560DC" w:rsidRPr="00E519E8" w:rsidRDefault="007A60D1" w:rsidP="00560D19">
            <w:pPr>
              <w:pStyle w:val="gemtab11ptAbstand"/>
              <w:rPr>
                <w:sz w:val="20"/>
              </w:rPr>
            </w:pPr>
            <w:r w:rsidRPr="00E519E8">
              <w:rPr>
                <w:sz w:val="20"/>
              </w:rPr>
              <w:t>26.07.12</w:t>
            </w:r>
          </w:p>
        </w:tc>
        <w:tc>
          <w:tcPr>
            <w:tcW w:w="616" w:type="dxa"/>
            <w:shd w:val="clear" w:color="auto" w:fill="auto"/>
          </w:tcPr>
          <w:p w:rsidR="00B560DC" w:rsidRPr="00E519E8" w:rsidRDefault="00B560DC" w:rsidP="00560D19">
            <w:pPr>
              <w:pStyle w:val="gemtab11ptAbstand"/>
              <w:rPr>
                <w:sz w:val="20"/>
              </w:rPr>
            </w:pPr>
          </w:p>
        </w:tc>
        <w:tc>
          <w:tcPr>
            <w:tcW w:w="4607" w:type="dxa"/>
            <w:gridSpan w:val="2"/>
            <w:shd w:val="clear" w:color="auto" w:fill="auto"/>
          </w:tcPr>
          <w:p w:rsidR="00B560DC" w:rsidRPr="00E519E8" w:rsidRDefault="00050682" w:rsidP="00560D19">
            <w:pPr>
              <w:pStyle w:val="gemtab11ptAbstand"/>
              <w:rPr>
                <w:sz w:val="20"/>
              </w:rPr>
            </w:pPr>
            <w:r w:rsidRPr="00E519E8">
              <w:rPr>
                <w:sz w:val="20"/>
              </w:rPr>
              <w:t>zur Abstimmung freigegeben</w:t>
            </w:r>
          </w:p>
        </w:tc>
        <w:tc>
          <w:tcPr>
            <w:tcW w:w="1455" w:type="dxa"/>
            <w:shd w:val="clear" w:color="auto" w:fill="auto"/>
          </w:tcPr>
          <w:p w:rsidR="00B560DC" w:rsidRPr="00E519E8" w:rsidRDefault="00050682" w:rsidP="00560D19">
            <w:pPr>
              <w:pStyle w:val="gemtab11ptAbstand"/>
              <w:rPr>
                <w:sz w:val="20"/>
              </w:rPr>
            </w:pPr>
            <w:r w:rsidRPr="00E519E8">
              <w:rPr>
                <w:sz w:val="20"/>
              </w:rPr>
              <w:t>PL P77</w:t>
            </w:r>
          </w:p>
        </w:tc>
      </w:tr>
      <w:bookmarkEnd w:id="21"/>
      <w:tr w:rsidR="00B560DC" w:rsidRPr="00E519E8" w:rsidTr="00F52FF0">
        <w:trPr>
          <w:trHeight w:val="384"/>
        </w:trPr>
        <w:tc>
          <w:tcPr>
            <w:tcW w:w="1148" w:type="dxa"/>
            <w:gridSpan w:val="2"/>
            <w:shd w:val="clear" w:color="auto" w:fill="auto"/>
          </w:tcPr>
          <w:p w:rsidR="00B560DC" w:rsidRPr="00E519E8" w:rsidRDefault="00180592" w:rsidP="00560D19">
            <w:pPr>
              <w:pStyle w:val="gemtab11ptAbstand"/>
              <w:rPr>
                <w:sz w:val="20"/>
              </w:rPr>
            </w:pPr>
            <w:r w:rsidRPr="004E647C">
              <w:rPr>
                <w:sz w:val="20"/>
              </w:rPr>
              <w:t>1.0.0</w:t>
            </w:r>
          </w:p>
        </w:tc>
        <w:tc>
          <w:tcPr>
            <w:tcW w:w="1077" w:type="dxa"/>
            <w:shd w:val="clear" w:color="auto" w:fill="auto"/>
          </w:tcPr>
          <w:p w:rsidR="00B560DC" w:rsidRPr="00E519E8" w:rsidRDefault="00180592" w:rsidP="00560D19">
            <w:pPr>
              <w:pStyle w:val="gemtab11ptAbstand"/>
              <w:rPr>
                <w:sz w:val="20"/>
              </w:rPr>
            </w:pPr>
            <w:r w:rsidRPr="004E647C">
              <w:rPr>
                <w:sz w:val="20"/>
              </w:rPr>
              <w:t>15.10.12</w:t>
            </w:r>
          </w:p>
        </w:tc>
        <w:tc>
          <w:tcPr>
            <w:tcW w:w="616" w:type="dxa"/>
            <w:shd w:val="clear" w:color="auto" w:fill="auto"/>
          </w:tcPr>
          <w:p w:rsidR="00B560DC" w:rsidRPr="00E519E8" w:rsidRDefault="00B560DC" w:rsidP="00560D19">
            <w:pPr>
              <w:pStyle w:val="gemtab11ptAbstand"/>
              <w:rPr>
                <w:sz w:val="20"/>
              </w:rPr>
            </w:pPr>
          </w:p>
        </w:tc>
        <w:tc>
          <w:tcPr>
            <w:tcW w:w="4607" w:type="dxa"/>
            <w:gridSpan w:val="2"/>
            <w:shd w:val="clear" w:color="auto" w:fill="auto"/>
          </w:tcPr>
          <w:p w:rsidR="00B560DC" w:rsidRPr="00E519E8" w:rsidRDefault="00AF614F" w:rsidP="00560D19">
            <w:pPr>
              <w:pStyle w:val="gemtab11ptAbstand"/>
              <w:rPr>
                <w:sz w:val="20"/>
              </w:rPr>
            </w:pPr>
            <w:r w:rsidRPr="00E519E8">
              <w:rPr>
                <w:sz w:val="20"/>
              </w:rPr>
              <w:t>Einarbeitung Kommentierung Gesellschafter</w:t>
            </w:r>
          </w:p>
        </w:tc>
        <w:tc>
          <w:tcPr>
            <w:tcW w:w="1455" w:type="dxa"/>
            <w:shd w:val="clear" w:color="auto" w:fill="auto"/>
          </w:tcPr>
          <w:p w:rsidR="00B560DC" w:rsidRPr="001179DE" w:rsidRDefault="00E25420" w:rsidP="001179DE">
            <w:r w:rsidRPr="00E519E8">
              <w:rPr>
                <w:sz w:val="20"/>
              </w:rPr>
              <w:t>gematik</w:t>
            </w:r>
          </w:p>
        </w:tc>
      </w:tr>
      <w:tr w:rsidR="00E25420" w:rsidRPr="00E519E8" w:rsidTr="00F52FF0">
        <w:trPr>
          <w:trHeight w:val="384"/>
        </w:trPr>
        <w:tc>
          <w:tcPr>
            <w:tcW w:w="1148" w:type="dxa"/>
            <w:gridSpan w:val="2"/>
            <w:shd w:val="clear" w:color="auto" w:fill="auto"/>
          </w:tcPr>
          <w:p w:rsidR="00E25420" w:rsidRPr="00E519E8" w:rsidRDefault="00180592" w:rsidP="00560D19">
            <w:pPr>
              <w:pStyle w:val="gemtab11ptAbstand"/>
              <w:rPr>
                <w:sz w:val="20"/>
              </w:rPr>
            </w:pPr>
            <w:r w:rsidRPr="004E647C">
              <w:rPr>
                <w:sz w:val="20"/>
              </w:rPr>
              <w:t>1.1.0</w:t>
            </w:r>
          </w:p>
        </w:tc>
        <w:tc>
          <w:tcPr>
            <w:tcW w:w="1077" w:type="dxa"/>
            <w:shd w:val="clear" w:color="auto" w:fill="auto"/>
          </w:tcPr>
          <w:p w:rsidR="00E25420" w:rsidRPr="00E519E8" w:rsidRDefault="00180592" w:rsidP="00560D19">
            <w:pPr>
              <w:pStyle w:val="gemtab11ptAbstand"/>
              <w:rPr>
                <w:sz w:val="20"/>
              </w:rPr>
            </w:pPr>
            <w:r w:rsidRPr="004E647C">
              <w:rPr>
                <w:sz w:val="20"/>
              </w:rPr>
              <w:t>12.11.12</w:t>
            </w:r>
          </w:p>
        </w:tc>
        <w:tc>
          <w:tcPr>
            <w:tcW w:w="630" w:type="dxa"/>
            <w:gridSpan w:val="2"/>
            <w:shd w:val="clear" w:color="auto" w:fill="auto"/>
          </w:tcPr>
          <w:p w:rsidR="00E25420" w:rsidRPr="00E519E8" w:rsidRDefault="00E25420" w:rsidP="00560D19">
            <w:pPr>
              <w:pStyle w:val="gemtab11ptAbstand"/>
              <w:rPr>
                <w:sz w:val="20"/>
              </w:rPr>
            </w:pPr>
          </w:p>
        </w:tc>
        <w:tc>
          <w:tcPr>
            <w:tcW w:w="4593" w:type="dxa"/>
            <w:shd w:val="clear" w:color="auto" w:fill="auto"/>
          </w:tcPr>
          <w:p w:rsidR="00E25420" w:rsidRPr="00E519E8" w:rsidRDefault="00E25420" w:rsidP="00E25420">
            <w:pPr>
              <w:pStyle w:val="gemtab11ptAbstand"/>
              <w:rPr>
                <w:sz w:val="20"/>
              </w:rPr>
            </w:pPr>
            <w:r w:rsidRPr="00E519E8">
              <w:rPr>
                <w:sz w:val="20"/>
              </w:rPr>
              <w:t>Einarbeitung Kommentare aus der übergreifenden Konsistenzprüfung</w:t>
            </w:r>
          </w:p>
        </w:tc>
        <w:tc>
          <w:tcPr>
            <w:tcW w:w="1455" w:type="dxa"/>
            <w:shd w:val="clear" w:color="auto" w:fill="auto"/>
          </w:tcPr>
          <w:p w:rsidR="00E25420" w:rsidRPr="001179DE" w:rsidRDefault="00E25420" w:rsidP="001179DE">
            <w:r w:rsidRPr="00E519E8">
              <w:rPr>
                <w:sz w:val="20"/>
              </w:rPr>
              <w:t>gematik</w:t>
            </w:r>
          </w:p>
        </w:tc>
      </w:tr>
      <w:tr w:rsidR="00644477" w:rsidRPr="00E519E8" w:rsidTr="00F52FF0">
        <w:trPr>
          <w:trHeight w:val="384"/>
        </w:trPr>
        <w:tc>
          <w:tcPr>
            <w:tcW w:w="1148" w:type="dxa"/>
            <w:gridSpan w:val="2"/>
            <w:shd w:val="clear" w:color="auto" w:fill="auto"/>
          </w:tcPr>
          <w:p w:rsidR="00644477" w:rsidRPr="00E519E8" w:rsidRDefault="00180592" w:rsidP="00115BFE">
            <w:pPr>
              <w:pStyle w:val="gemtab11ptAbstand"/>
              <w:ind w:left="709" w:hanging="709"/>
              <w:rPr>
                <w:sz w:val="20"/>
              </w:rPr>
            </w:pPr>
            <w:r w:rsidRPr="004E647C">
              <w:rPr>
                <w:sz w:val="20"/>
              </w:rPr>
              <w:t>1.2.0</w:t>
            </w:r>
          </w:p>
        </w:tc>
        <w:tc>
          <w:tcPr>
            <w:tcW w:w="1077" w:type="dxa"/>
            <w:shd w:val="clear" w:color="auto" w:fill="auto"/>
          </w:tcPr>
          <w:p w:rsidR="00644477" w:rsidRDefault="00180592" w:rsidP="00644477">
            <w:pPr>
              <w:pStyle w:val="gemtab11ptAbstand"/>
              <w:rPr>
                <w:sz w:val="20"/>
              </w:rPr>
            </w:pPr>
            <w:r w:rsidRPr="004E647C">
              <w:rPr>
                <w:sz w:val="20"/>
              </w:rPr>
              <w:t>06.06</w:t>
            </w:r>
            <w:r w:rsidR="00644477">
              <w:rPr>
                <w:sz w:val="20"/>
              </w:rPr>
              <w:t>.13</w:t>
            </w:r>
          </w:p>
        </w:tc>
        <w:tc>
          <w:tcPr>
            <w:tcW w:w="630" w:type="dxa"/>
            <w:gridSpan w:val="2"/>
            <w:shd w:val="clear" w:color="auto" w:fill="auto"/>
          </w:tcPr>
          <w:p w:rsidR="00644477" w:rsidRPr="00C76805" w:rsidRDefault="00644477" w:rsidP="00644477">
            <w:pPr>
              <w:pStyle w:val="gemtab11ptAbstand"/>
              <w:rPr>
                <w:sz w:val="20"/>
              </w:rPr>
            </w:pPr>
          </w:p>
        </w:tc>
        <w:tc>
          <w:tcPr>
            <w:tcW w:w="4593" w:type="dxa"/>
            <w:shd w:val="clear" w:color="auto" w:fill="auto"/>
          </w:tcPr>
          <w:p w:rsidR="00644477" w:rsidRDefault="00644477" w:rsidP="00644477">
            <w:pPr>
              <w:pStyle w:val="gemtab11ptAbstand"/>
              <w:rPr>
                <w:sz w:val="20"/>
              </w:rPr>
            </w:pPr>
            <w:r>
              <w:rPr>
                <w:sz w:val="20"/>
              </w:rPr>
              <w:t>Überarbeitung anhand interner Änderungsliste (Fehlerkorrekturen, Inkonsistenzen</w:t>
            </w:r>
            <w:r w:rsidR="00180592" w:rsidRPr="004E647C">
              <w:rPr>
                <w:sz w:val="20"/>
              </w:rPr>
              <w:t>), Kommentierung Gesamtpaket</w:t>
            </w:r>
          </w:p>
        </w:tc>
        <w:tc>
          <w:tcPr>
            <w:tcW w:w="1455" w:type="dxa"/>
            <w:shd w:val="clear" w:color="auto" w:fill="auto"/>
          </w:tcPr>
          <w:p w:rsidR="00644477" w:rsidRPr="001179DE" w:rsidRDefault="002B3E43" w:rsidP="001179DE">
            <w:r>
              <w:rPr>
                <w:sz w:val="20"/>
              </w:rPr>
              <w:t>gematik</w:t>
            </w:r>
          </w:p>
        </w:tc>
      </w:tr>
      <w:tr w:rsidR="006C63CC" w:rsidRPr="00E519E8" w:rsidTr="00F52FF0">
        <w:tblPrEx>
          <w:tblCellMar>
            <w:left w:w="108" w:type="dxa"/>
            <w:right w:w="108" w:type="dxa"/>
          </w:tblCellMar>
        </w:tblPrEx>
        <w:trPr>
          <w:trHeight w:val="384"/>
        </w:trPr>
        <w:tc>
          <w:tcPr>
            <w:tcW w:w="1137" w:type="dxa"/>
            <w:shd w:val="clear" w:color="auto" w:fill="auto"/>
          </w:tcPr>
          <w:p w:rsidR="006C63CC" w:rsidRDefault="00180592" w:rsidP="002C36D8">
            <w:pPr>
              <w:pStyle w:val="gemtab11ptAbstand"/>
              <w:rPr>
                <w:sz w:val="20"/>
              </w:rPr>
            </w:pPr>
            <w:r w:rsidRPr="004E647C">
              <w:rPr>
                <w:sz w:val="20"/>
              </w:rPr>
              <w:t>1.3.0</w:t>
            </w:r>
          </w:p>
        </w:tc>
        <w:tc>
          <w:tcPr>
            <w:tcW w:w="1088" w:type="dxa"/>
            <w:gridSpan w:val="2"/>
            <w:shd w:val="clear" w:color="auto" w:fill="auto"/>
          </w:tcPr>
          <w:p w:rsidR="006C63CC" w:rsidRDefault="00180592" w:rsidP="002C36D8">
            <w:pPr>
              <w:pStyle w:val="gemtab11ptAbstand"/>
              <w:rPr>
                <w:sz w:val="20"/>
              </w:rPr>
            </w:pPr>
            <w:r w:rsidRPr="004E647C">
              <w:rPr>
                <w:sz w:val="20"/>
              </w:rPr>
              <w:t>18.12.13</w:t>
            </w:r>
          </w:p>
        </w:tc>
        <w:tc>
          <w:tcPr>
            <w:tcW w:w="630" w:type="dxa"/>
            <w:gridSpan w:val="2"/>
            <w:shd w:val="clear" w:color="auto" w:fill="auto"/>
          </w:tcPr>
          <w:p w:rsidR="006C63CC" w:rsidRPr="00C76805" w:rsidRDefault="006C63CC" w:rsidP="002C36D8">
            <w:pPr>
              <w:pStyle w:val="gemtab11ptAbstand"/>
              <w:rPr>
                <w:sz w:val="20"/>
              </w:rPr>
            </w:pPr>
          </w:p>
        </w:tc>
        <w:tc>
          <w:tcPr>
            <w:tcW w:w="4593" w:type="dxa"/>
            <w:shd w:val="clear" w:color="auto" w:fill="auto"/>
          </w:tcPr>
          <w:p w:rsidR="006C63CC" w:rsidRDefault="006C63CC" w:rsidP="00982022">
            <w:pPr>
              <w:pStyle w:val="gemtab11ptAbstand"/>
              <w:rPr>
                <w:sz w:val="20"/>
              </w:rPr>
            </w:pPr>
            <w:r>
              <w:rPr>
                <w:sz w:val="20"/>
              </w:rPr>
              <w:t xml:space="preserve">Einarbeitung Kommentare Änderungsliste </w:t>
            </w:r>
          </w:p>
        </w:tc>
        <w:tc>
          <w:tcPr>
            <w:tcW w:w="1455" w:type="dxa"/>
            <w:shd w:val="clear" w:color="auto" w:fill="auto"/>
          </w:tcPr>
          <w:p w:rsidR="006C63CC" w:rsidRPr="001179DE" w:rsidRDefault="00E73965" w:rsidP="001179DE">
            <w:r>
              <w:rPr>
                <w:sz w:val="20"/>
              </w:rPr>
              <w:t>gematik</w:t>
            </w:r>
          </w:p>
        </w:tc>
      </w:tr>
      <w:tr w:rsidR="00E73965" w:rsidRPr="00E519E8" w:rsidTr="00F52FF0">
        <w:tblPrEx>
          <w:tblCellMar>
            <w:left w:w="108" w:type="dxa"/>
            <w:right w:w="108" w:type="dxa"/>
          </w:tblCellMar>
        </w:tblPrEx>
        <w:trPr>
          <w:trHeight w:val="384"/>
        </w:trPr>
        <w:tc>
          <w:tcPr>
            <w:tcW w:w="1137" w:type="dxa"/>
            <w:shd w:val="clear" w:color="auto" w:fill="auto"/>
          </w:tcPr>
          <w:p w:rsidR="00E73965" w:rsidRDefault="00180592" w:rsidP="002C36D8">
            <w:pPr>
              <w:pStyle w:val="gemtab11ptAbstand"/>
              <w:rPr>
                <w:sz w:val="20"/>
              </w:rPr>
            </w:pPr>
            <w:r w:rsidRPr="004E647C">
              <w:rPr>
                <w:sz w:val="20"/>
              </w:rPr>
              <w:t>1.4.0</w:t>
            </w:r>
          </w:p>
        </w:tc>
        <w:tc>
          <w:tcPr>
            <w:tcW w:w="1088" w:type="dxa"/>
            <w:gridSpan w:val="2"/>
            <w:shd w:val="clear" w:color="auto" w:fill="auto"/>
          </w:tcPr>
          <w:p w:rsidR="00E73965" w:rsidRDefault="00180592" w:rsidP="002C36D8">
            <w:pPr>
              <w:pStyle w:val="gemtab11ptAbstand"/>
              <w:rPr>
                <w:sz w:val="20"/>
              </w:rPr>
            </w:pPr>
            <w:r w:rsidRPr="004E647C">
              <w:rPr>
                <w:sz w:val="20"/>
              </w:rPr>
              <w:t>21.02.14</w:t>
            </w:r>
          </w:p>
        </w:tc>
        <w:tc>
          <w:tcPr>
            <w:tcW w:w="630" w:type="dxa"/>
            <w:gridSpan w:val="2"/>
            <w:shd w:val="clear" w:color="auto" w:fill="auto"/>
          </w:tcPr>
          <w:p w:rsidR="00E73965" w:rsidRPr="00C76805" w:rsidRDefault="00E73965" w:rsidP="002C36D8">
            <w:pPr>
              <w:pStyle w:val="gemtab11ptAbstand"/>
              <w:rPr>
                <w:sz w:val="20"/>
              </w:rPr>
            </w:pPr>
          </w:p>
        </w:tc>
        <w:tc>
          <w:tcPr>
            <w:tcW w:w="4593" w:type="dxa"/>
            <w:shd w:val="clear" w:color="auto" w:fill="auto"/>
          </w:tcPr>
          <w:p w:rsidR="00E73965" w:rsidRPr="003F2FF2" w:rsidRDefault="003F2FF2" w:rsidP="003F2FF2">
            <w:pPr>
              <w:pStyle w:val="gemtab11ptAbstand"/>
              <w:rPr>
                <w:sz w:val="20"/>
              </w:rPr>
            </w:pPr>
            <w:r w:rsidRPr="003F2FF2">
              <w:rPr>
                <w:sz w:val="20"/>
              </w:rPr>
              <w:t>Losübergreifende Synchronisation</w:t>
            </w:r>
          </w:p>
        </w:tc>
        <w:tc>
          <w:tcPr>
            <w:tcW w:w="1455" w:type="dxa"/>
            <w:shd w:val="clear" w:color="auto" w:fill="auto"/>
          </w:tcPr>
          <w:p w:rsidR="00E73965" w:rsidRPr="001179DE" w:rsidRDefault="00E73965" w:rsidP="001179DE">
            <w:r>
              <w:rPr>
                <w:sz w:val="20"/>
              </w:rPr>
              <w:t>gematik</w:t>
            </w:r>
          </w:p>
        </w:tc>
      </w:tr>
      <w:tr w:rsidR="00FC0395" w:rsidRPr="00E519E8" w:rsidTr="00F52FF0">
        <w:tblPrEx>
          <w:tblCellMar>
            <w:left w:w="108" w:type="dxa"/>
            <w:right w:w="108" w:type="dxa"/>
          </w:tblCellMar>
        </w:tblPrEx>
        <w:trPr>
          <w:trHeight w:val="384"/>
        </w:trPr>
        <w:tc>
          <w:tcPr>
            <w:tcW w:w="1137" w:type="dxa"/>
            <w:shd w:val="clear" w:color="auto" w:fill="auto"/>
          </w:tcPr>
          <w:p w:rsidR="00FC0395" w:rsidRDefault="00180592" w:rsidP="002C36D8">
            <w:pPr>
              <w:pStyle w:val="gemtab11ptAbstand"/>
              <w:rPr>
                <w:sz w:val="20"/>
              </w:rPr>
            </w:pPr>
            <w:r w:rsidRPr="004E647C">
              <w:rPr>
                <w:sz w:val="20"/>
              </w:rPr>
              <w:t>1.5.0</w:t>
            </w:r>
          </w:p>
        </w:tc>
        <w:tc>
          <w:tcPr>
            <w:tcW w:w="1088" w:type="dxa"/>
            <w:gridSpan w:val="2"/>
            <w:shd w:val="clear" w:color="auto" w:fill="auto"/>
          </w:tcPr>
          <w:p w:rsidR="00FC0395" w:rsidRDefault="005F356E" w:rsidP="002C36D8">
            <w:pPr>
              <w:pStyle w:val="gemtab11ptAbstand"/>
              <w:rPr>
                <w:sz w:val="20"/>
              </w:rPr>
            </w:pPr>
            <w:r>
              <w:rPr>
                <w:sz w:val="20"/>
              </w:rPr>
              <w:t>17.04.14</w:t>
            </w:r>
          </w:p>
        </w:tc>
        <w:tc>
          <w:tcPr>
            <w:tcW w:w="630" w:type="dxa"/>
            <w:gridSpan w:val="2"/>
            <w:shd w:val="clear" w:color="auto" w:fill="auto"/>
          </w:tcPr>
          <w:p w:rsidR="00FC0395" w:rsidRPr="00C76805" w:rsidRDefault="00FC0395" w:rsidP="002C36D8">
            <w:pPr>
              <w:pStyle w:val="gemtab11ptAbstand"/>
              <w:rPr>
                <w:sz w:val="20"/>
              </w:rPr>
            </w:pPr>
          </w:p>
        </w:tc>
        <w:tc>
          <w:tcPr>
            <w:tcW w:w="4593" w:type="dxa"/>
            <w:shd w:val="clear" w:color="auto" w:fill="auto"/>
          </w:tcPr>
          <w:p w:rsidR="00FC0395" w:rsidRDefault="005F356E" w:rsidP="005F356E">
            <w:pPr>
              <w:pStyle w:val="gemtab11ptAbstand"/>
              <w:rPr>
                <w:sz w:val="20"/>
              </w:rPr>
            </w:pPr>
            <w:r w:rsidRPr="005F356E">
              <w:rPr>
                <w:sz w:val="20"/>
              </w:rPr>
              <w:t>Die Anforderung TIP-A-2692 wurde neu formuliert</w:t>
            </w:r>
          </w:p>
        </w:tc>
        <w:tc>
          <w:tcPr>
            <w:tcW w:w="1455" w:type="dxa"/>
            <w:shd w:val="clear" w:color="auto" w:fill="auto"/>
          </w:tcPr>
          <w:p w:rsidR="00FC0395" w:rsidRPr="001179DE" w:rsidRDefault="00180592" w:rsidP="001179DE">
            <w:r w:rsidRPr="004E647C">
              <w:rPr>
                <w:sz w:val="20"/>
              </w:rPr>
              <w:t>gematik</w:t>
            </w:r>
          </w:p>
        </w:tc>
      </w:tr>
      <w:tr w:rsidR="00FC0395" w:rsidRPr="00E519E8" w:rsidTr="00F52FF0">
        <w:tblPrEx>
          <w:tblCellMar>
            <w:left w:w="108" w:type="dxa"/>
            <w:right w:w="108" w:type="dxa"/>
          </w:tblCellMar>
        </w:tblPrEx>
        <w:trPr>
          <w:trHeight w:val="384"/>
        </w:trPr>
        <w:tc>
          <w:tcPr>
            <w:tcW w:w="1137" w:type="dxa"/>
            <w:shd w:val="clear" w:color="auto" w:fill="auto"/>
          </w:tcPr>
          <w:p w:rsidR="00FC0395" w:rsidRDefault="00FC0395" w:rsidP="001179DE">
            <w:pPr>
              <w:pStyle w:val="gemtabohne"/>
              <w:rPr>
                <w:sz w:val="20"/>
              </w:rPr>
            </w:pPr>
            <w:r>
              <w:rPr>
                <w:sz w:val="20"/>
              </w:rPr>
              <w:t>1.5.</w:t>
            </w:r>
            <w:r w:rsidR="00492644" w:rsidRPr="004E647C">
              <w:rPr>
                <w:sz w:val="20"/>
              </w:rPr>
              <w:t>9</w:t>
            </w:r>
          </w:p>
        </w:tc>
        <w:tc>
          <w:tcPr>
            <w:tcW w:w="1088" w:type="dxa"/>
            <w:gridSpan w:val="2"/>
            <w:shd w:val="clear" w:color="auto" w:fill="auto"/>
          </w:tcPr>
          <w:p w:rsidR="00FC0395" w:rsidRDefault="00D5291D" w:rsidP="001179DE">
            <w:pPr>
              <w:pStyle w:val="gemtabohne"/>
              <w:rPr>
                <w:sz w:val="20"/>
              </w:rPr>
            </w:pPr>
            <w:r w:rsidRPr="004E647C">
              <w:rPr>
                <w:sz w:val="20"/>
              </w:rPr>
              <w:t>18.12.15</w:t>
            </w:r>
          </w:p>
        </w:tc>
        <w:tc>
          <w:tcPr>
            <w:tcW w:w="630" w:type="dxa"/>
            <w:gridSpan w:val="2"/>
            <w:shd w:val="clear" w:color="auto" w:fill="auto"/>
          </w:tcPr>
          <w:p w:rsidR="00FC0395" w:rsidRPr="00C76805" w:rsidRDefault="00FC0395" w:rsidP="001179DE">
            <w:pPr>
              <w:pStyle w:val="gemtabohne"/>
              <w:rPr>
                <w:sz w:val="20"/>
              </w:rPr>
            </w:pPr>
          </w:p>
        </w:tc>
        <w:tc>
          <w:tcPr>
            <w:tcW w:w="4593" w:type="dxa"/>
            <w:shd w:val="clear" w:color="auto" w:fill="auto"/>
          </w:tcPr>
          <w:p w:rsidR="00FC0395" w:rsidRDefault="00D5291D" w:rsidP="001179DE">
            <w:pPr>
              <w:pStyle w:val="gemtabohne"/>
              <w:rPr>
                <w:sz w:val="20"/>
              </w:rPr>
            </w:pPr>
            <w:r w:rsidRPr="004E647C">
              <w:rPr>
                <w:sz w:val="20"/>
              </w:rPr>
              <w:t>Anpassungen zum Online-Produktivbetrieb (Stufe 1)</w:t>
            </w:r>
          </w:p>
        </w:tc>
        <w:tc>
          <w:tcPr>
            <w:tcW w:w="1455" w:type="dxa"/>
            <w:shd w:val="clear" w:color="auto" w:fill="auto"/>
          </w:tcPr>
          <w:p w:rsidR="00FC0395" w:rsidRDefault="00FC0395" w:rsidP="001179DE">
            <w:pPr>
              <w:pStyle w:val="gemtabohne"/>
              <w:rPr>
                <w:sz w:val="20"/>
              </w:rPr>
            </w:pPr>
            <w:r>
              <w:rPr>
                <w:sz w:val="20"/>
              </w:rPr>
              <w:t>gematik</w:t>
            </w:r>
          </w:p>
        </w:tc>
      </w:tr>
      <w:tr w:rsidR="00180592" w:rsidRPr="004E647C" w:rsidTr="00F52FF0">
        <w:tblPrEx>
          <w:tblCellMar>
            <w:left w:w="108" w:type="dxa"/>
            <w:right w:w="108" w:type="dxa"/>
          </w:tblCellMar>
        </w:tblPrEx>
        <w:trPr>
          <w:trHeight w:val="384"/>
        </w:trPr>
        <w:tc>
          <w:tcPr>
            <w:tcW w:w="1137" w:type="dxa"/>
            <w:shd w:val="clear" w:color="auto" w:fill="auto"/>
          </w:tcPr>
          <w:p w:rsidR="00180592" w:rsidRPr="004E647C" w:rsidRDefault="00180592" w:rsidP="00492644">
            <w:pPr>
              <w:pStyle w:val="gemtabohne"/>
              <w:rPr>
                <w:sz w:val="20"/>
              </w:rPr>
            </w:pPr>
            <w:r w:rsidRPr="004E647C">
              <w:rPr>
                <w:sz w:val="20"/>
              </w:rPr>
              <w:t>1.6.0 RC</w:t>
            </w:r>
          </w:p>
        </w:tc>
        <w:tc>
          <w:tcPr>
            <w:tcW w:w="1088" w:type="dxa"/>
            <w:gridSpan w:val="2"/>
            <w:shd w:val="clear" w:color="auto" w:fill="auto"/>
          </w:tcPr>
          <w:p w:rsidR="00180592" w:rsidRPr="004E647C" w:rsidRDefault="00F55CC8" w:rsidP="00355CA4">
            <w:pPr>
              <w:pStyle w:val="gemtabohne"/>
              <w:rPr>
                <w:sz w:val="20"/>
              </w:rPr>
            </w:pPr>
            <w:r w:rsidRPr="004E647C">
              <w:rPr>
                <w:sz w:val="20"/>
              </w:rPr>
              <w:t>16</w:t>
            </w:r>
            <w:r w:rsidR="00180592" w:rsidRPr="004E647C">
              <w:rPr>
                <w:sz w:val="20"/>
              </w:rPr>
              <w:t>.03.16</w:t>
            </w:r>
          </w:p>
        </w:tc>
        <w:tc>
          <w:tcPr>
            <w:tcW w:w="630" w:type="dxa"/>
            <w:gridSpan w:val="2"/>
            <w:shd w:val="clear" w:color="auto" w:fill="auto"/>
          </w:tcPr>
          <w:p w:rsidR="00180592" w:rsidRPr="004E647C" w:rsidRDefault="00180592" w:rsidP="00355CA4">
            <w:pPr>
              <w:pStyle w:val="gemtabohne"/>
              <w:rPr>
                <w:sz w:val="20"/>
              </w:rPr>
            </w:pPr>
          </w:p>
        </w:tc>
        <w:tc>
          <w:tcPr>
            <w:tcW w:w="4593" w:type="dxa"/>
            <w:shd w:val="clear" w:color="auto" w:fill="auto"/>
          </w:tcPr>
          <w:p w:rsidR="00180592" w:rsidRPr="004E647C" w:rsidRDefault="00180592" w:rsidP="00355CA4">
            <w:pPr>
              <w:pStyle w:val="gemtabohne"/>
              <w:rPr>
                <w:sz w:val="20"/>
              </w:rPr>
            </w:pPr>
            <w:r w:rsidRPr="004E647C">
              <w:rPr>
                <w:sz w:val="20"/>
              </w:rPr>
              <w:t>Zur Freigabe empfohlen</w:t>
            </w:r>
          </w:p>
        </w:tc>
        <w:tc>
          <w:tcPr>
            <w:tcW w:w="1455" w:type="dxa"/>
            <w:shd w:val="clear" w:color="auto" w:fill="auto"/>
          </w:tcPr>
          <w:p w:rsidR="00180592" w:rsidRPr="004E647C" w:rsidRDefault="00180592" w:rsidP="00355CA4">
            <w:pPr>
              <w:pStyle w:val="gemtabohne"/>
              <w:rPr>
                <w:sz w:val="20"/>
              </w:rPr>
            </w:pPr>
            <w:r w:rsidRPr="004E647C">
              <w:rPr>
                <w:sz w:val="20"/>
              </w:rPr>
              <w:t>gematik</w:t>
            </w:r>
          </w:p>
        </w:tc>
      </w:tr>
      <w:tr w:rsidR="00E0172E" w:rsidRPr="004E647C" w:rsidTr="00F52FF0">
        <w:tblPrEx>
          <w:tblCellMar>
            <w:left w:w="108" w:type="dxa"/>
            <w:right w:w="108" w:type="dxa"/>
          </w:tblCellMar>
        </w:tblPrEx>
        <w:trPr>
          <w:trHeight w:val="384"/>
        </w:trPr>
        <w:tc>
          <w:tcPr>
            <w:tcW w:w="1137" w:type="dxa"/>
            <w:shd w:val="clear" w:color="auto" w:fill="auto"/>
          </w:tcPr>
          <w:p w:rsidR="00E0172E" w:rsidRPr="004E647C" w:rsidRDefault="00E0172E" w:rsidP="00492644">
            <w:pPr>
              <w:pStyle w:val="gemtabohne"/>
              <w:rPr>
                <w:sz w:val="20"/>
              </w:rPr>
            </w:pPr>
            <w:r w:rsidRPr="004E647C">
              <w:rPr>
                <w:sz w:val="20"/>
              </w:rPr>
              <w:t xml:space="preserve">1.6.0 </w:t>
            </w:r>
            <w:r w:rsidRPr="004E647C">
              <w:rPr>
                <w:sz w:val="20"/>
              </w:rPr>
              <w:br/>
              <w:t>RC B</w:t>
            </w:r>
          </w:p>
        </w:tc>
        <w:tc>
          <w:tcPr>
            <w:tcW w:w="1088" w:type="dxa"/>
            <w:gridSpan w:val="2"/>
            <w:shd w:val="clear" w:color="auto" w:fill="auto"/>
          </w:tcPr>
          <w:p w:rsidR="00E0172E" w:rsidRPr="004E647C" w:rsidRDefault="00E0172E" w:rsidP="00355CA4">
            <w:pPr>
              <w:pStyle w:val="gemtabohne"/>
              <w:rPr>
                <w:sz w:val="20"/>
              </w:rPr>
            </w:pPr>
            <w:r w:rsidRPr="004E647C">
              <w:rPr>
                <w:sz w:val="20"/>
              </w:rPr>
              <w:t>02.05.16</w:t>
            </w:r>
          </w:p>
        </w:tc>
        <w:tc>
          <w:tcPr>
            <w:tcW w:w="630" w:type="dxa"/>
            <w:gridSpan w:val="2"/>
            <w:shd w:val="clear" w:color="auto" w:fill="auto"/>
          </w:tcPr>
          <w:p w:rsidR="00E0172E" w:rsidRPr="004E647C" w:rsidRDefault="00E0172E" w:rsidP="00355CA4">
            <w:pPr>
              <w:pStyle w:val="gemtabohne"/>
              <w:rPr>
                <w:sz w:val="20"/>
              </w:rPr>
            </w:pPr>
          </w:p>
        </w:tc>
        <w:tc>
          <w:tcPr>
            <w:tcW w:w="4593" w:type="dxa"/>
            <w:shd w:val="clear" w:color="auto" w:fill="auto"/>
          </w:tcPr>
          <w:p w:rsidR="00E0172E" w:rsidRPr="004E647C" w:rsidRDefault="00E0172E" w:rsidP="00355CA4">
            <w:pPr>
              <w:pStyle w:val="gemtabohne"/>
              <w:rPr>
                <w:sz w:val="20"/>
              </w:rPr>
            </w:pPr>
            <w:r w:rsidRPr="004E647C">
              <w:rPr>
                <w:sz w:val="20"/>
              </w:rPr>
              <w:t>Einarbeitung weitere GKV-SV-Kommentierung</w:t>
            </w:r>
          </w:p>
        </w:tc>
        <w:tc>
          <w:tcPr>
            <w:tcW w:w="1455" w:type="dxa"/>
            <w:shd w:val="clear" w:color="auto" w:fill="auto"/>
          </w:tcPr>
          <w:p w:rsidR="00E0172E" w:rsidRPr="004E647C" w:rsidRDefault="00E0172E" w:rsidP="00355CA4">
            <w:pPr>
              <w:pStyle w:val="gemtabohne"/>
              <w:rPr>
                <w:sz w:val="20"/>
              </w:rPr>
            </w:pPr>
            <w:r w:rsidRPr="004E647C">
              <w:rPr>
                <w:sz w:val="20"/>
              </w:rPr>
              <w:t>gematik</w:t>
            </w:r>
          </w:p>
        </w:tc>
      </w:tr>
      <w:tr w:rsidR="0087416F" w:rsidRPr="004E647C" w:rsidTr="00F52FF0">
        <w:tblPrEx>
          <w:tblCellMar>
            <w:left w:w="108" w:type="dxa"/>
            <w:right w:w="108" w:type="dxa"/>
          </w:tblCellMar>
        </w:tblPrEx>
        <w:trPr>
          <w:trHeight w:val="384"/>
        </w:trPr>
        <w:tc>
          <w:tcPr>
            <w:tcW w:w="1137" w:type="dxa"/>
            <w:shd w:val="clear" w:color="auto" w:fill="auto"/>
          </w:tcPr>
          <w:p w:rsidR="0087416F" w:rsidRPr="004E647C" w:rsidRDefault="0087416F" w:rsidP="00492644">
            <w:pPr>
              <w:pStyle w:val="gemtabohne"/>
              <w:rPr>
                <w:sz w:val="20"/>
              </w:rPr>
            </w:pPr>
            <w:r w:rsidRPr="004E647C">
              <w:rPr>
                <w:sz w:val="20"/>
              </w:rPr>
              <w:t>1.6.1</w:t>
            </w:r>
          </w:p>
        </w:tc>
        <w:tc>
          <w:tcPr>
            <w:tcW w:w="1088" w:type="dxa"/>
            <w:gridSpan w:val="2"/>
            <w:shd w:val="clear" w:color="auto" w:fill="auto"/>
          </w:tcPr>
          <w:p w:rsidR="0087416F" w:rsidRPr="004E647C" w:rsidRDefault="004D70A5" w:rsidP="00355CA4">
            <w:pPr>
              <w:pStyle w:val="gemtabohne"/>
              <w:rPr>
                <w:sz w:val="20"/>
              </w:rPr>
            </w:pPr>
            <w:r w:rsidRPr="004E647C">
              <w:rPr>
                <w:sz w:val="20"/>
              </w:rPr>
              <w:t>26.05.16</w:t>
            </w:r>
          </w:p>
        </w:tc>
        <w:tc>
          <w:tcPr>
            <w:tcW w:w="630" w:type="dxa"/>
            <w:gridSpan w:val="2"/>
            <w:shd w:val="clear" w:color="auto" w:fill="auto"/>
          </w:tcPr>
          <w:p w:rsidR="0087416F" w:rsidRPr="004E647C" w:rsidRDefault="0087416F" w:rsidP="00355CA4">
            <w:pPr>
              <w:pStyle w:val="gemtabohne"/>
              <w:rPr>
                <w:sz w:val="20"/>
              </w:rPr>
            </w:pPr>
          </w:p>
        </w:tc>
        <w:tc>
          <w:tcPr>
            <w:tcW w:w="4593" w:type="dxa"/>
            <w:shd w:val="clear" w:color="auto" w:fill="auto"/>
          </w:tcPr>
          <w:p w:rsidR="0087416F" w:rsidRPr="004E647C" w:rsidRDefault="004D70A5" w:rsidP="00355CA4">
            <w:pPr>
              <w:pStyle w:val="gemtabohne"/>
              <w:rPr>
                <w:sz w:val="20"/>
              </w:rPr>
            </w:pPr>
            <w:r w:rsidRPr="004E647C">
              <w:rPr>
                <w:sz w:val="20"/>
              </w:rPr>
              <w:t>freige</w:t>
            </w:r>
            <w:r w:rsidR="0034708E">
              <w:rPr>
                <w:sz w:val="20"/>
              </w:rPr>
              <w:t>ge</w:t>
            </w:r>
            <w:r w:rsidRPr="004E647C">
              <w:rPr>
                <w:sz w:val="20"/>
              </w:rPr>
              <w:t>ben</w:t>
            </w:r>
          </w:p>
        </w:tc>
        <w:tc>
          <w:tcPr>
            <w:tcW w:w="1455" w:type="dxa"/>
            <w:shd w:val="clear" w:color="auto" w:fill="auto"/>
          </w:tcPr>
          <w:p w:rsidR="0087416F" w:rsidRPr="004E647C" w:rsidRDefault="004D70A5" w:rsidP="00355CA4">
            <w:pPr>
              <w:pStyle w:val="gemtabohne"/>
              <w:rPr>
                <w:sz w:val="20"/>
              </w:rPr>
            </w:pPr>
            <w:r w:rsidRPr="004E647C">
              <w:rPr>
                <w:sz w:val="20"/>
              </w:rPr>
              <w:t>gematik</w:t>
            </w:r>
          </w:p>
        </w:tc>
      </w:tr>
      <w:tr w:rsidR="00F52FF0" w:rsidRPr="004E647C" w:rsidTr="00F52FF0">
        <w:tblPrEx>
          <w:tblCellMar>
            <w:left w:w="108" w:type="dxa"/>
            <w:right w:w="108" w:type="dxa"/>
          </w:tblCellMar>
        </w:tblPrEx>
        <w:trPr>
          <w:trHeight w:val="384"/>
        </w:trPr>
        <w:tc>
          <w:tcPr>
            <w:tcW w:w="1137" w:type="dxa"/>
            <w:shd w:val="clear" w:color="auto" w:fill="auto"/>
          </w:tcPr>
          <w:p w:rsidR="00F52FF0" w:rsidRPr="004E647C" w:rsidRDefault="00F52FF0" w:rsidP="00F240D1">
            <w:pPr>
              <w:pStyle w:val="gemtabohne"/>
              <w:rPr>
                <w:sz w:val="20"/>
              </w:rPr>
            </w:pPr>
            <w:r w:rsidRPr="004E647C">
              <w:rPr>
                <w:sz w:val="20"/>
              </w:rPr>
              <w:t>1.7.0</w:t>
            </w:r>
          </w:p>
        </w:tc>
        <w:tc>
          <w:tcPr>
            <w:tcW w:w="1088" w:type="dxa"/>
            <w:gridSpan w:val="2"/>
            <w:shd w:val="clear" w:color="auto" w:fill="auto"/>
          </w:tcPr>
          <w:p w:rsidR="00F52FF0" w:rsidRPr="004E647C" w:rsidRDefault="00F52FF0" w:rsidP="00F240D1">
            <w:pPr>
              <w:pStyle w:val="gemtabohne"/>
              <w:rPr>
                <w:sz w:val="20"/>
              </w:rPr>
            </w:pPr>
            <w:r>
              <w:rPr>
                <w:sz w:val="20"/>
              </w:rPr>
              <w:t>24</w:t>
            </w:r>
            <w:r w:rsidRPr="004E647C">
              <w:rPr>
                <w:sz w:val="20"/>
              </w:rPr>
              <w:t>.08.16</w:t>
            </w:r>
          </w:p>
        </w:tc>
        <w:tc>
          <w:tcPr>
            <w:tcW w:w="630" w:type="dxa"/>
            <w:gridSpan w:val="2"/>
            <w:shd w:val="clear" w:color="auto" w:fill="auto"/>
          </w:tcPr>
          <w:p w:rsidR="00F52FF0" w:rsidRPr="004E647C" w:rsidRDefault="00F52FF0" w:rsidP="00B85AAA">
            <w:pPr>
              <w:pStyle w:val="gemtabohne"/>
              <w:rPr>
                <w:sz w:val="20"/>
              </w:rPr>
            </w:pPr>
          </w:p>
        </w:tc>
        <w:tc>
          <w:tcPr>
            <w:tcW w:w="4593" w:type="dxa"/>
            <w:shd w:val="clear" w:color="auto" w:fill="auto"/>
          </w:tcPr>
          <w:p w:rsidR="00F52FF0" w:rsidRPr="004E647C" w:rsidRDefault="00F52FF0" w:rsidP="00B85AAA">
            <w:pPr>
              <w:pStyle w:val="gemtabohne"/>
              <w:rPr>
                <w:sz w:val="20"/>
              </w:rPr>
            </w:pPr>
            <w:r w:rsidRPr="004E647C">
              <w:rPr>
                <w:sz w:val="20"/>
              </w:rPr>
              <w:t>Einarbeitung weiterer Kommentare</w:t>
            </w:r>
          </w:p>
        </w:tc>
        <w:tc>
          <w:tcPr>
            <w:tcW w:w="1455" w:type="dxa"/>
            <w:shd w:val="clear" w:color="auto" w:fill="auto"/>
          </w:tcPr>
          <w:p w:rsidR="00F52FF0" w:rsidRPr="004E647C" w:rsidRDefault="00F52FF0" w:rsidP="00B85AAA">
            <w:pPr>
              <w:pStyle w:val="gemtabohne"/>
              <w:rPr>
                <w:sz w:val="20"/>
              </w:rPr>
            </w:pPr>
            <w:r w:rsidRPr="004E647C">
              <w:rPr>
                <w:sz w:val="20"/>
              </w:rPr>
              <w:t>gematik</w:t>
            </w:r>
          </w:p>
        </w:tc>
      </w:tr>
      <w:tr w:rsidR="00564AE8" w:rsidRPr="004E647C" w:rsidTr="00F52FF0">
        <w:tblPrEx>
          <w:tblCellMar>
            <w:left w:w="108" w:type="dxa"/>
            <w:right w:w="108" w:type="dxa"/>
          </w:tblCellMar>
        </w:tblPrEx>
        <w:trPr>
          <w:trHeight w:val="384"/>
        </w:trPr>
        <w:tc>
          <w:tcPr>
            <w:tcW w:w="1137" w:type="dxa"/>
            <w:shd w:val="clear" w:color="auto" w:fill="auto"/>
          </w:tcPr>
          <w:p w:rsidR="00564AE8" w:rsidRPr="004E647C" w:rsidRDefault="00564AE8" w:rsidP="00C04E8E">
            <w:pPr>
              <w:pStyle w:val="gemtabohne"/>
              <w:rPr>
                <w:sz w:val="20"/>
              </w:rPr>
            </w:pPr>
            <w:r>
              <w:rPr>
                <w:sz w:val="20"/>
              </w:rPr>
              <w:t>1.8.0</w:t>
            </w:r>
          </w:p>
        </w:tc>
        <w:tc>
          <w:tcPr>
            <w:tcW w:w="1088" w:type="dxa"/>
            <w:gridSpan w:val="2"/>
            <w:shd w:val="clear" w:color="auto" w:fill="auto"/>
          </w:tcPr>
          <w:p w:rsidR="00564AE8" w:rsidRPr="004E647C" w:rsidRDefault="00564AE8" w:rsidP="00C04E8E">
            <w:pPr>
              <w:pStyle w:val="gemtabohne"/>
              <w:rPr>
                <w:sz w:val="20"/>
              </w:rPr>
            </w:pPr>
            <w:r>
              <w:rPr>
                <w:sz w:val="20"/>
              </w:rPr>
              <w:t>28.10.16</w:t>
            </w:r>
          </w:p>
        </w:tc>
        <w:tc>
          <w:tcPr>
            <w:tcW w:w="630" w:type="dxa"/>
            <w:gridSpan w:val="2"/>
            <w:shd w:val="clear" w:color="auto" w:fill="auto"/>
          </w:tcPr>
          <w:p w:rsidR="00564AE8" w:rsidRPr="004E647C" w:rsidRDefault="00564AE8" w:rsidP="00B85AAA">
            <w:pPr>
              <w:pStyle w:val="gemtabohne"/>
              <w:rPr>
                <w:sz w:val="20"/>
              </w:rPr>
            </w:pPr>
          </w:p>
        </w:tc>
        <w:tc>
          <w:tcPr>
            <w:tcW w:w="4593" w:type="dxa"/>
            <w:shd w:val="clear" w:color="auto" w:fill="auto"/>
          </w:tcPr>
          <w:p w:rsidR="00564AE8" w:rsidRPr="004E647C" w:rsidRDefault="00564AE8" w:rsidP="00B85AAA">
            <w:pPr>
              <w:pStyle w:val="gemtabohne"/>
              <w:rPr>
                <w:sz w:val="20"/>
              </w:rPr>
            </w:pPr>
            <w:r w:rsidRPr="004C71FD">
              <w:rPr>
                <w:sz w:val="20"/>
              </w:rPr>
              <w:t>Aufnahme SMC-B für Organisationen der Gesellschafter</w:t>
            </w:r>
            <w:r>
              <w:rPr>
                <w:sz w:val="20"/>
              </w:rPr>
              <w:t>, Anpassungen gemäß Änderungsliste</w:t>
            </w:r>
          </w:p>
        </w:tc>
        <w:tc>
          <w:tcPr>
            <w:tcW w:w="1455" w:type="dxa"/>
            <w:shd w:val="clear" w:color="auto" w:fill="auto"/>
          </w:tcPr>
          <w:p w:rsidR="00564AE8" w:rsidRPr="004E647C" w:rsidRDefault="00564AE8" w:rsidP="00B85AAA">
            <w:pPr>
              <w:pStyle w:val="gemtabohne"/>
              <w:rPr>
                <w:sz w:val="20"/>
              </w:rPr>
            </w:pPr>
            <w:r>
              <w:rPr>
                <w:sz w:val="20"/>
              </w:rPr>
              <w:t>gematik</w:t>
            </w:r>
          </w:p>
        </w:tc>
      </w:tr>
      <w:tr w:rsidR="00564AE8" w:rsidRPr="004E647C" w:rsidTr="00F52FF0">
        <w:tblPrEx>
          <w:tblCellMar>
            <w:left w:w="108" w:type="dxa"/>
            <w:right w:w="108" w:type="dxa"/>
          </w:tblCellMar>
        </w:tblPrEx>
        <w:trPr>
          <w:trHeight w:val="384"/>
        </w:trPr>
        <w:tc>
          <w:tcPr>
            <w:tcW w:w="1137" w:type="dxa"/>
            <w:shd w:val="clear" w:color="auto" w:fill="auto"/>
          </w:tcPr>
          <w:p w:rsidR="00564AE8" w:rsidRDefault="00564AE8" w:rsidP="00B85AAA">
            <w:pPr>
              <w:pStyle w:val="gemtabohne"/>
              <w:rPr>
                <w:sz w:val="20"/>
              </w:rPr>
            </w:pPr>
          </w:p>
        </w:tc>
        <w:tc>
          <w:tcPr>
            <w:tcW w:w="1088" w:type="dxa"/>
            <w:gridSpan w:val="2"/>
            <w:shd w:val="clear" w:color="auto" w:fill="auto"/>
          </w:tcPr>
          <w:p w:rsidR="00564AE8" w:rsidRDefault="00564AE8" w:rsidP="002B3260">
            <w:pPr>
              <w:pStyle w:val="gemtabohne"/>
              <w:rPr>
                <w:sz w:val="20"/>
              </w:rPr>
            </w:pPr>
            <w:r>
              <w:rPr>
                <w:sz w:val="20"/>
              </w:rPr>
              <w:t>21.04.17</w:t>
            </w:r>
          </w:p>
        </w:tc>
        <w:tc>
          <w:tcPr>
            <w:tcW w:w="630" w:type="dxa"/>
            <w:gridSpan w:val="2"/>
            <w:shd w:val="clear" w:color="auto" w:fill="auto"/>
          </w:tcPr>
          <w:p w:rsidR="00564AE8" w:rsidRPr="004E647C" w:rsidRDefault="00564AE8" w:rsidP="00B85AAA">
            <w:pPr>
              <w:pStyle w:val="gemtabohne"/>
              <w:rPr>
                <w:sz w:val="20"/>
              </w:rPr>
            </w:pPr>
          </w:p>
        </w:tc>
        <w:tc>
          <w:tcPr>
            <w:tcW w:w="4593" w:type="dxa"/>
            <w:shd w:val="clear" w:color="auto" w:fill="auto"/>
          </w:tcPr>
          <w:p w:rsidR="00564AE8" w:rsidRPr="004E647C" w:rsidRDefault="00564AE8" w:rsidP="0076734B">
            <w:pPr>
              <w:pStyle w:val="gemtabohne"/>
              <w:rPr>
                <w:sz w:val="20"/>
              </w:rPr>
            </w:pPr>
            <w:r>
              <w:rPr>
                <w:sz w:val="20"/>
              </w:rPr>
              <w:t>P.14.9</w:t>
            </w:r>
          </w:p>
        </w:tc>
        <w:tc>
          <w:tcPr>
            <w:tcW w:w="1455" w:type="dxa"/>
            <w:shd w:val="clear" w:color="auto" w:fill="auto"/>
          </w:tcPr>
          <w:p w:rsidR="00564AE8" w:rsidRPr="004E647C" w:rsidRDefault="00564AE8" w:rsidP="0076734B">
            <w:pPr>
              <w:pStyle w:val="gemtabohne"/>
              <w:rPr>
                <w:sz w:val="20"/>
              </w:rPr>
            </w:pPr>
            <w:r>
              <w:rPr>
                <w:sz w:val="20"/>
              </w:rPr>
              <w:t>gematik</w:t>
            </w:r>
          </w:p>
        </w:tc>
      </w:tr>
      <w:tr w:rsidR="00564AE8" w:rsidRPr="004E647C" w:rsidTr="00F52FF0">
        <w:tblPrEx>
          <w:tblCellMar>
            <w:left w:w="108" w:type="dxa"/>
            <w:right w:w="108" w:type="dxa"/>
          </w:tblCellMar>
        </w:tblPrEx>
        <w:trPr>
          <w:trHeight w:val="384"/>
        </w:trPr>
        <w:tc>
          <w:tcPr>
            <w:tcW w:w="1137" w:type="dxa"/>
            <w:shd w:val="clear" w:color="auto" w:fill="auto"/>
          </w:tcPr>
          <w:p w:rsidR="00564AE8" w:rsidRDefault="00564AE8" w:rsidP="0086432D">
            <w:pPr>
              <w:pStyle w:val="gemtabohne"/>
              <w:rPr>
                <w:sz w:val="20"/>
              </w:rPr>
            </w:pPr>
            <w:r>
              <w:rPr>
                <w:sz w:val="20"/>
              </w:rPr>
              <w:t xml:space="preserve">1.8.1 </w:t>
            </w:r>
          </w:p>
        </w:tc>
        <w:tc>
          <w:tcPr>
            <w:tcW w:w="1088" w:type="dxa"/>
            <w:gridSpan w:val="2"/>
            <w:shd w:val="clear" w:color="auto" w:fill="auto"/>
          </w:tcPr>
          <w:p w:rsidR="00564AE8" w:rsidRDefault="00564AE8" w:rsidP="002B3260">
            <w:pPr>
              <w:pStyle w:val="gemtabohne"/>
              <w:rPr>
                <w:sz w:val="20"/>
              </w:rPr>
            </w:pPr>
            <w:r>
              <w:rPr>
                <w:sz w:val="20"/>
              </w:rPr>
              <w:t>21.04.17</w:t>
            </w:r>
          </w:p>
        </w:tc>
        <w:tc>
          <w:tcPr>
            <w:tcW w:w="630" w:type="dxa"/>
            <w:gridSpan w:val="2"/>
            <w:shd w:val="clear" w:color="auto" w:fill="auto"/>
          </w:tcPr>
          <w:p w:rsidR="00564AE8" w:rsidRPr="004E647C" w:rsidRDefault="00564AE8" w:rsidP="00B85AAA">
            <w:pPr>
              <w:pStyle w:val="gemtabohne"/>
              <w:rPr>
                <w:sz w:val="20"/>
              </w:rPr>
            </w:pPr>
          </w:p>
        </w:tc>
        <w:tc>
          <w:tcPr>
            <w:tcW w:w="4593" w:type="dxa"/>
            <w:shd w:val="clear" w:color="auto" w:fill="auto"/>
          </w:tcPr>
          <w:p w:rsidR="00564AE8" w:rsidRPr="004E647C" w:rsidRDefault="00564AE8" w:rsidP="0076734B">
            <w:pPr>
              <w:pStyle w:val="gemtabohne"/>
              <w:rPr>
                <w:sz w:val="20"/>
              </w:rPr>
            </w:pPr>
            <w:r>
              <w:rPr>
                <w:sz w:val="20"/>
              </w:rPr>
              <w:t>freigegeben</w:t>
            </w:r>
          </w:p>
        </w:tc>
        <w:tc>
          <w:tcPr>
            <w:tcW w:w="1455" w:type="dxa"/>
            <w:shd w:val="clear" w:color="auto" w:fill="auto"/>
          </w:tcPr>
          <w:p w:rsidR="00564AE8" w:rsidRPr="004E647C" w:rsidRDefault="00564AE8" w:rsidP="0076734B">
            <w:pPr>
              <w:pStyle w:val="gemtabohne"/>
              <w:rPr>
                <w:sz w:val="20"/>
              </w:rPr>
            </w:pPr>
            <w:r>
              <w:rPr>
                <w:sz w:val="20"/>
              </w:rPr>
              <w:t>gematik</w:t>
            </w:r>
          </w:p>
        </w:tc>
      </w:tr>
    </w:tbl>
    <w:p w:rsidR="00140D56" w:rsidRPr="00E519E8" w:rsidRDefault="00140D56" w:rsidP="00050682">
      <w:pPr>
        <w:pStyle w:val="gemStandard"/>
      </w:pPr>
    </w:p>
    <w:p w:rsidR="00E46695" w:rsidRDefault="00E46695" w:rsidP="00E46695">
      <w:pPr>
        <w:pStyle w:val="Titel"/>
        <w:pBdr>
          <w:top w:val="single" w:sz="4" w:space="10" w:color="auto"/>
          <w:bottom w:val="single" w:sz="4" w:space="10" w:color="auto"/>
        </w:pBdr>
        <w:rPr>
          <w:rFonts w:cs="Arial"/>
        </w:rPr>
        <w:sectPr w:rsidR="00E46695" w:rsidSect="006B64B8">
          <w:headerReference w:type="default" r:id="rId12"/>
          <w:pgSz w:w="11906" w:h="16838" w:code="9"/>
          <w:pgMar w:top="2104" w:right="1469" w:bottom="1701" w:left="1701" w:header="709" w:footer="344" w:gutter="0"/>
          <w:pgBorders w:offsetFrom="page">
            <w:right w:val="single" w:sz="48" w:space="24" w:color="FFCC99"/>
          </w:pgBorders>
          <w:cols w:space="708"/>
          <w:docGrid w:linePitch="360"/>
        </w:sectPr>
      </w:pPr>
    </w:p>
    <w:p w:rsidR="00CA7B46" w:rsidRPr="00E46695" w:rsidRDefault="00CA7B46" w:rsidP="00E46695">
      <w:pPr>
        <w:pStyle w:val="Titel"/>
        <w:pBdr>
          <w:top w:val="single" w:sz="4" w:space="10" w:color="auto"/>
          <w:bottom w:val="single" w:sz="4" w:space="10" w:color="auto"/>
        </w:pBdr>
        <w:rPr>
          <w:rFonts w:cs="Arial"/>
        </w:rPr>
      </w:pPr>
      <w:r w:rsidRPr="00E46695">
        <w:rPr>
          <w:rFonts w:cs="Arial"/>
        </w:rPr>
        <w:lastRenderedPageBreak/>
        <w:t>Inhaltsverzeichnis</w:t>
      </w:r>
    </w:p>
    <w:p w:rsidR="00CA7B46" w:rsidRPr="00E519E8" w:rsidRDefault="00CA7B46" w:rsidP="00D22339"/>
    <w:p w:rsidR="00E46695" w:rsidRDefault="00687D4E">
      <w:pPr>
        <w:pStyle w:val="Verzeichnis1"/>
        <w:tabs>
          <w:tab w:val="left" w:pos="440"/>
          <w:tab w:val="right" w:leader="dot" w:pos="8726"/>
        </w:tabs>
        <w:rPr>
          <w:rFonts w:asciiTheme="minorHAnsi" w:eastAsiaTheme="minorEastAsia" w:hAnsiTheme="minorHAnsi" w:cstheme="minorBidi"/>
          <w:b w:val="0"/>
          <w:bCs w:val="0"/>
          <w:noProof/>
          <w:sz w:val="22"/>
          <w:szCs w:val="22"/>
        </w:rPr>
      </w:pPr>
      <w:r w:rsidRPr="00E519E8">
        <w:fldChar w:fldCharType="begin"/>
      </w:r>
      <w:r w:rsidRPr="00E519E8">
        <w:instrText xml:space="preserve"> TOC \o "3-5" \h \z \t "Überschrift 1;1;Überschrift 2;2;gem_nonum_Ü4;4;gem_Ü5;5;GEM_Ü3;3;gem_Ü4;4;gem_Ü1;1;gem_Ü2;2;gem_nonum_Ü1;1;gem_nonum_Ü2;2;gem_nonum_Ü3;3" </w:instrText>
      </w:r>
      <w:r w:rsidRPr="00E519E8">
        <w:fldChar w:fldCharType="separate"/>
      </w:r>
      <w:hyperlink w:anchor="_Toc486426787" w:history="1">
        <w:r w:rsidR="00E46695" w:rsidRPr="001376EB">
          <w:rPr>
            <w:rStyle w:val="Hyperlink"/>
            <w:noProof/>
          </w:rPr>
          <w:t>1</w:t>
        </w:r>
        <w:r w:rsidR="00E46695">
          <w:rPr>
            <w:rFonts w:asciiTheme="minorHAnsi" w:eastAsiaTheme="minorEastAsia" w:hAnsiTheme="minorHAnsi" w:cstheme="minorBidi"/>
            <w:b w:val="0"/>
            <w:bCs w:val="0"/>
            <w:noProof/>
            <w:sz w:val="22"/>
            <w:szCs w:val="22"/>
          </w:rPr>
          <w:tab/>
        </w:r>
        <w:r w:rsidR="00E46695" w:rsidRPr="001376EB">
          <w:rPr>
            <w:rStyle w:val="Hyperlink"/>
            <w:noProof/>
          </w:rPr>
          <w:t>Einordnung des Dokumentes</w:t>
        </w:r>
        <w:r w:rsidR="00E46695">
          <w:rPr>
            <w:noProof/>
            <w:webHidden/>
          </w:rPr>
          <w:tab/>
        </w:r>
        <w:r w:rsidR="00E46695">
          <w:rPr>
            <w:noProof/>
            <w:webHidden/>
          </w:rPr>
          <w:fldChar w:fldCharType="begin"/>
        </w:r>
        <w:r w:rsidR="00E46695">
          <w:rPr>
            <w:noProof/>
            <w:webHidden/>
          </w:rPr>
          <w:instrText xml:space="preserve"> PAGEREF _Toc486426787 \h </w:instrText>
        </w:r>
        <w:r w:rsidR="00E46695">
          <w:rPr>
            <w:noProof/>
            <w:webHidden/>
          </w:rPr>
        </w:r>
        <w:r w:rsidR="00E46695">
          <w:rPr>
            <w:noProof/>
            <w:webHidden/>
          </w:rPr>
          <w:fldChar w:fldCharType="separate"/>
        </w:r>
        <w:r w:rsidR="00E46695">
          <w:rPr>
            <w:noProof/>
            <w:webHidden/>
          </w:rPr>
          <w:t>5</w:t>
        </w:r>
        <w:r w:rsidR="00E46695">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88" w:history="1">
        <w:r w:rsidRPr="001376EB">
          <w:rPr>
            <w:rStyle w:val="Hyperlink"/>
            <w:noProof/>
          </w:rPr>
          <w:t>1.1</w:t>
        </w:r>
        <w:r>
          <w:rPr>
            <w:rFonts w:asciiTheme="minorHAnsi" w:eastAsiaTheme="minorEastAsia" w:hAnsiTheme="minorHAnsi" w:cstheme="minorBidi"/>
            <w:b w:val="0"/>
            <w:iCs w:val="0"/>
            <w:noProof/>
            <w:szCs w:val="22"/>
          </w:rPr>
          <w:tab/>
        </w:r>
        <w:r w:rsidRPr="001376EB">
          <w:rPr>
            <w:rStyle w:val="Hyperlink"/>
            <w:noProof/>
          </w:rPr>
          <w:t>Zielsetzung</w:t>
        </w:r>
        <w:r>
          <w:rPr>
            <w:noProof/>
            <w:webHidden/>
          </w:rPr>
          <w:tab/>
        </w:r>
        <w:r>
          <w:rPr>
            <w:noProof/>
            <w:webHidden/>
          </w:rPr>
          <w:fldChar w:fldCharType="begin"/>
        </w:r>
        <w:r>
          <w:rPr>
            <w:noProof/>
            <w:webHidden/>
          </w:rPr>
          <w:instrText xml:space="preserve"> PAGEREF _Toc486426788 \h </w:instrText>
        </w:r>
        <w:r>
          <w:rPr>
            <w:noProof/>
            <w:webHidden/>
          </w:rPr>
        </w:r>
        <w:r>
          <w:rPr>
            <w:noProof/>
            <w:webHidden/>
          </w:rPr>
          <w:fldChar w:fldCharType="separate"/>
        </w:r>
        <w:r>
          <w:rPr>
            <w:noProof/>
            <w:webHidden/>
          </w:rPr>
          <w:t>5</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89" w:history="1">
        <w:r w:rsidRPr="001376EB">
          <w:rPr>
            <w:rStyle w:val="Hyperlink"/>
            <w:noProof/>
          </w:rPr>
          <w:t>1.2</w:t>
        </w:r>
        <w:r>
          <w:rPr>
            <w:rFonts w:asciiTheme="minorHAnsi" w:eastAsiaTheme="minorEastAsia" w:hAnsiTheme="minorHAnsi" w:cstheme="minorBidi"/>
            <w:b w:val="0"/>
            <w:iCs w:val="0"/>
            <w:noProof/>
            <w:szCs w:val="22"/>
          </w:rPr>
          <w:tab/>
        </w:r>
        <w:r w:rsidRPr="001376EB">
          <w:rPr>
            <w:rStyle w:val="Hyperlink"/>
            <w:noProof/>
          </w:rPr>
          <w:t>Zielgruppe</w:t>
        </w:r>
        <w:r>
          <w:rPr>
            <w:noProof/>
            <w:webHidden/>
          </w:rPr>
          <w:tab/>
        </w:r>
        <w:r>
          <w:rPr>
            <w:noProof/>
            <w:webHidden/>
          </w:rPr>
          <w:fldChar w:fldCharType="begin"/>
        </w:r>
        <w:r>
          <w:rPr>
            <w:noProof/>
            <w:webHidden/>
          </w:rPr>
          <w:instrText xml:space="preserve"> PAGEREF _Toc486426789 \h </w:instrText>
        </w:r>
        <w:r>
          <w:rPr>
            <w:noProof/>
            <w:webHidden/>
          </w:rPr>
        </w:r>
        <w:r>
          <w:rPr>
            <w:noProof/>
            <w:webHidden/>
          </w:rPr>
          <w:fldChar w:fldCharType="separate"/>
        </w:r>
        <w:r>
          <w:rPr>
            <w:noProof/>
            <w:webHidden/>
          </w:rPr>
          <w:t>5</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90" w:history="1">
        <w:r w:rsidRPr="001376EB">
          <w:rPr>
            <w:rStyle w:val="Hyperlink"/>
            <w:noProof/>
          </w:rPr>
          <w:t>1.3</w:t>
        </w:r>
        <w:r>
          <w:rPr>
            <w:rFonts w:asciiTheme="minorHAnsi" w:eastAsiaTheme="minorEastAsia" w:hAnsiTheme="minorHAnsi" w:cstheme="minorBidi"/>
            <w:b w:val="0"/>
            <w:iCs w:val="0"/>
            <w:noProof/>
            <w:szCs w:val="22"/>
          </w:rPr>
          <w:tab/>
        </w:r>
        <w:r w:rsidRPr="001376EB">
          <w:rPr>
            <w:rStyle w:val="Hyperlink"/>
            <w:noProof/>
          </w:rPr>
          <w:t>Geltungsbereich</w:t>
        </w:r>
        <w:r>
          <w:rPr>
            <w:noProof/>
            <w:webHidden/>
          </w:rPr>
          <w:tab/>
        </w:r>
        <w:r>
          <w:rPr>
            <w:noProof/>
            <w:webHidden/>
          </w:rPr>
          <w:fldChar w:fldCharType="begin"/>
        </w:r>
        <w:r>
          <w:rPr>
            <w:noProof/>
            <w:webHidden/>
          </w:rPr>
          <w:instrText xml:space="preserve"> PAGEREF _Toc486426790 \h </w:instrText>
        </w:r>
        <w:r>
          <w:rPr>
            <w:noProof/>
            <w:webHidden/>
          </w:rPr>
        </w:r>
        <w:r>
          <w:rPr>
            <w:noProof/>
            <w:webHidden/>
          </w:rPr>
          <w:fldChar w:fldCharType="separate"/>
        </w:r>
        <w:r>
          <w:rPr>
            <w:noProof/>
            <w:webHidden/>
          </w:rPr>
          <w:t>5</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91" w:history="1">
        <w:r w:rsidRPr="001376EB">
          <w:rPr>
            <w:rStyle w:val="Hyperlink"/>
            <w:noProof/>
          </w:rPr>
          <w:t>1.4</w:t>
        </w:r>
        <w:r>
          <w:rPr>
            <w:rFonts w:asciiTheme="minorHAnsi" w:eastAsiaTheme="minorEastAsia" w:hAnsiTheme="minorHAnsi" w:cstheme="minorBidi"/>
            <w:b w:val="0"/>
            <w:iCs w:val="0"/>
            <w:noProof/>
            <w:szCs w:val="22"/>
          </w:rPr>
          <w:tab/>
        </w:r>
        <w:r w:rsidRPr="001376EB">
          <w:rPr>
            <w:rStyle w:val="Hyperlink"/>
            <w:noProof/>
          </w:rPr>
          <w:t>Abgrenzungen</w:t>
        </w:r>
        <w:r>
          <w:rPr>
            <w:noProof/>
            <w:webHidden/>
          </w:rPr>
          <w:tab/>
        </w:r>
        <w:r>
          <w:rPr>
            <w:noProof/>
            <w:webHidden/>
          </w:rPr>
          <w:fldChar w:fldCharType="begin"/>
        </w:r>
        <w:r>
          <w:rPr>
            <w:noProof/>
            <w:webHidden/>
          </w:rPr>
          <w:instrText xml:space="preserve"> PAGEREF _Toc486426791 \h </w:instrText>
        </w:r>
        <w:r>
          <w:rPr>
            <w:noProof/>
            <w:webHidden/>
          </w:rPr>
        </w:r>
        <w:r>
          <w:rPr>
            <w:noProof/>
            <w:webHidden/>
          </w:rPr>
          <w:fldChar w:fldCharType="separate"/>
        </w:r>
        <w:r>
          <w:rPr>
            <w:noProof/>
            <w:webHidden/>
          </w:rPr>
          <w:t>5</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92" w:history="1">
        <w:r w:rsidRPr="001376EB">
          <w:rPr>
            <w:rStyle w:val="Hyperlink"/>
            <w:noProof/>
          </w:rPr>
          <w:t>1.5</w:t>
        </w:r>
        <w:r>
          <w:rPr>
            <w:rFonts w:asciiTheme="minorHAnsi" w:eastAsiaTheme="minorEastAsia" w:hAnsiTheme="minorHAnsi" w:cstheme="minorBidi"/>
            <w:b w:val="0"/>
            <w:iCs w:val="0"/>
            <w:noProof/>
            <w:szCs w:val="22"/>
          </w:rPr>
          <w:tab/>
        </w:r>
        <w:r w:rsidRPr="001376EB">
          <w:rPr>
            <w:rStyle w:val="Hyperlink"/>
            <w:noProof/>
          </w:rPr>
          <w:t>Methodik</w:t>
        </w:r>
        <w:r>
          <w:rPr>
            <w:noProof/>
            <w:webHidden/>
          </w:rPr>
          <w:tab/>
        </w:r>
        <w:r>
          <w:rPr>
            <w:noProof/>
            <w:webHidden/>
          </w:rPr>
          <w:fldChar w:fldCharType="begin"/>
        </w:r>
        <w:r>
          <w:rPr>
            <w:noProof/>
            <w:webHidden/>
          </w:rPr>
          <w:instrText xml:space="preserve"> PAGEREF _Toc486426792 \h </w:instrText>
        </w:r>
        <w:r>
          <w:rPr>
            <w:noProof/>
            <w:webHidden/>
          </w:rPr>
        </w:r>
        <w:r>
          <w:rPr>
            <w:noProof/>
            <w:webHidden/>
          </w:rPr>
          <w:fldChar w:fldCharType="separate"/>
        </w:r>
        <w:r>
          <w:rPr>
            <w:noProof/>
            <w:webHidden/>
          </w:rPr>
          <w:t>6</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93" w:history="1">
        <w:r w:rsidRPr="001376EB">
          <w:rPr>
            <w:rStyle w:val="Hyperlink"/>
            <w:noProof/>
          </w:rPr>
          <w:t>1.6</w:t>
        </w:r>
        <w:r>
          <w:rPr>
            <w:rFonts w:asciiTheme="minorHAnsi" w:eastAsiaTheme="minorEastAsia" w:hAnsiTheme="minorHAnsi" w:cstheme="minorBidi"/>
            <w:b w:val="0"/>
            <w:iCs w:val="0"/>
            <w:noProof/>
            <w:szCs w:val="22"/>
          </w:rPr>
          <w:tab/>
        </w:r>
        <w:r w:rsidRPr="001376EB">
          <w:rPr>
            <w:rStyle w:val="Hyperlink"/>
            <w:noProof/>
          </w:rPr>
          <w:t>Unterscheidung der Anforderungsadressaten</w:t>
        </w:r>
        <w:r>
          <w:rPr>
            <w:noProof/>
            <w:webHidden/>
          </w:rPr>
          <w:tab/>
        </w:r>
        <w:r>
          <w:rPr>
            <w:noProof/>
            <w:webHidden/>
          </w:rPr>
          <w:fldChar w:fldCharType="begin"/>
        </w:r>
        <w:r>
          <w:rPr>
            <w:noProof/>
            <w:webHidden/>
          </w:rPr>
          <w:instrText xml:space="preserve"> PAGEREF _Toc486426793 \h </w:instrText>
        </w:r>
        <w:r>
          <w:rPr>
            <w:noProof/>
            <w:webHidden/>
          </w:rPr>
        </w:r>
        <w:r>
          <w:rPr>
            <w:noProof/>
            <w:webHidden/>
          </w:rPr>
          <w:fldChar w:fldCharType="separate"/>
        </w:r>
        <w:r>
          <w:rPr>
            <w:noProof/>
            <w:webHidden/>
          </w:rPr>
          <w:t>6</w:t>
        </w:r>
        <w:r>
          <w:rPr>
            <w:noProof/>
            <w:webHidden/>
          </w:rPr>
          <w:fldChar w:fldCharType="end"/>
        </w:r>
      </w:hyperlink>
    </w:p>
    <w:p w:rsidR="00E46695" w:rsidRDefault="00E46695">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426794" w:history="1">
        <w:r w:rsidRPr="001376EB">
          <w:rPr>
            <w:rStyle w:val="Hyperlink"/>
            <w:noProof/>
          </w:rPr>
          <w:t>2</w:t>
        </w:r>
        <w:r>
          <w:rPr>
            <w:rFonts w:asciiTheme="minorHAnsi" w:eastAsiaTheme="minorEastAsia" w:hAnsiTheme="minorHAnsi" w:cstheme="minorBidi"/>
            <w:b w:val="0"/>
            <w:bCs w:val="0"/>
            <w:noProof/>
            <w:sz w:val="22"/>
            <w:szCs w:val="22"/>
          </w:rPr>
          <w:tab/>
        </w:r>
        <w:r w:rsidRPr="001376EB">
          <w:rPr>
            <w:rStyle w:val="Hyperlink"/>
            <w:noProof/>
          </w:rPr>
          <w:t>Systemüberblick</w:t>
        </w:r>
        <w:r>
          <w:rPr>
            <w:noProof/>
            <w:webHidden/>
          </w:rPr>
          <w:tab/>
        </w:r>
        <w:r>
          <w:rPr>
            <w:noProof/>
            <w:webHidden/>
          </w:rPr>
          <w:fldChar w:fldCharType="begin"/>
        </w:r>
        <w:r>
          <w:rPr>
            <w:noProof/>
            <w:webHidden/>
          </w:rPr>
          <w:instrText xml:space="preserve"> PAGEREF _Toc486426794 \h </w:instrText>
        </w:r>
        <w:r>
          <w:rPr>
            <w:noProof/>
            <w:webHidden/>
          </w:rPr>
        </w:r>
        <w:r>
          <w:rPr>
            <w:noProof/>
            <w:webHidden/>
          </w:rPr>
          <w:fldChar w:fldCharType="separate"/>
        </w:r>
        <w:r>
          <w:rPr>
            <w:noProof/>
            <w:webHidden/>
          </w:rPr>
          <w:t>7</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95" w:history="1">
        <w:r w:rsidRPr="001376EB">
          <w:rPr>
            <w:rStyle w:val="Hyperlink"/>
            <w:noProof/>
          </w:rPr>
          <w:t>2.1</w:t>
        </w:r>
        <w:r>
          <w:rPr>
            <w:rFonts w:asciiTheme="minorHAnsi" w:eastAsiaTheme="minorEastAsia" w:hAnsiTheme="minorHAnsi" w:cstheme="minorBidi"/>
            <w:b w:val="0"/>
            <w:iCs w:val="0"/>
            <w:noProof/>
            <w:szCs w:val="22"/>
          </w:rPr>
          <w:tab/>
        </w:r>
        <w:r w:rsidRPr="001376EB">
          <w:rPr>
            <w:rStyle w:val="Hyperlink"/>
            <w:noProof/>
          </w:rPr>
          <w:t>Hierarchie der PKI für CV-Zertifikate</w:t>
        </w:r>
        <w:r>
          <w:rPr>
            <w:noProof/>
            <w:webHidden/>
          </w:rPr>
          <w:tab/>
        </w:r>
        <w:r>
          <w:rPr>
            <w:noProof/>
            <w:webHidden/>
          </w:rPr>
          <w:fldChar w:fldCharType="begin"/>
        </w:r>
        <w:r>
          <w:rPr>
            <w:noProof/>
            <w:webHidden/>
          </w:rPr>
          <w:instrText xml:space="preserve"> PAGEREF _Toc486426795 \h </w:instrText>
        </w:r>
        <w:r>
          <w:rPr>
            <w:noProof/>
            <w:webHidden/>
          </w:rPr>
        </w:r>
        <w:r>
          <w:rPr>
            <w:noProof/>
            <w:webHidden/>
          </w:rPr>
          <w:fldChar w:fldCharType="separate"/>
        </w:r>
        <w:r>
          <w:rPr>
            <w:noProof/>
            <w:webHidden/>
          </w:rPr>
          <w:t>7</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96" w:history="1">
        <w:r w:rsidRPr="001376EB">
          <w:rPr>
            <w:rStyle w:val="Hyperlink"/>
            <w:noProof/>
          </w:rPr>
          <w:t>2.2</w:t>
        </w:r>
        <w:r>
          <w:rPr>
            <w:rFonts w:asciiTheme="minorHAnsi" w:eastAsiaTheme="minorEastAsia" w:hAnsiTheme="minorHAnsi" w:cstheme="minorBidi"/>
            <w:b w:val="0"/>
            <w:iCs w:val="0"/>
            <w:noProof/>
            <w:szCs w:val="22"/>
          </w:rPr>
          <w:tab/>
        </w:r>
        <w:r w:rsidRPr="001376EB">
          <w:rPr>
            <w:rStyle w:val="Hyperlink"/>
            <w:noProof/>
          </w:rPr>
          <w:t>Begriffsverwendung</w:t>
        </w:r>
        <w:r>
          <w:rPr>
            <w:noProof/>
            <w:webHidden/>
          </w:rPr>
          <w:tab/>
        </w:r>
        <w:r>
          <w:rPr>
            <w:noProof/>
            <w:webHidden/>
          </w:rPr>
          <w:fldChar w:fldCharType="begin"/>
        </w:r>
        <w:r>
          <w:rPr>
            <w:noProof/>
            <w:webHidden/>
          </w:rPr>
          <w:instrText xml:space="preserve"> PAGEREF _Toc486426796 \h </w:instrText>
        </w:r>
        <w:r>
          <w:rPr>
            <w:noProof/>
            <w:webHidden/>
          </w:rPr>
        </w:r>
        <w:r>
          <w:rPr>
            <w:noProof/>
            <w:webHidden/>
          </w:rPr>
          <w:fldChar w:fldCharType="separate"/>
        </w:r>
        <w:r>
          <w:rPr>
            <w:noProof/>
            <w:webHidden/>
          </w:rPr>
          <w:t>7</w:t>
        </w:r>
        <w:r>
          <w:rPr>
            <w:noProof/>
            <w:webHidden/>
          </w:rPr>
          <w:fldChar w:fldCharType="end"/>
        </w:r>
      </w:hyperlink>
    </w:p>
    <w:p w:rsidR="00E46695" w:rsidRDefault="00E46695">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426797" w:history="1">
        <w:r w:rsidRPr="001376EB">
          <w:rPr>
            <w:rStyle w:val="Hyperlink"/>
            <w:noProof/>
          </w:rPr>
          <w:t>3</w:t>
        </w:r>
        <w:r>
          <w:rPr>
            <w:rFonts w:asciiTheme="minorHAnsi" w:eastAsiaTheme="minorEastAsia" w:hAnsiTheme="minorHAnsi" w:cstheme="minorBidi"/>
            <w:b w:val="0"/>
            <w:bCs w:val="0"/>
            <w:noProof/>
            <w:sz w:val="22"/>
            <w:szCs w:val="22"/>
          </w:rPr>
          <w:tab/>
        </w:r>
        <w:r w:rsidRPr="001376EB">
          <w:rPr>
            <w:rStyle w:val="Hyperlink"/>
            <w:noProof/>
          </w:rPr>
          <w:t>Systemkontext</w:t>
        </w:r>
        <w:r>
          <w:rPr>
            <w:noProof/>
            <w:webHidden/>
          </w:rPr>
          <w:tab/>
        </w:r>
        <w:r>
          <w:rPr>
            <w:noProof/>
            <w:webHidden/>
          </w:rPr>
          <w:fldChar w:fldCharType="begin"/>
        </w:r>
        <w:r>
          <w:rPr>
            <w:noProof/>
            <w:webHidden/>
          </w:rPr>
          <w:instrText xml:space="preserve"> PAGEREF _Toc486426797 \h </w:instrText>
        </w:r>
        <w:r>
          <w:rPr>
            <w:noProof/>
            <w:webHidden/>
          </w:rPr>
        </w:r>
        <w:r>
          <w:rPr>
            <w:noProof/>
            <w:webHidden/>
          </w:rPr>
          <w:fldChar w:fldCharType="separate"/>
        </w:r>
        <w:r>
          <w:rPr>
            <w:noProof/>
            <w:webHidden/>
          </w:rPr>
          <w:t>9</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98" w:history="1">
        <w:r w:rsidRPr="001376EB">
          <w:rPr>
            <w:rStyle w:val="Hyperlink"/>
            <w:noProof/>
          </w:rPr>
          <w:t>3.1</w:t>
        </w:r>
        <w:r>
          <w:rPr>
            <w:rFonts w:asciiTheme="minorHAnsi" w:eastAsiaTheme="minorEastAsia" w:hAnsiTheme="minorHAnsi" w:cstheme="minorBidi"/>
            <w:b w:val="0"/>
            <w:iCs w:val="0"/>
            <w:noProof/>
            <w:szCs w:val="22"/>
          </w:rPr>
          <w:tab/>
        </w:r>
        <w:r w:rsidRPr="001376EB">
          <w:rPr>
            <w:rStyle w:val="Hyperlink"/>
            <w:noProof/>
          </w:rPr>
          <w:t>Akteure und Rollen</w:t>
        </w:r>
        <w:r>
          <w:rPr>
            <w:noProof/>
            <w:webHidden/>
          </w:rPr>
          <w:tab/>
        </w:r>
        <w:r>
          <w:rPr>
            <w:noProof/>
            <w:webHidden/>
          </w:rPr>
          <w:fldChar w:fldCharType="begin"/>
        </w:r>
        <w:r>
          <w:rPr>
            <w:noProof/>
            <w:webHidden/>
          </w:rPr>
          <w:instrText xml:space="preserve"> PAGEREF _Toc486426798 \h </w:instrText>
        </w:r>
        <w:r>
          <w:rPr>
            <w:noProof/>
            <w:webHidden/>
          </w:rPr>
        </w:r>
        <w:r>
          <w:rPr>
            <w:noProof/>
            <w:webHidden/>
          </w:rPr>
          <w:fldChar w:fldCharType="separate"/>
        </w:r>
        <w:r>
          <w:rPr>
            <w:noProof/>
            <w:webHidden/>
          </w:rPr>
          <w:t>9</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799" w:history="1">
        <w:r w:rsidRPr="001376EB">
          <w:rPr>
            <w:rStyle w:val="Hyperlink"/>
            <w:noProof/>
          </w:rPr>
          <w:t>3.1.1</w:t>
        </w:r>
        <w:r>
          <w:rPr>
            <w:rFonts w:asciiTheme="minorHAnsi" w:eastAsiaTheme="minorEastAsia" w:hAnsiTheme="minorHAnsi" w:cstheme="minorBidi"/>
            <w:noProof/>
            <w:szCs w:val="22"/>
          </w:rPr>
          <w:tab/>
        </w:r>
        <w:r w:rsidRPr="001376EB">
          <w:rPr>
            <w:rStyle w:val="Hyperlink"/>
            <w:noProof/>
          </w:rPr>
          <w:t>Anbieter der CVC-Root-CA</w:t>
        </w:r>
        <w:r>
          <w:rPr>
            <w:noProof/>
            <w:webHidden/>
          </w:rPr>
          <w:tab/>
        </w:r>
        <w:r>
          <w:rPr>
            <w:noProof/>
            <w:webHidden/>
          </w:rPr>
          <w:fldChar w:fldCharType="begin"/>
        </w:r>
        <w:r>
          <w:rPr>
            <w:noProof/>
            <w:webHidden/>
          </w:rPr>
          <w:instrText xml:space="preserve"> PAGEREF _Toc486426799 \h </w:instrText>
        </w:r>
        <w:r>
          <w:rPr>
            <w:noProof/>
            <w:webHidden/>
          </w:rPr>
        </w:r>
        <w:r>
          <w:rPr>
            <w:noProof/>
            <w:webHidden/>
          </w:rPr>
          <w:fldChar w:fldCharType="separate"/>
        </w:r>
        <w:r>
          <w:rPr>
            <w:noProof/>
            <w:webHidden/>
          </w:rPr>
          <w:t>9</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00" w:history="1">
        <w:r w:rsidRPr="001376EB">
          <w:rPr>
            <w:rStyle w:val="Hyperlink"/>
            <w:noProof/>
          </w:rPr>
          <w:t>3.1.2</w:t>
        </w:r>
        <w:r>
          <w:rPr>
            <w:rFonts w:asciiTheme="minorHAnsi" w:eastAsiaTheme="minorEastAsia" w:hAnsiTheme="minorHAnsi" w:cstheme="minorBidi"/>
            <w:noProof/>
            <w:szCs w:val="22"/>
          </w:rPr>
          <w:tab/>
        </w:r>
        <w:r w:rsidRPr="001376EB">
          <w:rPr>
            <w:rStyle w:val="Hyperlink"/>
            <w:noProof/>
          </w:rPr>
          <w:t>Kartenherausgeber</w:t>
        </w:r>
        <w:r>
          <w:rPr>
            <w:noProof/>
            <w:webHidden/>
          </w:rPr>
          <w:tab/>
        </w:r>
        <w:r>
          <w:rPr>
            <w:noProof/>
            <w:webHidden/>
          </w:rPr>
          <w:fldChar w:fldCharType="begin"/>
        </w:r>
        <w:r>
          <w:rPr>
            <w:noProof/>
            <w:webHidden/>
          </w:rPr>
          <w:instrText xml:space="preserve"> PAGEREF _Toc486426800 \h </w:instrText>
        </w:r>
        <w:r>
          <w:rPr>
            <w:noProof/>
            <w:webHidden/>
          </w:rPr>
        </w:r>
        <w:r>
          <w:rPr>
            <w:noProof/>
            <w:webHidden/>
          </w:rPr>
          <w:fldChar w:fldCharType="separate"/>
        </w:r>
        <w:r>
          <w:rPr>
            <w:noProof/>
            <w:webHidden/>
          </w:rPr>
          <w:t>10</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01" w:history="1">
        <w:r w:rsidRPr="001376EB">
          <w:rPr>
            <w:rStyle w:val="Hyperlink"/>
            <w:noProof/>
          </w:rPr>
          <w:t>3.1.3</w:t>
        </w:r>
        <w:r>
          <w:rPr>
            <w:rFonts w:asciiTheme="minorHAnsi" w:eastAsiaTheme="minorEastAsia" w:hAnsiTheme="minorHAnsi" w:cstheme="minorBidi"/>
            <w:noProof/>
            <w:szCs w:val="22"/>
          </w:rPr>
          <w:tab/>
        </w:r>
        <w:r w:rsidRPr="001376EB">
          <w:rPr>
            <w:rStyle w:val="Hyperlink"/>
            <w:noProof/>
          </w:rPr>
          <w:t>TSP-CVC</w:t>
        </w:r>
        <w:r>
          <w:rPr>
            <w:noProof/>
            <w:webHidden/>
          </w:rPr>
          <w:tab/>
        </w:r>
        <w:r>
          <w:rPr>
            <w:noProof/>
            <w:webHidden/>
          </w:rPr>
          <w:fldChar w:fldCharType="begin"/>
        </w:r>
        <w:r>
          <w:rPr>
            <w:noProof/>
            <w:webHidden/>
          </w:rPr>
          <w:instrText xml:space="preserve"> PAGEREF _Toc486426801 \h </w:instrText>
        </w:r>
        <w:r>
          <w:rPr>
            <w:noProof/>
            <w:webHidden/>
          </w:rPr>
        </w:r>
        <w:r>
          <w:rPr>
            <w:noProof/>
            <w:webHidden/>
          </w:rPr>
          <w:fldChar w:fldCharType="separate"/>
        </w:r>
        <w:r>
          <w:rPr>
            <w:noProof/>
            <w:webHidden/>
          </w:rPr>
          <w:t>10</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02" w:history="1">
        <w:r w:rsidRPr="001376EB">
          <w:rPr>
            <w:rStyle w:val="Hyperlink"/>
            <w:noProof/>
          </w:rPr>
          <w:t>3.1.4</w:t>
        </w:r>
        <w:r>
          <w:rPr>
            <w:rFonts w:asciiTheme="minorHAnsi" w:eastAsiaTheme="minorEastAsia" w:hAnsiTheme="minorHAnsi" w:cstheme="minorBidi"/>
            <w:noProof/>
            <w:szCs w:val="22"/>
          </w:rPr>
          <w:tab/>
        </w:r>
        <w:r w:rsidRPr="001376EB">
          <w:rPr>
            <w:rStyle w:val="Hyperlink"/>
            <w:noProof/>
          </w:rPr>
          <w:t>Kartenpersonalisierer</w:t>
        </w:r>
        <w:r>
          <w:rPr>
            <w:noProof/>
            <w:webHidden/>
          </w:rPr>
          <w:tab/>
        </w:r>
        <w:r>
          <w:rPr>
            <w:noProof/>
            <w:webHidden/>
          </w:rPr>
          <w:fldChar w:fldCharType="begin"/>
        </w:r>
        <w:r>
          <w:rPr>
            <w:noProof/>
            <w:webHidden/>
          </w:rPr>
          <w:instrText xml:space="preserve"> PAGEREF _Toc486426802 \h </w:instrText>
        </w:r>
        <w:r>
          <w:rPr>
            <w:noProof/>
            <w:webHidden/>
          </w:rPr>
        </w:r>
        <w:r>
          <w:rPr>
            <w:noProof/>
            <w:webHidden/>
          </w:rPr>
          <w:fldChar w:fldCharType="separate"/>
        </w:r>
        <w:r>
          <w:rPr>
            <w:noProof/>
            <w:webHidden/>
          </w:rPr>
          <w:t>11</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03" w:history="1">
        <w:r w:rsidRPr="001376EB">
          <w:rPr>
            <w:rStyle w:val="Hyperlink"/>
            <w:noProof/>
          </w:rPr>
          <w:t>3.1.5</w:t>
        </w:r>
        <w:r>
          <w:rPr>
            <w:rFonts w:asciiTheme="minorHAnsi" w:eastAsiaTheme="minorEastAsia" w:hAnsiTheme="minorHAnsi" w:cstheme="minorBidi"/>
            <w:noProof/>
            <w:szCs w:val="22"/>
          </w:rPr>
          <w:tab/>
        </w:r>
        <w:r w:rsidRPr="001376EB">
          <w:rPr>
            <w:rStyle w:val="Hyperlink"/>
            <w:noProof/>
          </w:rPr>
          <w:t>Zertifikatsnehmer</w:t>
        </w:r>
        <w:r>
          <w:rPr>
            <w:noProof/>
            <w:webHidden/>
          </w:rPr>
          <w:tab/>
        </w:r>
        <w:r>
          <w:rPr>
            <w:noProof/>
            <w:webHidden/>
          </w:rPr>
          <w:fldChar w:fldCharType="begin"/>
        </w:r>
        <w:r>
          <w:rPr>
            <w:noProof/>
            <w:webHidden/>
          </w:rPr>
          <w:instrText xml:space="preserve"> PAGEREF _Toc486426803 \h </w:instrText>
        </w:r>
        <w:r>
          <w:rPr>
            <w:noProof/>
            <w:webHidden/>
          </w:rPr>
        </w:r>
        <w:r>
          <w:rPr>
            <w:noProof/>
            <w:webHidden/>
          </w:rPr>
          <w:fldChar w:fldCharType="separate"/>
        </w:r>
        <w:r>
          <w:rPr>
            <w:noProof/>
            <w:webHidden/>
          </w:rPr>
          <w:t>11</w:t>
        </w:r>
        <w:r>
          <w:rPr>
            <w:noProof/>
            <w:webHidden/>
          </w:rPr>
          <w:fldChar w:fldCharType="end"/>
        </w:r>
      </w:hyperlink>
    </w:p>
    <w:p w:rsidR="00E46695" w:rsidRDefault="00E46695">
      <w:pPr>
        <w:pStyle w:val="Verzeichnis4"/>
        <w:tabs>
          <w:tab w:val="left" w:pos="1760"/>
          <w:tab w:val="right" w:leader="dot" w:pos="8726"/>
        </w:tabs>
        <w:rPr>
          <w:rFonts w:asciiTheme="minorHAnsi" w:eastAsiaTheme="minorEastAsia" w:hAnsiTheme="minorHAnsi" w:cstheme="minorBidi"/>
          <w:i w:val="0"/>
          <w:noProof/>
          <w:szCs w:val="22"/>
        </w:rPr>
      </w:pPr>
      <w:hyperlink w:anchor="_Toc486426804" w:history="1">
        <w:r w:rsidRPr="001376EB">
          <w:rPr>
            <w:rStyle w:val="Hyperlink"/>
            <w:noProof/>
          </w:rPr>
          <w:t>3.1.5.1</w:t>
        </w:r>
        <w:r>
          <w:rPr>
            <w:rFonts w:asciiTheme="minorHAnsi" w:eastAsiaTheme="minorEastAsia" w:hAnsiTheme="minorHAnsi" w:cstheme="minorBidi"/>
            <w:i w:val="0"/>
            <w:noProof/>
            <w:szCs w:val="22"/>
          </w:rPr>
          <w:tab/>
        </w:r>
        <w:r w:rsidRPr="001376EB">
          <w:rPr>
            <w:rStyle w:val="Hyperlink"/>
            <w:noProof/>
          </w:rPr>
          <w:t>Karteninhaber (eGK)</w:t>
        </w:r>
        <w:r>
          <w:rPr>
            <w:noProof/>
            <w:webHidden/>
          </w:rPr>
          <w:tab/>
        </w:r>
        <w:r>
          <w:rPr>
            <w:noProof/>
            <w:webHidden/>
          </w:rPr>
          <w:fldChar w:fldCharType="begin"/>
        </w:r>
        <w:r>
          <w:rPr>
            <w:noProof/>
            <w:webHidden/>
          </w:rPr>
          <w:instrText xml:space="preserve"> PAGEREF _Toc486426804 \h </w:instrText>
        </w:r>
        <w:r>
          <w:rPr>
            <w:noProof/>
            <w:webHidden/>
          </w:rPr>
        </w:r>
        <w:r>
          <w:rPr>
            <w:noProof/>
            <w:webHidden/>
          </w:rPr>
          <w:fldChar w:fldCharType="separate"/>
        </w:r>
        <w:r>
          <w:rPr>
            <w:noProof/>
            <w:webHidden/>
          </w:rPr>
          <w:t>11</w:t>
        </w:r>
        <w:r>
          <w:rPr>
            <w:noProof/>
            <w:webHidden/>
          </w:rPr>
          <w:fldChar w:fldCharType="end"/>
        </w:r>
      </w:hyperlink>
    </w:p>
    <w:p w:rsidR="00E46695" w:rsidRDefault="00E46695">
      <w:pPr>
        <w:pStyle w:val="Verzeichnis4"/>
        <w:tabs>
          <w:tab w:val="left" w:pos="1760"/>
          <w:tab w:val="right" w:leader="dot" w:pos="8726"/>
        </w:tabs>
        <w:rPr>
          <w:rFonts w:asciiTheme="minorHAnsi" w:eastAsiaTheme="minorEastAsia" w:hAnsiTheme="minorHAnsi" w:cstheme="minorBidi"/>
          <w:i w:val="0"/>
          <w:noProof/>
          <w:szCs w:val="22"/>
        </w:rPr>
      </w:pPr>
      <w:hyperlink w:anchor="_Toc486426805" w:history="1">
        <w:r w:rsidRPr="001376EB">
          <w:rPr>
            <w:rStyle w:val="Hyperlink"/>
            <w:noProof/>
          </w:rPr>
          <w:t>3.1.5.2</w:t>
        </w:r>
        <w:r>
          <w:rPr>
            <w:rFonts w:asciiTheme="minorHAnsi" w:eastAsiaTheme="minorEastAsia" w:hAnsiTheme="minorHAnsi" w:cstheme="minorBidi"/>
            <w:i w:val="0"/>
            <w:noProof/>
            <w:szCs w:val="22"/>
          </w:rPr>
          <w:tab/>
        </w:r>
        <w:r w:rsidRPr="001376EB">
          <w:rPr>
            <w:rStyle w:val="Hyperlink"/>
            <w:noProof/>
          </w:rPr>
          <w:t>Karteninhaber (HBA, SM-B für medizinische Institutionen oder Kostenträger)</w:t>
        </w:r>
        <w:r>
          <w:rPr>
            <w:noProof/>
            <w:webHidden/>
          </w:rPr>
          <w:tab/>
        </w:r>
        <w:r>
          <w:rPr>
            <w:noProof/>
            <w:webHidden/>
          </w:rPr>
          <w:fldChar w:fldCharType="begin"/>
        </w:r>
        <w:r>
          <w:rPr>
            <w:noProof/>
            <w:webHidden/>
          </w:rPr>
          <w:instrText xml:space="preserve"> PAGEREF _Toc486426805 \h </w:instrText>
        </w:r>
        <w:r>
          <w:rPr>
            <w:noProof/>
            <w:webHidden/>
          </w:rPr>
        </w:r>
        <w:r>
          <w:rPr>
            <w:noProof/>
            <w:webHidden/>
          </w:rPr>
          <w:fldChar w:fldCharType="separate"/>
        </w:r>
        <w:r>
          <w:rPr>
            <w:noProof/>
            <w:webHidden/>
          </w:rPr>
          <w:t>11</w:t>
        </w:r>
        <w:r>
          <w:rPr>
            <w:noProof/>
            <w:webHidden/>
          </w:rPr>
          <w:fldChar w:fldCharType="end"/>
        </w:r>
      </w:hyperlink>
    </w:p>
    <w:p w:rsidR="00E46695" w:rsidRDefault="00E46695">
      <w:pPr>
        <w:pStyle w:val="Verzeichnis4"/>
        <w:tabs>
          <w:tab w:val="left" w:pos="1760"/>
          <w:tab w:val="right" w:leader="dot" w:pos="8726"/>
        </w:tabs>
        <w:rPr>
          <w:rFonts w:asciiTheme="minorHAnsi" w:eastAsiaTheme="minorEastAsia" w:hAnsiTheme="minorHAnsi" w:cstheme="minorBidi"/>
          <w:i w:val="0"/>
          <w:noProof/>
          <w:szCs w:val="22"/>
        </w:rPr>
      </w:pPr>
      <w:hyperlink w:anchor="_Toc486426806" w:history="1">
        <w:r w:rsidRPr="001376EB">
          <w:rPr>
            <w:rStyle w:val="Hyperlink"/>
            <w:noProof/>
          </w:rPr>
          <w:t>3.1.5.3</w:t>
        </w:r>
        <w:r>
          <w:rPr>
            <w:rFonts w:asciiTheme="minorHAnsi" w:eastAsiaTheme="minorEastAsia" w:hAnsiTheme="minorHAnsi" w:cstheme="minorBidi"/>
            <w:i w:val="0"/>
            <w:noProof/>
            <w:szCs w:val="22"/>
          </w:rPr>
          <w:tab/>
        </w:r>
        <w:r w:rsidRPr="001376EB">
          <w:rPr>
            <w:rStyle w:val="Hyperlink"/>
            <w:noProof/>
          </w:rPr>
          <w:t>Karteninhaber (gSMC, SM-B für Gesellschafterorganisationen)</w:t>
        </w:r>
        <w:r>
          <w:rPr>
            <w:noProof/>
            <w:webHidden/>
          </w:rPr>
          <w:tab/>
        </w:r>
        <w:r>
          <w:rPr>
            <w:noProof/>
            <w:webHidden/>
          </w:rPr>
          <w:fldChar w:fldCharType="begin"/>
        </w:r>
        <w:r>
          <w:rPr>
            <w:noProof/>
            <w:webHidden/>
          </w:rPr>
          <w:instrText xml:space="preserve"> PAGEREF _Toc486426806 \h </w:instrText>
        </w:r>
        <w:r>
          <w:rPr>
            <w:noProof/>
            <w:webHidden/>
          </w:rPr>
        </w:r>
        <w:r>
          <w:rPr>
            <w:noProof/>
            <w:webHidden/>
          </w:rPr>
          <w:fldChar w:fldCharType="separate"/>
        </w:r>
        <w:r>
          <w:rPr>
            <w:noProof/>
            <w:webHidden/>
          </w:rPr>
          <w:t>12</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07" w:history="1">
        <w:r w:rsidRPr="001376EB">
          <w:rPr>
            <w:rStyle w:val="Hyperlink"/>
            <w:noProof/>
          </w:rPr>
          <w:t>3.2</w:t>
        </w:r>
        <w:r>
          <w:rPr>
            <w:rFonts w:asciiTheme="minorHAnsi" w:eastAsiaTheme="minorEastAsia" w:hAnsiTheme="minorHAnsi" w:cstheme="minorBidi"/>
            <w:b w:val="0"/>
            <w:iCs w:val="0"/>
            <w:noProof/>
            <w:szCs w:val="22"/>
          </w:rPr>
          <w:tab/>
        </w:r>
        <w:r w:rsidRPr="001376EB">
          <w:rPr>
            <w:rStyle w:val="Hyperlink"/>
            <w:noProof/>
          </w:rPr>
          <w:t>Nachbarsysteme</w:t>
        </w:r>
        <w:r>
          <w:rPr>
            <w:noProof/>
            <w:webHidden/>
          </w:rPr>
          <w:tab/>
        </w:r>
        <w:r>
          <w:rPr>
            <w:noProof/>
            <w:webHidden/>
          </w:rPr>
          <w:fldChar w:fldCharType="begin"/>
        </w:r>
        <w:r>
          <w:rPr>
            <w:noProof/>
            <w:webHidden/>
          </w:rPr>
          <w:instrText xml:space="preserve"> PAGEREF _Toc486426807 \h </w:instrText>
        </w:r>
        <w:r>
          <w:rPr>
            <w:noProof/>
            <w:webHidden/>
          </w:rPr>
        </w:r>
        <w:r>
          <w:rPr>
            <w:noProof/>
            <w:webHidden/>
          </w:rPr>
          <w:fldChar w:fldCharType="separate"/>
        </w:r>
        <w:r>
          <w:rPr>
            <w:noProof/>
            <w:webHidden/>
          </w:rPr>
          <w:t>12</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08" w:history="1">
        <w:r w:rsidRPr="001376EB">
          <w:rPr>
            <w:rStyle w:val="Hyperlink"/>
            <w:noProof/>
          </w:rPr>
          <w:t>3.3</w:t>
        </w:r>
        <w:r>
          <w:rPr>
            <w:rFonts w:asciiTheme="minorHAnsi" w:eastAsiaTheme="minorEastAsia" w:hAnsiTheme="minorHAnsi" w:cstheme="minorBidi"/>
            <w:b w:val="0"/>
            <w:iCs w:val="0"/>
            <w:noProof/>
            <w:szCs w:val="22"/>
          </w:rPr>
          <w:tab/>
        </w:r>
        <w:r w:rsidRPr="001376EB">
          <w:rPr>
            <w:rStyle w:val="Hyperlink"/>
            <w:noProof/>
          </w:rPr>
          <w:t>Zugriffsprofile</w:t>
        </w:r>
        <w:r>
          <w:rPr>
            <w:noProof/>
            <w:webHidden/>
          </w:rPr>
          <w:tab/>
        </w:r>
        <w:r>
          <w:rPr>
            <w:noProof/>
            <w:webHidden/>
          </w:rPr>
          <w:fldChar w:fldCharType="begin"/>
        </w:r>
        <w:r>
          <w:rPr>
            <w:noProof/>
            <w:webHidden/>
          </w:rPr>
          <w:instrText xml:space="preserve"> PAGEREF _Toc486426808 \h </w:instrText>
        </w:r>
        <w:r>
          <w:rPr>
            <w:noProof/>
            <w:webHidden/>
          </w:rPr>
        </w:r>
        <w:r>
          <w:rPr>
            <w:noProof/>
            <w:webHidden/>
          </w:rPr>
          <w:fldChar w:fldCharType="separate"/>
        </w:r>
        <w:r>
          <w:rPr>
            <w:noProof/>
            <w:webHidden/>
          </w:rPr>
          <w:t>13</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09" w:history="1">
        <w:r w:rsidRPr="001376EB">
          <w:rPr>
            <w:rStyle w:val="Hyperlink"/>
            <w:noProof/>
          </w:rPr>
          <w:t>3.4</w:t>
        </w:r>
        <w:r>
          <w:rPr>
            <w:rFonts w:asciiTheme="minorHAnsi" w:eastAsiaTheme="minorEastAsia" w:hAnsiTheme="minorHAnsi" w:cstheme="minorBidi"/>
            <w:b w:val="0"/>
            <w:iCs w:val="0"/>
            <w:noProof/>
            <w:szCs w:val="22"/>
          </w:rPr>
          <w:tab/>
        </w:r>
        <w:r w:rsidRPr="001376EB">
          <w:rPr>
            <w:rStyle w:val="Hyperlink"/>
            <w:noProof/>
          </w:rPr>
          <w:t>Sperren und Nachladen von CV-Zertifikaten der Karten- generation 2</w:t>
        </w:r>
        <w:r>
          <w:rPr>
            <w:noProof/>
            <w:webHidden/>
          </w:rPr>
          <w:tab/>
        </w:r>
        <w:r>
          <w:rPr>
            <w:noProof/>
            <w:webHidden/>
          </w:rPr>
          <w:fldChar w:fldCharType="begin"/>
        </w:r>
        <w:r>
          <w:rPr>
            <w:noProof/>
            <w:webHidden/>
          </w:rPr>
          <w:instrText xml:space="preserve"> PAGEREF _Toc486426809 \h </w:instrText>
        </w:r>
        <w:r>
          <w:rPr>
            <w:noProof/>
            <w:webHidden/>
          </w:rPr>
        </w:r>
        <w:r>
          <w:rPr>
            <w:noProof/>
            <w:webHidden/>
          </w:rPr>
          <w:fldChar w:fldCharType="separate"/>
        </w:r>
        <w:r>
          <w:rPr>
            <w:noProof/>
            <w:webHidden/>
          </w:rPr>
          <w:t>14</w:t>
        </w:r>
        <w:r>
          <w:rPr>
            <w:noProof/>
            <w:webHidden/>
          </w:rPr>
          <w:fldChar w:fldCharType="end"/>
        </w:r>
      </w:hyperlink>
    </w:p>
    <w:p w:rsidR="00E46695" w:rsidRDefault="00E46695">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426810" w:history="1">
        <w:r w:rsidRPr="001376EB">
          <w:rPr>
            <w:rStyle w:val="Hyperlink"/>
            <w:noProof/>
          </w:rPr>
          <w:t>4</w:t>
        </w:r>
        <w:r>
          <w:rPr>
            <w:rFonts w:asciiTheme="minorHAnsi" w:eastAsiaTheme="minorEastAsia" w:hAnsiTheme="minorHAnsi" w:cstheme="minorBidi"/>
            <w:b w:val="0"/>
            <w:bCs w:val="0"/>
            <w:noProof/>
            <w:sz w:val="22"/>
            <w:szCs w:val="22"/>
          </w:rPr>
          <w:tab/>
        </w:r>
        <w:r w:rsidRPr="001376EB">
          <w:rPr>
            <w:rStyle w:val="Hyperlink"/>
            <w:noProof/>
          </w:rPr>
          <w:t>Übergreifende Festlegungen</w:t>
        </w:r>
        <w:r>
          <w:rPr>
            <w:noProof/>
            <w:webHidden/>
          </w:rPr>
          <w:tab/>
        </w:r>
        <w:r>
          <w:rPr>
            <w:noProof/>
            <w:webHidden/>
          </w:rPr>
          <w:fldChar w:fldCharType="begin"/>
        </w:r>
        <w:r>
          <w:rPr>
            <w:noProof/>
            <w:webHidden/>
          </w:rPr>
          <w:instrText xml:space="preserve"> PAGEREF _Toc486426810 \h </w:instrText>
        </w:r>
        <w:r>
          <w:rPr>
            <w:noProof/>
            <w:webHidden/>
          </w:rPr>
        </w:r>
        <w:r>
          <w:rPr>
            <w:noProof/>
            <w:webHidden/>
          </w:rPr>
          <w:fldChar w:fldCharType="separate"/>
        </w:r>
        <w:r>
          <w:rPr>
            <w:noProof/>
            <w:webHidden/>
          </w:rPr>
          <w:t>15</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11" w:history="1">
        <w:r w:rsidRPr="001376EB">
          <w:rPr>
            <w:rStyle w:val="Hyperlink"/>
            <w:noProof/>
          </w:rPr>
          <w:t>4.1</w:t>
        </w:r>
        <w:r>
          <w:rPr>
            <w:rFonts w:asciiTheme="minorHAnsi" w:eastAsiaTheme="minorEastAsia" w:hAnsiTheme="minorHAnsi" w:cstheme="minorBidi"/>
            <w:b w:val="0"/>
            <w:iCs w:val="0"/>
            <w:noProof/>
            <w:szCs w:val="22"/>
          </w:rPr>
          <w:tab/>
        </w:r>
        <w:r w:rsidRPr="001376EB">
          <w:rPr>
            <w:rStyle w:val="Hyperlink"/>
            <w:noProof/>
          </w:rPr>
          <w:t>Erstellung Ausgabepolicy durch TSP-CVC</w:t>
        </w:r>
        <w:r>
          <w:rPr>
            <w:noProof/>
            <w:webHidden/>
          </w:rPr>
          <w:tab/>
        </w:r>
        <w:r>
          <w:rPr>
            <w:noProof/>
            <w:webHidden/>
          </w:rPr>
          <w:fldChar w:fldCharType="begin"/>
        </w:r>
        <w:r>
          <w:rPr>
            <w:noProof/>
            <w:webHidden/>
          </w:rPr>
          <w:instrText xml:space="preserve"> PAGEREF _Toc486426811 \h </w:instrText>
        </w:r>
        <w:r>
          <w:rPr>
            <w:noProof/>
            <w:webHidden/>
          </w:rPr>
        </w:r>
        <w:r>
          <w:rPr>
            <w:noProof/>
            <w:webHidden/>
          </w:rPr>
          <w:fldChar w:fldCharType="separate"/>
        </w:r>
        <w:r>
          <w:rPr>
            <w:noProof/>
            <w:webHidden/>
          </w:rPr>
          <w:t>15</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12" w:history="1">
        <w:r w:rsidRPr="001376EB">
          <w:rPr>
            <w:rStyle w:val="Hyperlink"/>
            <w:noProof/>
          </w:rPr>
          <w:t>4.2</w:t>
        </w:r>
        <w:r>
          <w:rPr>
            <w:rFonts w:asciiTheme="minorHAnsi" w:eastAsiaTheme="minorEastAsia" w:hAnsiTheme="minorHAnsi" w:cstheme="minorBidi"/>
            <w:b w:val="0"/>
            <w:iCs w:val="0"/>
            <w:noProof/>
            <w:szCs w:val="22"/>
          </w:rPr>
          <w:tab/>
        </w:r>
        <w:r w:rsidRPr="001376EB">
          <w:rPr>
            <w:rStyle w:val="Hyperlink"/>
            <w:noProof/>
          </w:rPr>
          <w:t>Erstellung Sicherheitskonzept Zertifikatsprozess durch TSP-CVC</w:t>
        </w:r>
        <w:r>
          <w:rPr>
            <w:noProof/>
            <w:webHidden/>
          </w:rPr>
          <w:tab/>
        </w:r>
        <w:r>
          <w:rPr>
            <w:noProof/>
            <w:webHidden/>
          </w:rPr>
          <w:fldChar w:fldCharType="begin"/>
        </w:r>
        <w:r>
          <w:rPr>
            <w:noProof/>
            <w:webHidden/>
          </w:rPr>
          <w:instrText xml:space="preserve"> PAGEREF _Toc486426812 \h </w:instrText>
        </w:r>
        <w:r>
          <w:rPr>
            <w:noProof/>
            <w:webHidden/>
          </w:rPr>
        </w:r>
        <w:r>
          <w:rPr>
            <w:noProof/>
            <w:webHidden/>
          </w:rPr>
          <w:fldChar w:fldCharType="separate"/>
        </w:r>
        <w:r>
          <w:rPr>
            <w:noProof/>
            <w:webHidden/>
          </w:rPr>
          <w:t>15</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13" w:history="1">
        <w:r w:rsidRPr="001376EB">
          <w:rPr>
            <w:rStyle w:val="Hyperlink"/>
            <w:noProof/>
          </w:rPr>
          <w:t>4.3</w:t>
        </w:r>
        <w:r>
          <w:rPr>
            <w:rFonts w:asciiTheme="minorHAnsi" w:eastAsiaTheme="minorEastAsia" w:hAnsiTheme="minorHAnsi" w:cstheme="minorBidi"/>
            <w:b w:val="0"/>
            <w:iCs w:val="0"/>
            <w:noProof/>
            <w:szCs w:val="22"/>
          </w:rPr>
          <w:tab/>
        </w:r>
        <w:r w:rsidRPr="001376EB">
          <w:rPr>
            <w:rStyle w:val="Hyperlink"/>
            <w:noProof/>
          </w:rPr>
          <w:t>Zulassung</w:t>
        </w:r>
        <w:r>
          <w:rPr>
            <w:noProof/>
            <w:webHidden/>
          </w:rPr>
          <w:tab/>
        </w:r>
        <w:r>
          <w:rPr>
            <w:noProof/>
            <w:webHidden/>
          </w:rPr>
          <w:fldChar w:fldCharType="begin"/>
        </w:r>
        <w:r>
          <w:rPr>
            <w:noProof/>
            <w:webHidden/>
          </w:rPr>
          <w:instrText xml:space="preserve"> PAGEREF _Toc486426813 \h </w:instrText>
        </w:r>
        <w:r>
          <w:rPr>
            <w:noProof/>
            <w:webHidden/>
          </w:rPr>
        </w:r>
        <w:r>
          <w:rPr>
            <w:noProof/>
            <w:webHidden/>
          </w:rPr>
          <w:fldChar w:fldCharType="separate"/>
        </w:r>
        <w:r>
          <w:rPr>
            <w:noProof/>
            <w:webHidden/>
          </w:rPr>
          <w:t>16</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14" w:history="1">
        <w:r w:rsidRPr="001376EB">
          <w:rPr>
            <w:rStyle w:val="Hyperlink"/>
            <w:noProof/>
          </w:rPr>
          <w:t>4.4</w:t>
        </w:r>
        <w:r>
          <w:rPr>
            <w:rFonts w:asciiTheme="minorHAnsi" w:eastAsiaTheme="minorEastAsia" w:hAnsiTheme="minorHAnsi" w:cstheme="minorBidi"/>
            <w:b w:val="0"/>
            <w:iCs w:val="0"/>
            <w:noProof/>
            <w:szCs w:val="22"/>
          </w:rPr>
          <w:tab/>
        </w:r>
        <w:r w:rsidRPr="001376EB">
          <w:rPr>
            <w:rStyle w:val="Hyperlink"/>
            <w:noProof/>
          </w:rPr>
          <w:t>Registrierung und Qualifizierung</w:t>
        </w:r>
        <w:r>
          <w:rPr>
            <w:noProof/>
            <w:webHidden/>
          </w:rPr>
          <w:tab/>
        </w:r>
        <w:r>
          <w:rPr>
            <w:noProof/>
            <w:webHidden/>
          </w:rPr>
          <w:fldChar w:fldCharType="begin"/>
        </w:r>
        <w:r>
          <w:rPr>
            <w:noProof/>
            <w:webHidden/>
          </w:rPr>
          <w:instrText xml:space="preserve"> PAGEREF _Toc486426814 \h </w:instrText>
        </w:r>
        <w:r>
          <w:rPr>
            <w:noProof/>
            <w:webHidden/>
          </w:rPr>
        </w:r>
        <w:r>
          <w:rPr>
            <w:noProof/>
            <w:webHidden/>
          </w:rPr>
          <w:fldChar w:fldCharType="separate"/>
        </w:r>
        <w:r>
          <w:rPr>
            <w:noProof/>
            <w:webHidden/>
          </w:rPr>
          <w:t>16</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15" w:history="1">
        <w:r w:rsidRPr="001376EB">
          <w:rPr>
            <w:rStyle w:val="Hyperlink"/>
            <w:noProof/>
          </w:rPr>
          <w:t>4.5</w:t>
        </w:r>
        <w:r>
          <w:rPr>
            <w:rFonts w:asciiTheme="minorHAnsi" w:eastAsiaTheme="minorEastAsia" w:hAnsiTheme="minorHAnsi" w:cstheme="minorBidi"/>
            <w:b w:val="0"/>
            <w:iCs w:val="0"/>
            <w:noProof/>
            <w:szCs w:val="22"/>
          </w:rPr>
          <w:tab/>
        </w:r>
        <w:r w:rsidRPr="001376EB">
          <w:rPr>
            <w:rStyle w:val="Hyperlink"/>
            <w:noProof/>
          </w:rPr>
          <w:t>Zusammenspiel Kartenherausgeber, CVC-CA und Kartenpersonalisierer</w:t>
        </w:r>
        <w:r>
          <w:rPr>
            <w:noProof/>
            <w:webHidden/>
          </w:rPr>
          <w:tab/>
        </w:r>
        <w:r>
          <w:rPr>
            <w:noProof/>
            <w:webHidden/>
          </w:rPr>
          <w:fldChar w:fldCharType="begin"/>
        </w:r>
        <w:r>
          <w:rPr>
            <w:noProof/>
            <w:webHidden/>
          </w:rPr>
          <w:instrText xml:space="preserve"> PAGEREF _Toc486426815 \h </w:instrText>
        </w:r>
        <w:r>
          <w:rPr>
            <w:noProof/>
            <w:webHidden/>
          </w:rPr>
        </w:r>
        <w:r>
          <w:rPr>
            <w:noProof/>
            <w:webHidden/>
          </w:rPr>
          <w:fldChar w:fldCharType="separate"/>
        </w:r>
        <w:r>
          <w:rPr>
            <w:noProof/>
            <w:webHidden/>
          </w:rPr>
          <w:t>18</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16" w:history="1">
        <w:r w:rsidRPr="001376EB">
          <w:rPr>
            <w:rStyle w:val="Hyperlink"/>
            <w:noProof/>
          </w:rPr>
          <w:t>4.6</w:t>
        </w:r>
        <w:r>
          <w:rPr>
            <w:rFonts w:asciiTheme="minorHAnsi" w:eastAsiaTheme="minorEastAsia" w:hAnsiTheme="minorHAnsi" w:cstheme="minorBidi"/>
            <w:b w:val="0"/>
            <w:iCs w:val="0"/>
            <w:noProof/>
            <w:szCs w:val="22"/>
          </w:rPr>
          <w:tab/>
        </w:r>
        <w:r w:rsidRPr="001376EB">
          <w:rPr>
            <w:rStyle w:val="Hyperlink"/>
            <w:noProof/>
          </w:rPr>
          <w:t>Mindestanforderungen an eine CVC-CA</w:t>
        </w:r>
        <w:r>
          <w:rPr>
            <w:noProof/>
            <w:webHidden/>
          </w:rPr>
          <w:tab/>
        </w:r>
        <w:r>
          <w:rPr>
            <w:noProof/>
            <w:webHidden/>
          </w:rPr>
          <w:fldChar w:fldCharType="begin"/>
        </w:r>
        <w:r>
          <w:rPr>
            <w:noProof/>
            <w:webHidden/>
          </w:rPr>
          <w:instrText xml:space="preserve"> PAGEREF _Toc486426816 \h </w:instrText>
        </w:r>
        <w:r>
          <w:rPr>
            <w:noProof/>
            <w:webHidden/>
          </w:rPr>
        </w:r>
        <w:r>
          <w:rPr>
            <w:noProof/>
            <w:webHidden/>
          </w:rPr>
          <w:fldChar w:fldCharType="separate"/>
        </w:r>
        <w:r>
          <w:rPr>
            <w:noProof/>
            <w:webHidden/>
          </w:rPr>
          <w:t>21</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17" w:history="1">
        <w:r w:rsidRPr="001376EB">
          <w:rPr>
            <w:rStyle w:val="Hyperlink"/>
            <w:noProof/>
          </w:rPr>
          <w:t>4.6.1</w:t>
        </w:r>
        <w:r>
          <w:rPr>
            <w:rFonts w:asciiTheme="minorHAnsi" w:eastAsiaTheme="minorEastAsia" w:hAnsiTheme="minorHAnsi" w:cstheme="minorBidi"/>
            <w:noProof/>
            <w:szCs w:val="22"/>
          </w:rPr>
          <w:tab/>
        </w:r>
        <w:r w:rsidRPr="001376EB">
          <w:rPr>
            <w:rStyle w:val="Hyperlink"/>
            <w:noProof/>
          </w:rPr>
          <w:t>Schutzbedarfsfeststellung</w:t>
        </w:r>
        <w:r>
          <w:rPr>
            <w:noProof/>
            <w:webHidden/>
          </w:rPr>
          <w:tab/>
        </w:r>
        <w:r>
          <w:rPr>
            <w:noProof/>
            <w:webHidden/>
          </w:rPr>
          <w:fldChar w:fldCharType="begin"/>
        </w:r>
        <w:r>
          <w:rPr>
            <w:noProof/>
            <w:webHidden/>
          </w:rPr>
          <w:instrText xml:space="preserve"> PAGEREF _Toc486426817 \h </w:instrText>
        </w:r>
        <w:r>
          <w:rPr>
            <w:noProof/>
            <w:webHidden/>
          </w:rPr>
        </w:r>
        <w:r>
          <w:rPr>
            <w:noProof/>
            <w:webHidden/>
          </w:rPr>
          <w:fldChar w:fldCharType="separate"/>
        </w:r>
        <w:r>
          <w:rPr>
            <w:noProof/>
            <w:webHidden/>
          </w:rPr>
          <w:t>21</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18" w:history="1">
        <w:r w:rsidRPr="001376EB">
          <w:rPr>
            <w:rStyle w:val="Hyperlink"/>
            <w:noProof/>
          </w:rPr>
          <w:t>4.6.2</w:t>
        </w:r>
        <w:r>
          <w:rPr>
            <w:rFonts w:asciiTheme="minorHAnsi" w:eastAsiaTheme="minorEastAsia" w:hAnsiTheme="minorHAnsi" w:cstheme="minorBidi"/>
            <w:noProof/>
            <w:szCs w:val="22"/>
          </w:rPr>
          <w:tab/>
        </w:r>
        <w:r w:rsidRPr="001376EB">
          <w:rPr>
            <w:rStyle w:val="Hyperlink"/>
            <w:noProof/>
          </w:rPr>
          <w:t>Verfügbarkeit der CVC-CA</w:t>
        </w:r>
        <w:r>
          <w:rPr>
            <w:noProof/>
            <w:webHidden/>
          </w:rPr>
          <w:tab/>
        </w:r>
        <w:r>
          <w:rPr>
            <w:noProof/>
            <w:webHidden/>
          </w:rPr>
          <w:fldChar w:fldCharType="begin"/>
        </w:r>
        <w:r>
          <w:rPr>
            <w:noProof/>
            <w:webHidden/>
          </w:rPr>
          <w:instrText xml:space="preserve"> PAGEREF _Toc486426818 \h </w:instrText>
        </w:r>
        <w:r>
          <w:rPr>
            <w:noProof/>
            <w:webHidden/>
          </w:rPr>
        </w:r>
        <w:r>
          <w:rPr>
            <w:noProof/>
            <w:webHidden/>
          </w:rPr>
          <w:fldChar w:fldCharType="separate"/>
        </w:r>
        <w:r>
          <w:rPr>
            <w:noProof/>
            <w:webHidden/>
          </w:rPr>
          <w:t>22</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19" w:history="1">
        <w:r w:rsidRPr="001376EB">
          <w:rPr>
            <w:rStyle w:val="Hyperlink"/>
            <w:noProof/>
          </w:rPr>
          <w:t>4.6.3</w:t>
        </w:r>
        <w:r>
          <w:rPr>
            <w:rFonts w:asciiTheme="minorHAnsi" w:eastAsiaTheme="minorEastAsia" w:hAnsiTheme="minorHAnsi" w:cstheme="minorBidi"/>
            <w:noProof/>
            <w:szCs w:val="22"/>
          </w:rPr>
          <w:tab/>
        </w:r>
        <w:r w:rsidRPr="001376EB">
          <w:rPr>
            <w:rStyle w:val="Hyperlink"/>
            <w:noProof/>
          </w:rPr>
          <w:t>Ausschließlichkeit und Dauer der Schlüsselnutzung</w:t>
        </w:r>
        <w:r>
          <w:rPr>
            <w:noProof/>
            <w:webHidden/>
          </w:rPr>
          <w:tab/>
        </w:r>
        <w:r>
          <w:rPr>
            <w:noProof/>
            <w:webHidden/>
          </w:rPr>
          <w:fldChar w:fldCharType="begin"/>
        </w:r>
        <w:r>
          <w:rPr>
            <w:noProof/>
            <w:webHidden/>
          </w:rPr>
          <w:instrText xml:space="preserve"> PAGEREF _Toc486426819 \h </w:instrText>
        </w:r>
        <w:r>
          <w:rPr>
            <w:noProof/>
            <w:webHidden/>
          </w:rPr>
        </w:r>
        <w:r>
          <w:rPr>
            <w:noProof/>
            <w:webHidden/>
          </w:rPr>
          <w:fldChar w:fldCharType="separate"/>
        </w:r>
        <w:r>
          <w:rPr>
            <w:noProof/>
            <w:webHidden/>
          </w:rPr>
          <w:t>22</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20" w:history="1">
        <w:r w:rsidRPr="001376EB">
          <w:rPr>
            <w:rStyle w:val="Hyperlink"/>
            <w:noProof/>
          </w:rPr>
          <w:t>4.6.4</w:t>
        </w:r>
        <w:r>
          <w:rPr>
            <w:rFonts w:asciiTheme="minorHAnsi" w:eastAsiaTheme="minorEastAsia" w:hAnsiTheme="minorHAnsi" w:cstheme="minorBidi"/>
            <w:noProof/>
            <w:szCs w:val="22"/>
          </w:rPr>
          <w:tab/>
        </w:r>
        <w:r w:rsidRPr="001376EB">
          <w:rPr>
            <w:rStyle w:val="Hyperlink"/>
            <w:noProof/>
          </w:rPr>
          <w:t>Verlust der Zulassung</w:t>
        </w:r>
        <w:r>
          <w:rPr>
            <w:noProof/>
            <w:webHidden/>
          </w:rPr>
          <w:tab/>
        </w:r>
        <w:r>
          <w:rPr>
            <w:noProof/>
            <w:webHidden/>
          </w:rPr>
          <w:fldChar w:fldCharType="begin"/>
        </w:r>
        <w:r>
          <w:rPr>
            <w:noProof/>
            <w:webHidden/>
          </w:rPr>
          <w:instrText xml:space="preserve"> PAGEREF _Toc486426820 \h </w:instrText>
        </w:r>
        <w:r>
          <w:rPr>
            <w:noProof/>
            <w:webHidden/>
          </w:rPr>
        </w:r>
        <w:r>
          <w:rPr>
            <w:noProof/>
            <w:webHidden/>
          </w:rPr>
          <w:fldChar w:fldCharType="separate"/>
        </w:r>
        <w:r>
          <w:rPr>
            <w:noProof/>
            <w:webHidden/>
          </w:rPr>
          <w:t>23</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21" w:history="1">
        <w:r w:rsidRPr="001376EB">
          <w:rPr>
            <w:rStyle w:val="Hyperlink"/>
            <w:noProof/>
          </w:rPr>
          <w:t>4.6.5</w:t>
        </w:r>
        <w:r>
          <w:rPr>
            <w:rFonts w:asciiTheme="minorHAnsi" w:eastAsiaTheme="minorEastAsia" w:hAnsiTheme="minorHAnsi" w:cstheme="minorBidi"/>
            <w:noProof/>
            <w:szCs w:val="22"/>
          </w:rPr>
          <w:tab/>
        </w:r>
        <w:r w:rsidRPr="001376EB">
          <w:rPr>
            <w:rStyle w:val="Hyperlink"/>
            <w:noProof/>
          </w:rPr>
          <w:t>Sicherheit des Schlüsselpaares</w:t>
        </w:r>
        <w:r>
          <w:rPr>
            <w:noProof/>
            <w:webHidden/>
          </w:rPr>
          <w:tab/>
        </w:r>
        <w:r>
          <w:rPr>
            <w:noProof/>
            <w:webHidden/>
          </w:rPr>
          <w:fldChar w:fldCharType="begin"/>
        </w:r>
        <w:r>
          <w:rPr>
            <w:noProof/>
            <w:webHidden/>
          </w:rPr>
          <w:instrText xml:space="preserve"> PAGEREF _Toc486426821 \h </w:instrText>
        </w:r>
        <w:r>
          <w:rPr>
            <w:noProof/>
            <w:webHidden/>
          </w:rPr>
        </w:r>
        <w:r>
          <w:rPr>
            <w:noProof/>
            <w:webHidden/>
          </w:rPr>
          <w:fldChar w:fldCharType="separate"/>
        </w:r>
        <w:r>
          <w:rPr>
            <w:noProof/>
            <w:webHidden/>
          </w:rPr>
          <w:t>23</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22" w:history="1">
        <w:r w:rsidRPr="001376EB">
          <w:rPr>
            <w:rStyle w:val="Hyperlink"/>
            <w:noProof/>
          </w:rPr>
          <w:t>4.6.6</w:t>
        </w:r>
        <w:r>
          <w:rPr>
            <w:rFonts w:asciiTheme="minorHAnsi" w:eastAsiaTheme="minorEastAsia" w:hAnsiTheme="minorHAnsi" w:cstheme="minorBidi"/>
            <w:noProof/>
            <w:szCs w:val="22"/>
          </w:rPr>
          <w:tab/>
        </w:r>
        <w:r w:rsidRPr="001376EB">
          <w:rPr>
            <w:rStyle w:val="Hyperlink"/>
            <w:noProof/>
          </w:rPr>
          <w:t>Algorithmen und Schlüssellängen</w:t>
        </w:r>
        <w:r>
          <w:rPr>
            <w:noProof/>
            <w:webHidden/>
          </w:rPr>
          <w:tab/>
        </w:r>
        <w:r>
          <w:rPr>
            <w:noProof/>
            <w:webHidden/>
          </w:rPr>
          <w:fldChar w:fldCharType="begin"/>
        </w:r>
        <w:r>
          <w:rPr>
            <w:noProof/>
            <w:webHidden/>
          </w:rPr>
          <w:instrText xml:space="preserve"> PAGEREF _Toc486426822 \h </w:instrText>
        </w:r>
        <w:r>
          <w:rPr>
            <w:noProof/>
            <w:webHidden/>
          </w:rPr>
        </w:r>
        <w:r>
          <w:rPr>
            <w:noProof/>
            <w:webHidden/>
          </w:rPr>
          <w:fldChar w:fldCharType="separate"/>
        </w:r>
        <w:r>
          <w:rPr>
            <w:noProof/>
            <w:webHidden/>
          </w:rPr>
          <w:t>27</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23" w:history="1">
        <w:r w:rsidRPr="001376EB">
          <w:rPr>
            <w:rStyle w:val="Hyperlink"/>
            <w:noProof/>
          </w:rPr>
          <w:t>4.6.7</w:t>
        </w:r>
        <w:r>
          <w:rPr>
            <w:rFonts w:asciiTheme="minorHAnsi" w:eastAsiaTheme="minorEastAsia" w:hAnsiTheme="minorHAnsi" w:cstheme="minorBidi"/>
            <w:noProof/>
            <w:szCs w:val="22"/>
          </w:rPr>
          <w:tab/>
        </w:r>
        <w:r w:rsidRPr="001376EB">
          <w:rPr>
            <w:rStyle w:val="Hyperlink"/>
            <w:noProof/>
          </w:rPr>
          <w:t>Schlüsselversionen</w:t>
        </w:r>
        <w:r>
          <w:rPr>
            <w:noProof/>
            <w:webHidden/>
          </w:rPr>
          <w:tab/>
        </w:r>
        <w:r>
          <w:rPr>
            <w:noProof/>
            <w:webHidden/>
          </w:rPr>
          <w:fldChar w:fldCharType="begin"/>
        </w:r>
        <w:r>
          <w:rPr>
            <w:noProof/>
            <w:webHidden/>
          </w:rPr>
          <w:instrText xml:space="preserve"> PAGEREF _Toc486426823 \h </w:instrText>
        </w:r>
        <w:r>
          <w:rPr>
            <w:noProof/>
            <w:webHidden/>
          </w:rPr>
        </w:r>
        <w:r>
          <w:rPr>
            <w:noProof/>
            <w:webHidden/>
          </w:rPr>
          <w:fldChar w:fldCharType="separate"/>
        </w:r>
        <w:r>
          <w:rPr>
            <w:noProof/>
            <w:webHidden/>
          </w:rPr>
          <w:t>27</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24" w:history="1">
        <w:r w:rsidRPr="001376EB">
          <w:rPr>
            <w:rStyle w:val="Hyperlink"/>
            <w:noProof/>
          </w:rPr>
          <w:t>4.6.8</w:t>
        </w:r>
        <w:r>
          <w:rPr>
            <w:rFonts w:asciiTheme="minorHAnsi" w:eastAsiaTheme="minorEastAsia" w:hAnsiTheme="minorHAnsi" w:cstheme="minorBidi"/>
            <w:noProof/>
            <w:szCs w:val="22"/>
          </w:rPr>
          <w:tab/>
        </w:r>
        <w:r w:rsidRPr="001376EB">
          <w:rPr>
            <w:rStyle w:val="Hyperlink"/>
            <w:noProof/>
          </w:rPr>
          <w:t>Protokollierung</w:t>
        </w:r>
        <w:r>
          <w:rPr>
            <w:noProof/>
            <w:webHidden/>
          </w:rPr>
          <w:tab/>
        </w:r>
        <w:r>
          <w:rPr>
            <w:noProof/>
            <w:webHidden/>
          </w:rPr>
          <w:fldChar w:fldCharType="begin"/>
        </w:r>
        <w:r>
          <w:rPr>
            <w:noProof/>
            <w:webHidden/>
          </w:rPr>
          <w:instrText xml:space="preserve"> PAGEREF _Toc486426824 \h </w:instrText>
        </w:r>
        <w:r>
          <w:rPr>
            <w:noProof/>
            <w:webHidden/>
          </w:rPr>
        </w:r>
        <w:r>
          <w:rPr>
            <w:noProof/>
            <w:webHidden/>
          </w:rPr>
          <w:fldChar w:fldCharType="separate"/>
        </w:r>
        <w:r>
          <w:rPr>
            <w:noProof/>
            <w:webHidden/>
          </w:rPr>
          <w:t>28</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25" w:history="1">
        <w:r w:rsidRPr="001376EB">
          <w:rPr>
            <w:rStyle w:val="Hyperlink"/>
            <w:noProof/>
          </w:rPr>
          <w:t>4.6.9</w:t>
        </w:r>
        <w:r>
          <w:rPr>
            <w:rFonts w:asciiTheme="minorHAnsi" w:eastAsiaTheme="minorEastAsia" w:hAnsiTheme="minorHAnsi" w:cstheme="minorBidi"/>
            <w:noProof/>
            <w:szCs w:val="22"/>
          </w:rPr>
          <w:tab/>
        </w:r>
        <w:r w:rsidRPr="001376EB">
          <w:rPr>
            <w:rStyle w:val="Hyperlink"/>
            <w:noProof/>
          </w:rPr>
          <w:t>Personelle Anforderungen</w:t>
        </w:r>
        <w:r>
          <w:rPr>
            <w:noProof/>
            <w:webHidden/>
          </w:rPr>
          <w:tab/>
        </w:r>
        <w:r>
          <w:rPr>
            <w:noProof/>
            <w:webHidden/>
          </w:rPr>
          <w:fldChar w:fldCharType="begin"/>
        </w:r>
        <w:r>
          <w:rPr>
            <w:noProof/>
            <w:webHidden/>
          </w:rPr>
          <w:instrText xml:space="preserve"> PAGEREF _Toc486426825 \h </w:instrText>
        </w:r>
        <w:r>
          <w:rPr>
            <w:noProof/>
            <w:webHidden/>
          </w:rPr>
        </w:r>
        <w:r>
          <w:rPr>
            <w:noProof/>
            <w:webHidden/>
          </w:rPr>
          <w:fldChar w:fldCharType="separate"/>
        </w:r>
        <w:r>
          <w:rPr>
            <w:noProof/>
            <w:webHidden/>
          </w:rPr>
          <w:t>30</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26" w:history="1">
        <w:r w:rsidRPr="001376EB">
          <w:rPr>
            <w:rStyle w:val="Hyperlink"/>
            <w:noProof/>
          </w:rPr>
          <w:t>4.6.10</w:t>
        </w:r>
        <w:r>
          <w:rPr>
            <w:rFonts w:asciiTheme="minorHAnsi" w:eastAsiaTheme="minorEastAsia" w:hAnsiTheme="minorHAnsi" w:cstheme="minorBidi"/>
            <w:noProof/>
            <w:szCs w:val="22"/>
          </w:rPr>
          <w:tab/>
        </w:r>
        <w:r w:rsidRPr="001376EB">
          <w:rPr>
            <w:rStyle w:val="Hyperlink"/>
            <w:noProof/>
          </w:rPr>
          <w:t>Betriebliche Anforderungen</w:t>
        </w:r>
        <w:r>
          <w:rPr>
            <w:noProof/>
            <w:webHidden/>
          </w:rPr>
          <w:tab/>
        </w:r>
        <w:r>
          <w:rPr>
            <w:noProof/>
            <w:webHidden/>
          </w:rPr>
          <w:fldChar w:fldCharType="begin"/>
        </w:r>
        <w:r>
          <w:rPr>
            <w:noProof/>
            <w:webHidden/>
          </w:rPr>
          <w:instrText xml:space="preserve"> PAGEREF _Toc486426826 \h </w:instrText>
        </w:r>
        <w:r>
          <w:rPr>
            <w:noProof/>
            <w:webHidden/>
          </w:rPr>
        </w:r>
        <w:r>
          <w:rPr>
            <w:noProof/>
            <w:webHidden/>
          </w:rPr>
          <w:fldChar w:fldCharType="separate"/>
        </w:r>
        <w:r>
          <w:rPr>
            <w:noProof/>
            <w:webHidden/>
          </w:rPr>
          <w:t>31</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27" w:history="1">
        <w:r w:rsidRPr="001376EB">
          <w:rPr>
            <w:rStyle w:val="Hyperlink"/>
            <w:noProof/>
          </w:rPr>
          <w:t>4.6.11</w:t>
        </w:r>
        <w:r>
          <w:rPr>
            <w:rFonts w:asciiTheme="minorHAnsi" w:eastAsiaTheme="minorEastAsia" w:hAnsiTheme="minorHAnsi" w:cstheme="minorBidi"/>
            <w:noProof/>
            <w:szCs w:val="22"/>
          </w:rPr>
          <w:tab/>
        </w:r>
        <w:r w:rsidRPr="001376EB">
          <w:rPr>
            <w:rStyle w:val="Hyperlink"/>
            <w:noProof/>
          </w:rPr>
          <w:t>Authentizität des öffentlichen Schlüssels der CVC-CA</w:t>
        </w:r>
        <w:r>
          <w:rPr>
            <w:noProof/>
            <w:webHidden/>
          </w:rPr>
          <w:tab/>
        </w:r>
        <w:r>
          <w:rPr>
            <w:noProof/>
            <w:webHidden/>
          </w:rPr>
          <w:fldChar w:fldCharType="begin"/>
        </w:r>
        <w:r>
          <w:rPr>
            <w:noProof/>
            <w:webHidden/>
          </w:rPr>
          <w:instrText xml:space="preserve"> PAGEREF _Toc486426827 \h </w:instrText>
        </w:r>
        <w:r>
          <w:rPr>
            <w:noProof/>
            <w:webHidden/>
          </w:rPr>
        </w:r>
        <w:r>
          <w:rPr>
            <w:noProof/>
            <w:webHidden/>
          </w:rPr>
          <w:fldChar w:fldCharType="separate"/>
        </w:r>
        <w:r>
          <w:rPr>
            <w:noProof/>
            <w:webHidden/>
          </w:rPr>
          <w:t>32</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28" w:history="1">
        <w:r w:rsidRPr="001376EB">
          <w:rPr>
            <w:rStyle w:val="Hyperlink"/>
            <w:noProof/>
          </w:rPr>
          <w:t>4.6.12</w:t>
        </w:r>
        <w:r>
          <w:rPr>
            <w:rFonts w:asciiTheme="minorHAnsi" w:eastAsiaTheme="minorEastAsia" w:hAnsiTheme="minorHAnsi" w:cstheme="minorBidi"/>
            <w:noProof/>
            <w:szCs w:val="22"/>
          </w:rPr>
          <w:tab/>
        </w:r>
        <w:r w:rsidRPr="001376EB">
          <w:rPr>
            <w:rStyle w:val="Hyperlink"/>
            <w:noProof/>
          </w:rPr>
          <w:t>Synchronisierung mit dem Zeitdienst</w:t>
        </w:r>
        <w:r>
          <w:rPr>
            <w:noProof/>
            <w:webHidden/>
          </w:rPr>
          <w:tab/>
        </w:r>
        <w:r>
          <w:rPr>
            <w:noProof/>
            <w:webHidden/>
          </w:rPr>
          <w:fldChar w:fldCharType="begin"/>
        </w:r>
        <w:r>
          <w:rPr>
            <w:noProof/>
            <w:webHidden/>
          </w:rPr>
          <w:instrText xml:space="preserve"> PAGEREF _Toc486426828 \h </w:instrText>
        </w:r>
        <w:r>
          <w:rPr>
            <w:noProof/>
            <w:webHidden/>
          </w:rPr>
        </w:r>
        <w:r>
          <w:rPr>
            <w:noProof/>
            <w:webHidden/>
          </w:rPr>
          <w:fldChar w:fldCharType="separate"/>
        </w:r>
        <w:r>
          <w:rPr>
            <w:noProof/>
            <w:webHidden/>
          </w:rPr>
          <w:t>32</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29" w:history="1">
        <w:r w:rsidRPr="001376EB">
          <w:rPr>
            <w:rStyle w:val="Hyperlink"/>
            <w:noProof/>
          </w:rPr>
          <w:t>4.7</w:t>
        </w:r>
        <w:r>
          <w:rPr>
            <w:rFonts w:asciiTheme="minorHAnsi" w:eastAsiaTheme="minorEastAsia" w:hAnsiTheme="minorHAnsi" w:cstheme="minorBidi"/>
            <w:b w:val="0"/>
            <w:iCs w:val="0"/>
            <w:noProof/>
            <w:szCs w:val="22"/>
          </w:rPr>
          <w:tab/>
        </w:r>
        <w:r w:rsidRPr="001376EB">
          <w:rPr>
            <w:rStyle w:val="Hyperlink"/>
            <w:noProof/>
          </w:rPr>
          <w:t>Beantragung eines CV-Zertifikats für die CVC-CA</w:t>
        </w:r>
        <w:r>
          <w:rPr>
            <w:noProof/>
            <w:webHidden/>
          </w:rPr>
          <w:tab/>
        </w:r>
        <w:r>
          <w:rPr>
            <w:noProof/>
            <w:webHidden/>
          </w:rPr>
          <w:fldChar w:fldCharType="begin"/>
        </w:r>
        <w:r>
          <w:rPr>
            <w:noProof/>
            <w:webHidden/>
          </w:rPr>
          <w:instrText xml:space="preserve"> PAGEREF _Toc486426829 \h </w:instrText>
        </w:r>
        <w:r>
          <w:rPr>
            <w:noProof/>
            <w:webHidden/>
          </w:rPr>
        </w:r>
        <w:r>
          <w:rPr>
            <w:noProof/>
            <w:webHidden/>
          </w:rPr>
          <w:fldChar w:fldCharType="separate"/>
        </w:r>
        <w:r>
          <w:rPr>
            <w:noProof/>
            <w:webHidden/>
          </w:rPr>
          <w:t>33</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30" w:history="1">
        <w:r w:rsidRPr="001376EB">
          <w:rPr>
            <w:rStyle w:val="Hyperlink"/>
            <w:noProof/>
          </w:rPr>
          <w:t>4.8</w:t>
        </w:r>
        <w:r>
          <w:rPr>
            <w:rFonts w:asciiTheme="minorHAnsi" w:eastAsiaTheme="minorEastAsia" w:hAnsiTheme="minorHAnsi" w:cstheme="minorBidi"/>
            <w:b w:val="0"/>
            <w:iCs w:val="0"/>
            <w:noProof/>
            <w:szCs w:val="22"/>
          </w:rPr>
          <w:tab/>
        </w:r>
        <w:r w:rsidRPr="001376EB">
          <w:rPr>
            <w:rStyle w:val="Hyperlink"/>
            <w:noProof/>
          </w:rPr>
          <w:t>Unterscheidung produktiver CVC-CA und Test-CVC-CA</w:t>
        </w:r>
        <w:r>
          <w:rPr>
            <w:noProof/>
            <w:webHidden/>
          </w:rPr>
          <w:tab/>
        </w:r>
        <w:r>
          <w:rPr>
            <w:noProof/>
            <w:webHidden/>
          </w:rPr>
          <w:fldChar w:fldCharType="begin"/>
        </w:r>
        <w:r>
          <w:rPr>
            <w:noProof/>
            <w:webHidden/>
          </w:rPr>
          <w:instrText xml:space="preserve"> PAGEREF _Toc486426830 \h </w:instrText>
        </w:r>
        <w:r>
          <w:rPr>
            <w:noProof/>
            <w:webHidden/>
          </w:rPr>
        </w:r>
        <w:r>
          <w:rPr>
            <w:noProof/>
            <w:webHidden/>
          </w:rPr>
          <w:fldChar w:fldCharType="separate"/>
        </w:r>
        <w:r>
          <w:rPr>
            <w:noProof/>
            <w:webHidden/>
          </w:rPr>
          <w:t>35</w:t>
        </w:r>
        <w:r>
          <w:rPr>
            <w:noProof/>
            <w:webHidden/>
          </w:rPr>
          <w:fldChar w:fldCharType="end"/>
        </w:r>
      </w:hyperlink>
    </w:p>
    <w:p w:rsidR="00E46695" w:rsidRDefault="00E46695">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426831" w:history="1">
        <w:r w:rsidRPr="001376EB">
          <w:rPr>
            <w:rStyle w:val="Hyperlink"/>
            <w:noProof/>
          </w:rPr>
          <w:t>5</w:t>
        </w:r>
        <w:r>
          <w:rPr>
            <w:rFonts w:asciiTheme="minorHAnsi" w:eastAsiaTheme="minorEastAsia" w:hAnsiTheme="minorHAnsi" w:cstheme="minorBidi"/>
            <w:b w:val="0"/>
            <w:bCs w:val="0"/>
            <w:noProof/>
            <w:sz w:val="22"/>
            <w:szCs w:val="22"/>
          </w:rPr>
          <w:tab/>
        </w:r>
        <w:r w:rsidRPr="001376EB">
          <w:rPr>
            <w:rStyle w:val="Hyperlink"/>
            <w:noProof/>
          </w:rPr>
          <w:t>Funktionsmerkmale</w:t>
        </w:r>
        <w:r>
          <w:rPr>
            <w:noProof/>
            <w:webHidden/>
          </w:rPr>
          <w:tab/>
        </w:r>
        <w:r>
          <w:rPr>
            <w:noProof/>
            <w:webHidden/>
          </w:rPr>
          <w:fldChar w:fldCharType="begin"/>
        </w:r>
        <w:r>
          <w:rPr>
            <w:noProof/>
            <w:webHidden/>
          </w:rPr>
          <w:instrText xml:space="preserve"> PAGEREF _Toc486426831 \h </w:instrText>
        </w:r>
        <w:r>
          <w:rPr>
            <w:noProof/>
            <w:webHidden/>
          </w:rPr>
        </w:r>
        <w:r>
          <w:rPr>
            <w:noProof/>
            <w:webHidden/>
          </w:rPr>
          <w:fldChar w:fldCharType="separate"/>
        </w:r>
        <w:r>
          <w:rPr>
            <w:noProof/>
            <w:webHidden/>
          </w:rPr>
          <w:t>37</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32" w:history="1">
        <w:r w:rsidRPr="001376EB">
          <w:rPr>
            <w:rStyle w:val="Hyperlink"/>
            <w:noProof/>
          </w:rPr>
          <w:t>5.1</w:t>
        </w:r>
        <w:r>
          <w:rPr>
            <w:rFonts w:asciiTheme="minorHAnsi" w:eastAsiaTheme="minorEastAsia" w:hAnsiTheme="minorHAnsi" w:cstheme="minorBidi"/>
            <w:b w:val="0"/>
            <w:iCs w:val="0"/>
            <w:noProof/>
            <w:szCs w:val="22"/>
          </w:rPr>
          <w:tab/>
        </w:r>
        <w:r w:rsidRPr="001376EB">
          <w:rPr>
            <w:rStyle w:val="Hyperlink"/>
            <w:noProof/>
          </w:rPr>
          <w:t>Ausstellung von CV-Kartenzertifikaten durch CVC-CA</w:t>
        </w:r>
        <w:r>
          <w:rPr>
            <w:noProof/>
            <w:webHidden/>
          </w:rPr>
          <w:tab/>
        </w:r>
        <w:r>
          <w:rPr>
            <w:noProof/>
            <w:webHidden/>
          </w:rPr>
          <w:fldChar w:fldCharType="begin"/>
        </w:r>
        <w:r>
          <w:rPr>
            <w:noProof/>
            <w:webHidden/>
          </w:rPr>
          <w:instrText xml:space="preserve"> PAGEREF _Toc486426832 \h </w:instrText>
        </w:r>
        <w:r>
          <w:rPr>
            <w:noProof/>
            <w:webHidden/>
          </w:rPr>
        </w:r>
        <w:r>
          <w:rPr>
            <w:noProof/>
            <w:webHidden/>
          </w:rPr>
          <w:fldChar w:fldCharType="separate"/>
        </w:r>
        <w:r>
          <w:rPr>
            <w:noProof/>
            <w:webHidden/>
          </w:rPr>
          <w:t>37</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33" w:history="1">
        <w:r w:rsidRPr="001376EB">
          <w:rPr>
            <w:rStyle w:val="Hyperlink"/>
            <w:noProof/>
            <w:lang w:val="en-GB"/>
          </w:rPr>
          <w:t>5.1.1</w:t>
        </w:r>
        <w:r>
          <w:rPr>
            <w:rFonts w:asciiTheme="minorHAnsi" w:eastAsiaTheme="minorEastAsia" w:hAnsiTheme="minorHAnsi" w:cstheme="minorBidi"/>
            <w:noProof/>
            <w:szCs w:val="22"/>
          </w:rPr>
          <w:tab/>
        </w:r>
        <w:r w:rsidRPr="001376EB">
          <w:rPr>
            <w:rStyle w:val="Hyperlink"/>
            <w:noProof/>
            <w:lang w:val="en-GB"/>
          </w:rPr>
          <w:t>Schnittstelle P_CVC_Provisioning</w:t>
        </w:r>
        <w:r>
          <w:rPr>
            <w:noProof/>
            <w:webHidden/>
          </w:rPr>
          <w:tab/>
        </w:r>
        <w:r>
          <w:rPr>
            <w:noProof/>
            <w:webHidden/>
          </w:rPr>
          <w:fldChar w:fldCharType="begin"/>
        </w:r>
        <w:r>
          <w:rPr>
            <w:noProof/>
            <w:webHidden/>
          </w:rPr>
          <w:instrText xml:space="preserve"> PAGEREF _Toc486426833 \h </w:instrText>
        </w:r>
        <w:r>
          <w:rPr>
            <w:noProof/>
            <w:webHidden/>
          </w:rPr>
        </w:r>
        <w:r>
          <w:rPr>
            <w:noProof/>
            <w:webHidden/>
          </w:rPr>
          <w:fldChar w:fldCharType="separate"/>
        </w:r>
        <w:r>
          <w:rPr>
            <w:noProof/>
            <w:webHidden/>
          </w:rPr>
          <w:t>37</w:t>
        </w:r>
        <w:r>
          <w:rPr>
            <w:noProof/>
            <w:webHidden/>
          </w:rPr>
          <w:fldChar w:fldCharType="end"/>
        </w:r>
      </w:hyperlink>
    </w:p>
    <w:p w:rsidR="00E46695" w:rsidRDefault="00E46695">
      <w:pPr>
        <w:pStyle w:val="Verzeichnis4"/>
        <w:tabs>
          <w:tab w:val="left" w:pos="1760"/>
          <w:tab w:val="right" w:leader="dot" w:pos="8726"/>
        </w:tabs>
        <w:rPr>
          <w:rFonts w:asciiTheme="minorHAnsi" w:eastAsiaTheme="minorEastAsia" w:hAnsiTheme="minorHAnsi" w:cstheme="minorBidi"/>
          <w:i w:val="0"/>
          <w:noProof/>
          <w:szCs w:val="22"/>
        </w:rPr>
      </w:pPr>
      <w:hyperlink w:anchor="_Toc486426834" w:history="1">
        <w:r w:rsidRPr="001376EB">
          <w:rPr>
            <w:rStyle w:val="Hyperlink"/>
            <w:noProof/>
          </w:rPr>
          <w:t>5.1.1.1</w:t>
        </w:r>
        <w:r>
          <w:rPr>
            <w:rFonts w:asciiTheme="minorHAnsi" w:eastAsiaTheme="minorEastAsia" w:hAnsiTheme="minorHAnsi" w:cstheme="minorBidi"/>
            <w:i w:val="0"/>
            <w:noProof/>
            <w:szCs w:val="22"/>
          </w:rPr>
          <w:tab/>
        </w:r>
        <w:r w:rsidRPr="001376EB">
          <w:rPr>
            <w:rStyle w:val="Hyperlink"/>
            <w:noProof/>
          </w:rPr>
          <w:t>Schnittstellendefinition</w:t>
        </w:r>
        <w:r>
          <w:rPr>
            <w:noProof/>
            <w:webHidden/>
          </w:rPr>
          <w:tab/>
        </w:r>
        <w:r>
          <w:rPr>
            <w:noProof/>
            <w:webHidden/>
          </w:rPr>
          <w:fldChar w:fldCharType="begin"/>
        </w:r>
        <w:r>
          <w:rPr>
            <w:noProof/>
            <w:webHidden/>
          </w:rPr>
          <w:instrText xml:space="preserve"> PAGEREF _Toc486426834 \h </w:instrText>
        </w:r>
        <w:r>
          <w:rPr>
            <w:noProof/>
            <w:webHidden/>
          </w:rPr>
        </w:r>
        <w:r>
          <w:rPr>
            <w:noProof/>
            <w:webHidden/>
          </w:rPr>
          <w:fldChar w:fldCharType="separate"/>
        </w:r>
        <w:r>
          <w:rPr>
            <w:noProof/>
            <w:webHidden/>
          </w:rPr>
          <w:t>37</w:t>
        </w:r>
        <w:r>
          <w:rPr>
            <w:noProof/>
            <w:webHidden/>
          </w:rPr>
          <w:fldChar w:fldCharType="end"/>
        </w:r>
      </w:hyperlink>
    </w:p>
    <w:p w:rsidR="00E46695" w:rsidRDefault="00E46695">
      <w:pPr>
        <w:pStyle w:val="Verzeichnis4"/>
        <w:tabs>
          <w:tab w:val="left" w:pos="1760"/>
          <w:tab w:val="right" w:leader="dot" w:pos="8726"/>
        </w:tabs>
        <w:rPr>
          <w:rFonts w:asciiTheme="minorHAnsi" w:eastAsiaTheme="minorEastAsia" w:hAnsiTheme="minorHAnsi" w:cstheme="minorBidi"/>
          <w:i w:val="0"/>
          <w:noProof/>
          <w:szCs w:val="22"/>
        </w:rPr>
      </w:pPr>
      <w:hyperlink w:anchor="_Toc486426835" w:history="1">
        <w:r w:rsidRPr="001376EB">
          <w:rPr>
            <w:rStyle w:val="Hyperlink"/>
            <w:noProof/>
          </w:rPr>
          <w:t>5.1.1.2</w:t>
        </w:r>
        <w:r>
          <w:rPr>
            <w:rFonts w:asciiTheme="minorHAnsi" w:eastAsiaTheme="minorEastAsia" w:hAnsiTheme="minorHAnsi" w:cstheme="minorBidi"/>
            <w:i w:val="0"/>
            <w:noProof/>
            <w:szCs w:val="22"/>
          </w:rPr>
          <w:tab/>
        </w:r>
        <w:r w:rsidRPr="001376EB">
          <w:rPr>
            <w:rStyle w:val="Hyperlink"/>
            <w:noProof/>
          </w:rPr>
          <w:t>Umsetzung</w:t>
        </w:r>
        <w:r>
          <w:rPr>
            <w:noProof/>
            <w:webHidden/>
          </w:rPr>
          <w:tab/>
        </w:r>
        <w:r>
          <w:rPr>
            <w:noProof/>
            <w:webHidden/>
          </w:rPr>
          <w:fldChar w:fldCharType="begin"/>
        </w:r>
        <w:r>
          <w:rPr>
            <w:noProof/>
            <w:webHidden/>
          </w:rPr>
          <w:instrText xml:space="preserve"> PAGEREF _Toc486426835 \h </w:instrText>
        </w:r>
        <w:r>
          <w:rPr>
            <w:noProof/>
            <w:webHidden/>
          </w:rPr>
        </w:r>
        <w:r>
          <w:rPr>
            <w:noProof/>
            <w:webHidden/>
          </w:rPr>
          <w:fldChar w:fldCharType="separate"/>
        </w:r>
        <w:r>
          <w:rPr>
            <w:noProof/>
            <w:webHidden/>
          </w:rPr>
          <w:t>39</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36" w:history="1">
        <w:r w:rsidRPr="001376EB">
          <w:rPr>
            <w:rStyle w:val="Hyperlink"/>
            <w:noProof/>
          </w:rPr>
          <w:t>5.1.2</w:t>
        </w:r>
        <w:r>
          <w:rPr>
            <w:rFonts w:asciiTheme="minorHAnsi" w:eastAsiaTheme="minorEastAsia" w:hAnsiTheme="minorHAnsi" w:cstheme="minorBidi"/>
            <w:noProof/>
            <w:szCs w:val="22"/>
          </w:rPr>
          <w:tab/>
        </w:r>
        <w:r w:rsidRPr="001376EB">
          <w:rPr>
            <w:rStyle w:val="Hyperlink"/>
            <w:noProof/>
          </w:rPr>
          <w:t>Artefakte</w:t>
        </w:r>
        <w:r>
          <w:rPr>
            <w:noProof/>
            <w:webHidden/>
          </w:rPr>
          <w:tab/>
        </w:r>
        <w:r>
          <w:rPr>
            <w:noProof/>
            <w:webHidden/>
          </w:rPr>
          <w:fldChar w:fldCharType="begin"/>
        </w:r>
        <w:r>
          <w:rPr>
            <w:noProof/>
            <w:webHidden/>
          </w:rPr>
          <w:instrText xml:space="preserve"> PAGEREF _Toc486426836 \h </w:instrText>
        </w:r>
        <w:r>
          <w:rPr>
            <w:noProof/>
            <w:webHidden/>
          </w:rPr>
        </w:r>
        <w:r>
          <w:rPr>
            <w:noProof/>
            <w:webHidden/>
          </w:rPr>
          <w:fldChar w:fldCharType="separate"/>
        </w:r>
        <w:r>
          <w:rPr>
            <w:noProof/>
            <w:webHidden/>
          </w:rPr>
          <w:t>40</w:t>
        </w:r>
        <w:r>
          <w:rPr>
            <w:noProof/>
            <w:webHidden/>
          </w:rPr>
          <w:fldChar w:fldCharType="end"/>
        </w:r>
      </w:hyperlink>
    </w:p>
    <w:p w:rsidR="00E46695" w:rsidRDefault="00E46695">
      <w:pPr>
        <w:pStyle w:val="Verzeichnis4"/>
        <w:tabs>
          <w:tab w:val="left" w:pos="1760"/>
          <w:tab w:val="right" w:leader="dot" w:pos="8726"/>
        </w:tabs>
        <w:rPr>
          <w:rFonts w:asciiTheme="minorHAnsi" w:eastAsiaTheme="minorEastAsia" w:hAnsiTheme="minorHAnsi" w:cstheme="minorBidi"/>
          <w:i w:val="0"/>
          <w:noProof/>
          <w:szCs w:val="22"/>
        </w:rPr>
      </w:pPr>
      <w:hyperlink w:anchor="_Toc486426837" w:history="1">
        <w:r w:rsidRPr="001376EB">
          <w:rPr>
            <w:rStyle w:val="Hyperlink"/>
            <w:noProof/>
          </w:rPr>
          <w:t>5.1.2.1</w:t>
        </w:r>
        <w:r>
          <w:rPr>
            <w:rFonts w:asciiTheme="minorHAnsi" w:eastAsiaTheme="minorEastAsia" w:hAnsiTheme="minorHAnsi" w:cstheme="minorBidi"/>
            <w:i w:val="0"/>
            <w:noProof/>
            <w:szCs w:val="22"/>
          </w:rPr>
          <w:tab/>
        </w:r>
        <w:r w:rsidRPr="001376EB">
          <w:rPr>
            <w:rStyle w:val="Hyperlink"/>
            <w:noProof/>
          </w:rPr>
          <w:t>Card Holder Reference</w:t>
        </w:r>
        <w:r>
          <w:rPr>
            <w:noProof/>
            <w:webHidden/>
          </w:rPr>
          <w:tab/>
        </w:r>
        <w:r>
          <w:rPr>
            <w:noProof/>
            <w:webHidden/>
          </w:rPr>
          <w:fldChar w:fldCharType="begin"/>
        </w:r>
        <w:r>
          <w:rPr>
            <w:noProof/>
            <w:webHidden/>
          </w:rPr>
          <w:instrText xml:space="preserve"> PAGEREF _Toc486426837 \h </w:instrText>
        </w:r>
        <w:r>
          <w:rPr>
            <w:noProof/>
            <w:webHidden/>
          </w:rPr>
        </w:r>
        <w:r>
          <w:rPr>
            <w:noProof/>
            <w:webHidden/>
          </w:rPr>
          <w:fldChar w:fldCharType="separate"/>
        </w:r>
        <w:r>
          <w:rPr>
            <w:noProof/>
            <w:webHidden/>
          </w:rPr>
          <w:t>40</w:t>
        </w:r>
        <w:r>
          <w:rPr>
            <w:noProof/>
            <w:webHidden/>
          </w:rPr>
          <w:fldChar w:fldCharType="end"/>
        </w:r>
      </w:hyperlink>
    </w:p>
    <w:p w:rsidR="00E46695" w:rsidRDefault="00E46695">
      <w:pPr>
        <w:pStyle w:val="Verzeichnis4"/>
        <w:tabs>
          <w:tab w:val="left" w:pos="1760"/>
          <w:tab w:val="right" w:leader="dot" w:pos="8726"/>
        </w:tabs>
        <w:rPr>
          <w:rFonts w:asciiTheme="minorHAnsi" w:eastAsiaTheme="minorEastAsia" w:hAnsiTheme="minorHAnsi" w:cstheme="minorBidi"/>
          <w:i w:val="0"/>
          <w:noProof/>
          <w:szCs w:val="22"/>
        </w:rPr>
      </w:pPr>
      <w:hyperlink w:anchor="_Toc486426838" w:history="1">
        <w:r w:rsidRPr="001376EB">
          <w:rPr>
            <w:rStyle w:val="Hyperlink"/>
            <w:noProof/>
          </w:rPr>
          <w:t>5.1.2.2</w:t>
        </w:r>
        <w:r>
          <w:rPr>
            <w:rFonts w:asciiTheme="minorHAnsi" w:eastAsiaTheme="minorEastAsia" w:hAnsiTheme="minorHAnsi" w:cstheme="minorBidi"/>
            <w:i w:val="0"/>
            <w:noProof/>
            <w:szCs w:val="22"/>
          </w:rPr>
          <w:tab/>
        </w:r>
        <w:r w:rsidRPr="001376EB">
          <w:rPr>
            <w:rStyle w:val="Hyperlink"/>
            <w:noProof/>
          </w:rPr>
          <w:t>Card Holder Authorization</w:t>
        </w:r>
        <w:r>
          <w:rPr>
            <w:noProof/>
            <w:webHidden/>
          </w:rPr>
          <w:tab/>
        </w:r>
        <w:r>
          <w:rPr>
            <w:noProof/>
            <w:webHidden/>
          </w:rPr>
          <w:fldChar w:fldCharType="begin"/>
        </w:r>
        <w:r>
          <w:rPr>
            <w:noProof/>
            <w:webHidden/>
          </w:rPr>
          <w:instrText xml:space="preserve"> PAGEREF _Toc486426838 \h </w:instrText>
        </w:r>
        <w:r>
          <w:rPr>
            <w:noProof/>
            <w:webHidden/>
          </w:rPr>
        </w:r>
        <w:r>
          <w:rPr>
            <w:noProof/>
            <w:webHidden/>
          </w:rPr>
          <w:fldChar w:fldCharType="separate"/>
        </w:r>
        <w:r>
          <w:rPr>
            <w:noProof/>
            <w:webHidden/>
          </w:rPr>
          <w:t>40</w:t>
        </w:r>
        <w:r>
          <w:rPr>
            <w:noProof/>
            <w:webHidden/>
          </w:rPr>
          <w:fldChar w:fldCharType="end"/>
        </w:r>
      </w:hyperlink>
    </w:p>
    <w:p w:rsidR="00E46695" w:rsidRDefault="00E46695">
      <w:pPr>
        <w:pStyle w:val="Verzeichnis4"/>
        <w:tabs>
          <w:tab w:val="left" w:pos="1760"/>
          <w:tab w:val="right" w:leader="dot" w:pos="8726"/>
        </w:tabs>
        <w:rPr>
          <w:rFonts w:asciiTheme="minorHAnsi" w:eastAsiaTheme="minorEastAsia" w:hAnsiTheme="minorHAnsi" w:cstheme="minorBidi"/>
          <w:i w:val="0"/>
          <w:noProof/>
          <w:szCs w:val="22"/>
        </w:rPr>
      </w:pPr>
      <w:hyperlink w:anchor="_Toc486426839" w:history="1">
        <w:r w:rsidRPr="001376EB">
          <w:rPr>
            <w:rStyle w:val="Hyperlink"/>
            <w:noProof/>
          </w:rPr>
          <w:t>5.1.2.3</w:t>
        </w:r>
        <w:r>
          <w:rPr>
            <w:rFonts w:asciiTheme="minorHAnsi" w:eastAsiaTheme="minorEastAsia" w:hAnsiTheme="minorHAnsi" w:cstheme="minorBidi"/>
            <w:i w:val="0"/>
            <w:noProof/>
            <w:szCs w:val="22"/>
          </w:rPr>
          <w:tab/>
        </w:r>
        <w:r w:rsidRPr="001376EB">
          <w:rPr>
            <w:rStyle w:val="Hyperlink"/>
            <w:noProof/>
          </w:rPr>
          <w:t>Certificate Authority Reference</w:t>
        </w:r>
        <w:r>
          <w:rPr>
            <w:noProof/>
            <w:webHidden/>
          </w:rPr>
          <w:tab/>
        </w:r>
        <w:r>
          <w:rPr>
            <w:noProof/>
            <w:webHidden/>
          </w:rPr>
          <w:fldChar w:fldCharType="begin"/>
        </w:r>
        <w:r>
          <w:rPr>
            <w:noProof/>
            <w:webHidden/>
          </w:rPr>
          <w:instrText xml:space="preserve"> PAGEREF _Toc486426839 \h </w:instrText>
        </w:r>
        <w:r>
          <w:rPr>
            <w:noProof/>
            <w:webHidden/>
          </w:rPr>
        </w:r>
        <w:r>
          <w:rPr>
            <w:noProof/>
            <w:webHidden/>
          </w:rPr>
          <w:fldChar w:fldCharType="separate"/>
        </w:r>
        <w:r>
          <w:rPr>
            <w:noProof/>
            <w:webHidden/>
          </w:rPr>
          <w:t>41</w:t>
        </w:r>
        <w:r>
          <w:rPr>
            <w:noProof/>
            <w:webHidden/>
          </w:rPr>
          <w:fldChar w:fldCharType="end"/>
        </w:r>
      </w:hyperlink>
    </w:p>
    <w:p w:rsidR="00E46695" w:rsidRDefault="00E46695">
      <w:pPr>
        <w:pStyle w:val="Verzeichnis4"/>
        <w:tabs>
          <w:tab w:val="left" w:pos="1760"/>
          <w:tab w:val="right" w:leader="dot" w:pos="8726"/>
        </w:tabs>
        <w:rPr>
          <w:rFonts w:asciiTheme="minorHAnsi" w:eastAsiaTheme="minorEastAsia" w:hAnsiTheme="minorHAnsi" w:cstheme="minorBidi"/>
          <w:i w:val="0"/>
          <w:noProof/>
          <w:szCs w:val="22"/>
        </w:rPr>
      </w:pPr>
      <w:hyperlink w:anchor="_Toc486426840" w:history="1">
        <w:r w:rsidRPr="001376EB">
          <w:rPr>
            <w:rStyle w:val="Hyperlink"/>
            <w:noProof/>
          </w:rPr>
          <w:t>5.1.2.4</w:t>
        </w:r>
        <w:r>
          <w:rPr>
            <w:rFonts w:asciiTheme="minorHAnsi" w:eastAsiaTheme="minorEastAsia" w:hAnsiTheme="minorHAnsi" w:cstheme="minorBidi"/>
            <w:i w:val="0"/>
            <w:noProof/>
            <w:szCs w:val="22"/>
          </w:rPr>
          <w:tab/>
        </w:r>
        <w:r w:rsidRPr="001376EB">
          <w:rPr>
            <w:rStyle w:val="Hyperlink"/>
            <w:noProof/>
          </w:rPr>
          <w:t>Datenobjekte eines CV-Zertifikats der Generation 2</w:t>
        </w:r>
        <w:r>
          <w:rPr>
            <w:noProof/>
            <w:webHidden/>
          </w:rPr>
          <w:tab/>
        </w:r>
        <w:r>
          <w:rPr>
            <w:noProof/>
            <w:webHidden/>
          </w:rPr>
          <w:fldChar w:fldCharType="begin"/>
        </w:r>
        <w:r>
          <w:rPr>
            <w:noProof/>
            <w:webHidden/>
          </w:rPr>
          <w:instrText xml:space="preserve"> PAGEREF _Toc486426840 \h </w:instrText>
        </w:r>
        <w:r>
          <w:rPr>
            <w:noProof/>
            <w:webHidden/>
          </w:rPr>
        </w:r>
        <w:r>
          <w:rPr>
            <w:noProof/>
            <w:webHidden/>
          </w:rPr>
          <w:fldChar w:fldCharType="separate"/>
        </w:r>
        <w:r>
          <w:rPr>
            <w:noProof/>
            <w:webHidden/>
          </w:rPr>
          <w:t>41</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41" w:history="1">
        <w:r w:rsidRPr="001376EB">
          <w:rPr>
            <w:rStyle w:val="Hyperlink"/>
            <w:noProof/>
          </w:rPr>
          <w:t>5.1.3</w:t>
        </w:r>
        <w:r>
          <w:rPr>
            <w:rFonts w:asciiTheme="minorHAnsi" w:eastAsiaTheme="minorEastAsia" w:hAnsiTheme="minorHAnsi" w:cstheme="minorBidi"/>
            <w:noProof/>
            <w:szCs w:val="22"/>
          </w:rPr>
          <w:tab/>
        </w:r>
        <w:r w:rsidRPr="001376EB">
          <w:rPr>
            <w:rStyle w:val="Hyperlink"/>
            <w:noProof/>
          </w:rPr>
          <w:t>Testunterstützung</w:t>
        </w:r>
        <w:r>
          <w:rPr>
            <w:noProof/>
            <w:webHidden/>
          </w:rPr>
          <w:tab/>
        </w:r>
        <w:r>
          <w:rPr>
            <w:noProof/>
            <w:webHidden/>
          </w:rPr>
          <w:fldChar w:fldCharType="begin"/>
        </w:r>
        <w:r>
          <w:rPr>
            <w:noProof/>
            <w:webHidden/>
          </w:rPr>
          <w:instrText xml:space="preserve"> PAGEREF _Toc486426841 \h </w:instrText>
        </w:r>
        <w:r>
          <w:rPr>
            <w:noProof/>
            <w:webHidden/>
          </w:rPr>
        </w:r>
        <w:r>
          <w:rPr>
            <w:noProof/>
            <w:webHidden/>
          </w:rPr>
          <w:fldChar w:fldCharType="separate"/>
        </w:r>
        <w:r>
          <w:rPr>
            <w:noProof/>
            <w:webHidden/>
          </w:rPr>
          <w:t>41</w:t>
        </w:r>
        <w:r>
          <w:rPr>
            <w:noProof/>
            <w:webHidden/>
          </w:rPr>
          <w:fldChar w:fldCharType="end"/>
        </w:r>
      </w:hyperlink>
    </w:p>
    <w:p w:rsidR="00E46695" w:rsidRDefault="00E46695">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426842" w:history="1">
        <w:r w:rsidRPr="001376EB">
          <w:rPr>
            <w:rStyle w:val="Hyperlink"/>
            <w:noProof/>
          </w:rPr>
          <w:t>6</w:t>
        </w:r>
        <w:r>
          <w:rPr>
            <w:rFonts w:asciiTheme="minorHAnsi" w:eastAsiaTheme="minorEastAsia" w:hAnsiTheme="minorHAnsi" w:cstheme="minorBidi"/>
            <w:b w:val="0"/>
            <w:bCs w:val="0"/>
            <w:noProof/>
            <w:sz w:val="22"/>
            <w:szCs w:val="22"/>
          </w:rPr>
          <w:tab/>
        </w:r>
        <w:r w:rsidRPr="001376EB">
          <w:rPr>
            <w:rStyle w:val="Hyperlink"/>
            <w:noProof/>
          </w:rPr>
          <w:t>Anhang A – Verzeichnisse</w:t>
        </w:r>
        <w:r>
          <w:rPr>
            <w:noProof/>
            <w:webHidden/>
          </w:rPr>
          <w:tab/>
        </w:r>
        <w:r>
          <w:rPr>
            <w:noProof/>
            <w:webHidden/>
          </w:rPr>
          <w:fldChar w:fldCharType="begin"/>
        </w:r>
        <w:r>
          <w:rPr>
            <w:noProof/>
            <w:webHidden/>
          </w:rPr>
          <w:instrText xml:space="preserve"> PAGEREF _Toc486426842 \h </w:instrText>
        </w:r>
        <w:r>
          <w:rPr>
            <w:noProof/>
            <w:webHidden/>
          </w:rPr>
        </w:r>
        <w:r>
          <w:rPr>
            <w:noProof/>
            <w:webHidden/>
          </w:rPr>
          <w:fldChar w:fldCharType="separate"/>
        </w:r>
        <w:r>
          <w:rPr>
            <w:noProof/>
            <w:webHidden/>
          </w:rPr>
          <w:t>42</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43" w:history="1">
        <w:r w:rsidRPr="001376EB">
          <w:rPr>
            <w:rStyle w:val="Hyperlink"/>
            <w:noProof/>
          </w:rPr>
          <w:t>6.1</w:t>
        </w:r>
        <w:r>
          <w:rPr>
            <w:rFonts w:asciiTheme="minorHAnsi" w:eastAsiaTheme="minorEastAsia" w:hAnsiTheme="minorHAnsi" w:cstheme="minorBidi"/>
            <w:b w:val="0"/>
            <w:iCs w:val="0"/>
            <w:noProof/>
            <w:szCs w:val="22"/>
          </w:rPr>
          <w:tab/>
        </w:r>
        <w:r w:rsidRPr="001376EB">
          <w:rPr>
            <w:rStyle w:val="Hyperlink"/>
            <w:noProof/>
          </w:rPr>
          <w:t>A1 – Abkürzungen</w:t>
        </w:r>
        <w:r>
          <w:rPr>
            <w:noProof/>
            <w:webHidden/>
          </w:rPr>
          <w:tab/>
        </w:r>
        <w:r>
          <w:rPr>
            <w:noProof/>
            <w:webHidden/>
          </w:rPr>
          <w:fldChar w:fldCharType="begin"/>
        </w:r>
        <w:r>
          <w:rPr>
            <w:noProof/>
            <w:webHidden/>
          </w:rPr>
          <w:instrText xml:space="preserve"> PAGEREF _Toc486426843 \h </w:instrText>
        </w:r>
        <w:r>
          <w:rPr>
            <w:noProof/>
            <w:webHidden/>
          </w:rPr>
        </w:r>
        <w:r>
          <w:rPr>
            <w:noProof/>
            <w:webHidden/>
          </w:rPr>
          <w:fldChar w:fldCharType="separate"/>
        </w:r>
        <w:r>
          <w:rPr>
            <w:noProof/>
            <w:webHidden/>
          </w:rPr>
          <w:t>42</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44" w:history="1">
        <w:r w:rsidRPr="001376EB">
          <w:rPr>
            <w:rStyle w:val="Hyperlink"/>
            <w:noProof/>
          </w:rPr>
          <w:t>6.2</w:t>
        </w:r>
        <w:r>
          <w:rPr>
            <w:rFonts w:asciiTheme="minorHAnsi" w:eastAsiaTheme="minorEastAsia" w:hAnsiTheme="minorHAnsi" w:cstheme="minorBidi"/>
            <w:b w:val="0"/>
            <w:iCs w:val="0"/>
            <w:noProof/>
            <w:szCs w:val="22"/>
          </w:rPr>
          <w:tab/>
        </w:r>
        <w:r w:rsidRPr="001376EB">
          <w:rPr>
            <w:rStyle w:val="Hyperlink"/>
            <w:noProof/>
          </w:rPr>
          <w:t>A2 – Glossar</w:t>
        </w:r>
        <w:r>
          <w:rPr>
            <w:noProof/>
            <w:webHidden/>
          </w:rPr>
          <w:tab/>
        </w:r>
        <w:r>
          <w:rPr>
            <w:noProof/>
            <w:webHidden/>
          </w:rPr>
          <w:fldChar w:fldCharType="begin"/>
        </w:r>
        <w:r>
          <w:rPr>
            <w:noProof/>
            <w:webHidden/>
          </w:rPr>
          <w:instrText xml:space="preserve"> PAGEREF _Toc486426844 \h </w:instrText>
        </w:r>
        <w:r>
          <w:rPr>
            <w:noProof/>
            <w:webHidden/>
          </w:rPr>
        </w:r>
        <w:r>
          <w:rPr>
            <w:noProof/>
            <w:webHidden/>
          </w:rPr>
          <w:fldChar w:fldCharType="separate"/>
        </w:r>
        <w:r>
          <w:rPr>
            <w:noProof/>
            <w:webHidden/>
          </w:rPr>
          <w:t>43</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45" w:history="1">
        <w:r w:rsidRPr="001376EB">
          <w:rPr>
            <w:rStyle w:val="Hyperlink"/>
            <w:noProof/>
          </w:rPr>
          <w:t>6.3</w:t>
        </w:r>
        <w:r>
          <w:rPr>
            <w:rFonts w:asciiTheme="minorHAnsi" w:eastAsiaTheme="minorEastAsia" w:hAnsiTheme="minorHAnsi" w:cstheme="minorBidi"/>
            <w:b w:val="0"/>
            <w:iCs w:val="0"/>
            <w:noProof/>
            <w:szCs w:val="22"/>
          </w:rPr>
          <w:tab/>
        </w:r>
        <w:r w:rsidRPr="001376EB">
          <w:rPr>
            <w:rStyle w:val="Hyperlink"/>
            <w:noProof/>
          </w:rPr>
          <w:t>A3 – Abbildungsverzeichnis</w:t>
        </w:r>
        <w:r>
          <w:rPr>
            <w:noProof/>
            <w:webHidden/>
          </w:rPr>
          <w:tab/>
        </w:r>
        <w:r>
          <w:rPr>
            <w:noProof/>
            <w:webHidden/>
          </w:rPr>
          <w:fldChar w:fldCharType="begin"/>
        </w:r>
        <w:r>
          <w:rPr>
            <w:noProof/>
            <w:webHidden/>
          </w:rPr>
          <w:instrText xml:space="preserve"> PAGEREF _Toc486426845 \h </w:instrText>
        </w:r>
        <w:r>
          <w:rPr>
            <w:noProof/>
            <w:webHidden/>
          </w:rPr>
        </w:r>
        <w:r>
          <w:rPr>
            <w:noProof/>
            <w:webHidden/>
          </w:rPr>
          <w:fldChar w:fldCharType="separate"/>
        </w:r>
        <w:r>
          <w:rPr>
            <w:noProof/>
            <w:webHidden/>
          </w:rPr>
          <w:t>43</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46" w:history="1">
        <w:r w:rsidRPr="001376EB">
          <w:rPr>
            <w:rStyle w:val="Hyperlink"/>
            <w:noProof/>
          </w:rPr>
          <w:t>6.4</w:t>
        </w:r>
        <w:r>
          <w:rPr>
            <w:rFonts w:asciiTheme="minorHAnsi" w:eastAsiaTheme="minorEastAsia" w:hAnsiTheme="minorHAnsi" w:cstheme="minorBidi"/>
            <w:b w:val="0"/>
            <w:iCs w:val="0"/>
            <w:noProof/>
            <w:szCs w:val="22"/>
          </w:rPr>
          <w:tab/>
        </w:r>
        <w:r w:rsidRPr="001376EB">
          <w:rPr>
            <w:rStyle w:val="Hyperlink"/>
            <w:noProof/>
          </w:rPr>
          <w:t>A4 – Tabellenverzeichnis</w:t>
        </w:r>
        <w:r>
          <w:rPr>
            <w:noProof/>
            <w:webHidden/>
          </w:rPr>
          <w:tab/>
        </w:r>
        <w:r>
          <w:rPr>
            <w:noProof/>
            <w:webHidden/>
          </w:rPr>
          <w:fldChar w:fldCharType="begin"/>
        </w:r>
        <w:r>
          <w:rPr>
            <w:noProof/>
            <w:webHidden/>
          </w:rPr>
          <w:instrText xml:space="preserve"> PAGEREF _Toc486426846 \h </w:instrText>
        </w:r>
        <w:r>
          <w:rPr>
            <w:noProof/>
            <w:webHidden/>
          </w:rPr>
        </w:r>
        <w:r>
          <w:rPr>
            <w:noProof/>
            <w:webHidden/>
          </w:rPr>
          <w:fldChar w:fldCharType="separate"/>
        </w:r>
        <w:r>
          <w:rPr>
            <w:noProof/>
            <w:webHidden/>
          </w:rPr>
          <w:t>43</w:t>
        </w:r>
        <w:r>
          <w:rPr>
            <w:noProof/>
            <w:webHidden/>
          </w:rPr>
          <w:fldChar w:fldCharType="end"/>
        </w:r>
      </w:hyperlink>
    </w:p>
    <w:p w:rsidR="00E46695" w:rsidRDefault="00E46695">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847" w:history="1">
        <w:r w:rsidRPr="001376EB">
          <w:rPr>
            <w:rStyle w:val="Hyperlink"/>
            <w:strike/>
            <w:noProof/>
          </w:rPr>
          <w:t>6.5</w:t>
        </w:r>
        <w:r>
          <w:rPr>
            <w:rFonts w:asciiTheme="minorHAnsi" w:eastAsiaTheme="minorEastAsia" w:hAnsiTheme="minorHAnsi" w:cstheme="minorBidi"/>
            <w:b w:val="0"/>
            <w:iCs w:val="0"/>
            <w:noProof/>
            <w:szCs w:val="22"/>
          </w:rPr>
          <w:tab/>
        </w:r>
        <w:r w:rsidRPr="001376EB">
          <w:rPr>
            <w:rStyle w:val="Hyperlink"/>
            <w:noProof/>
          </w:rPr>
          <w:t xml:space="preserve">A5 </w:t>
        </w:r>
        <w:r w:rsidRPr="001376EB">
          <w:rPr>
            <w:rStyle w:val="Hyperlink"/>
            <w:strike/>
            <w:noProof/>
          </w:rPr>
          <w:t>-</w:t>
        </w:r>
        <w:r w:rsidRPr="001376EB">
          <w:rPr>
            <w:rStyle w:val="Hyperlink"/>
            <w:noProof/>
          </w:rPr>
          <w:t xml:space="preserve"> Referenzierte Dokumente</w:t>
        </w:r>
        <w:r>
          <w:rPr>
            <w:noProof/>
            <w:webHidden/>
          </w:rPr>
          <w:tab/>
        </w:r>
        <w:r>
          <w:rPr>
            <w:noProof/>
            <w:webHidden/>
          </w:rPr>
          <w:fldChar w:fldCharType="begin"/>
        </w:r>
        <w:r>
          <w:rPr>
            <w:noProof/>
            <w:webHidden/>
          </w:rPr>
          <w:instrText xml:space="preserve"> PAGEREF _Toc486426847 \h </w:instrText>
        </w:r>
        <w:r>
          <w:rPr>
            <w:noProof/>
            <w:webHidden/>
          </w:rPr>
        </w:r>
        <w:r>
          <w:rPr>
            <w:noProof/>
            <w:webHidden/>
          </w:rPr>
          <w:fldChar w:fldCharType="separate"/>
        </w:r>
        <w:r>
          <w:rPr>
            <w:noProof/>
            <w:webHidden/>
          </w:rPr>
          <w:t>43</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48" w:history="1">
        <w:r w:rsidRPr="001376EB">
          <w:rPr>
            <w:rStyle w:val="Hyperlink"/>
            <w:noProof/>
          </w:rPr>
          <w:t>6.5.1</w:t>
        </w:r>
        <w:r>
          <w:rPr>
            <w:rFonts w:asciiTheme="minorHAnsi" w:eastAsiaTheme="minorEastAsia" w:hAnsiTheme="minorHAnsi" w:cstheme="minorBidi"/>
            <w:noProof/>
            <w:szCs w:val="22"/>
          </w:rPr>
          <w:tab/>
        </w:r>
        <w:r w:rsidRPr="001376EB">
          <w:rPr>
            <w:rStyle w:val="Hyperlink"/>
            <w:noProof/>
          </w:rPr>
          <w:t>A5.1 – Dokumente der gematik</w:t>
        </w:r>
        <w:r>
          <w:rPr>
            <w:noProof/>
            <w:webHidden/>
          </w:rPr>
          <w:tab/>
        </w:r>
        <w:r>
          <w:rPr>
            <w:noProof/>
            <w:webHidden/>
          </w:rPr>
          <w:fldChar w:fldCharType="begin"/>
        </w:r>
        <w:r>
          <w:rPr>
            <w:noProof/>
            <w:webHidden/>
          </w:rPr>
          <w:instrText xml:space="preserve"> PAGEREF _Toc486426848 \h </w:instrText>
        </w:r>
        <w:r>
          <w:rPr>
            <w:noProof/>
            <w:webHidden/>
          </w:rPr>
        </w:r>
        <w:r>
          <w:rPr>
            <w:noProof/>
            <w:webHidden/>
          </w:rPr>
          <w:fldChar w:fldCharType="separate"/>
        </w:r>
        <w:r>
          <w:rPr>
            <w:noProof/>
            <w:webHidden/>
          </w:rPr>
          <w:t>43</w:t>
        </w:r>
        <w:r>
          <w:rPr>
            <w:noProof/>
            <w:webHidden/>
          </w:rPr>
          <w:fldChar w:fldCharType="end"/>
        </w:r>
      </w:hyperlink>
    </w:p>
    <w:p w:rsidR="00E46695" w:rsidRDefault="00E46695">
      <w:pPr>
        <w:pStyle w:val="Verzeichnis3"/>
        <w:tabs>
          <w:tab w:val="left" w:pos="1320"/>
          <w:tab w:val="right" w:leader="dot" w:pos="8726"/>
        </w:tabs>
        <w:rPr>
          <w:rFonts w:asciiTheme="minorHAnsi" w:eastAsiaTheme="minorEastAsia" w:hAnsiTheme="minorHAnsi" w:cstheme="minorBidi"/>
          <w:noProof/>
          <w:szCs w:val="22"/>
        </w:rPr>
      </w:pPr>
      <w:hyperlink w:anchor="_Toc486426849" w:history="1">
        <w:r w:rsidRPr="001376EB">
          <w:rPr>
            <w:rStyle w:val="Hyperlink"/>
            <w:noProof/>
          </w:rPr>
          <w:t>6.5.2</w:t>
        </w:r>
        <w:r>
          <w:rPr>
            <w:rFonts w:asciiTheme="minorHAnsi" w:eastAsiaTheme="minorEastAsia" w:hAnsiTheme="minorHAnsi" w:cstheme="minorBidi"/>
            <w:noProof/>
            <w:szCs w:val="22"/>
          </w:rPr>
          <w:tab/>
        </w:r>
        <w:r w:rsidRPr="001376EB">
          <w:rPr>
            <w:rStyle w:val="Hyperlink"/>
            <w:noProof/>
          </w:rPr>
          <w:t>A5.2 – Weitere Dokumente</w:t>
        </w:r>
        <w:r>
          <w:rPr>
            <w:noProof/>
            <w:webHidden/>
          </w:rPr>
          <w:tab/>
        </w:r>
        <w:r>
          <w:rPr>
            <w:noProof/>
            <w:webHidden/>
          </w:rPr>
          <w:fldChar w:fldCharType="begin"/>
        </w:r>
        <w:r>
          <w:rPr>
            <w:noProof/>
            <w:webHidden/>
          </w:rPr>
          <w:instrText xml:space="preserve"> PAGEREF _Toc486426849 \h </w:instrText>
        </w:r>
        <w:r>
          <w:rPr>
            <w:noProof/>
            <w:webHidden/>
          </w:rPr>
        </w:r>
        <w:r>
          <w:rPr>
            <w:noProof/>
            <w:webHidden/>
          </w:rPr>
          <w:fldChar w:fldCharType="separate"/>
        </w:r>
        <w:r>
          <w:rPr>
            <w:noProof/>
            <w:webHidden/>
          </w:rPr>
          <w:t>44</w:t>
        </w:r>
        <w:r>
          <w:rPr>
            <w:noProof/>
            <w:webHidden/>
          </w:rPr>
          <w:fldChar w:fldCharType="end"/>
        </w:r>
      </w:hyperlink>
    </w:p>
    <w:p w:rsidR="00CA7B46" w:rsidRPr="00E519E8" w:rsidRDefault="00687D4E" w:rsidP="00D22339">
      <w:pPr>
        <w:sectPr w:rsidR="00CA7B46" w:rsidRPr="00E519E8" w:rsidSect="006B64B8">
          <w:pgSz w:w="11906" w:h="16838" w:code="9"/>
          <w:pgMar w:top="2104" w:right="1469" w:bottom="1701" w:left="1701" w:header="709" w:footer="344" w:gutter="0"/>
          <w:pgBorders w:offsetFrom="page">
            <w:right w:val="single" w:sz="48" w:space="24" w:color="FFCC99"/>
          </w:pgBorders>
          <w:cols w:space="708"/>
          <w:docGrid w:linePitch="360"/>
        </w:sectPr>
      </w:pPr>
      <w:r w:rsidRPr="00E519E8">
        <w:fldChar w:fldCharType="end"/>
      </w:r>
    </w:p>
    <w:p w:rsidR="0098496E" w:rsidRPr="00E519E8" w:rsidRDefault="0098496E" w:rsidP="00E46695">
      <w:pPr>
        <w:pStyle w:val="berschrift1"/>
      </w:pPr>
      <w:bookmarkStart w:id="22" w:name="_Toc126455648"/>
      <w:bookmarkStart w:id="23" w:name="_Toc126575047"/>
      <w:bookmarkStart w:id="24" w:name="_Toc126575290"/>
      <w:bookmarkStart w:id="25" w:name="_Toc175538627"/>
      <w:bookmarkStart w:id="26" w:name="_Toc175543298"/>
      <w:bookmarkStart w:id="27" w:name="_Toc175547559"/>
      <w:bookmarkStart w:id="28" w:name="_Toc59868036"/>
      <w:bookmarkStart w:id="29" w:name="_Toc486426787"/>
      <w:r w:rsidRPr="00E519E8">
        <w:lastRenderedPageBreak/>
        <w:t>Ein</w:t>
      </w:r>
      <w:bookmarkEnd w:id="22"/>
      <w:bookmarkEnd w:id="23"/>
      <w:bookmarkEnd w:id="24"/>
      <w:bookmarkEnd w:id="25"/>
      <w:bookmarkEnd w:id="26"/>
      <w:bookmarkEnd w:id="27"/>
      <w:r w:rsidR="0023626D" w:rsidRPr="00E519E8">
        <w:t>ordnung des Dokumentes</w:t>
      </w:r>
      <w:bookmarkEnd w:id="29"/>
    </w:p>
    <w:p w:rsidR="0098496E" w:rsidRPr="00E519E8" w:rsidRDefault="0098496E" w:rsidP="00E46695">
      <w:pPr>
        <w:pStyle w:val="berschrift2"/>
      </w:pPr>
      <w:bookmarkStart w:id="30" w:name="_Toc126455649"/>
      <w:bookmarkStart w:id="31" w:name="_Toc126575048"/>
      <w:bookmarkStart w:id="32" w:name="_Toc126575291"/>
      <w:bookmarkStart w:id="33" w:name="_Toc175538628"/>
      <w:bookmarkStart w:id="34" w:name="_Toc175543299"/>
      <w:bookmarkStart w:id="35" w:name="_Toc175547560"/>
      <w:bookmarkStart w:id="36" w:name="_Toc486426788"/>
      <w:r w:rsidRPr="00E519E8">
        <w:t>Zielsetzung</w:t>
      </w:r>
      <w:bookmarkEnd w:id="30"/>
      <w:bookmarkEnd w:id="31"/>
      <w:bookmarkEnd w:id="32"/>
      <w:bookmarkEnd w:id="33"/>
      <w:bookmarkEnd w:id="34"/>
      <w:bookmarkEnd w:id="35"/>
      <w:bookmarkEnd w:id="36"/>
    </w:p>
    <w:p w:rsidR="00805CBB" w:rsidRPr="007A5745" w:rsidRDefault="00805CBB" w:rsidP="00BD695D">
      <w:pPr>
        <w:pStyle w:val="gemStandard"/>
      </w:pPr>
      <w:r w:rsidRPr="00E519E8">
        <w:t>Die vorliegende Spezifikation definiert</w:t>
      </w:r>
      <w:r w:rsidR="00C9505C" w:rsidRPr="00E519E8">
        <w:t xml:space="preserve"> fachliche, betriebliche und personelle</w:t>
      </w:r>
      <w:r w:rsidRPr="00E519E8">
        <w:t xml:space="preserve"> Anforderun</w:t>
      </w:r>
      <w:r w:rsidR="00D25D43" w:rsidRPr="00E519E8">
        <w:softHyphen/>
      </w:r>
      <w:r w:rsidRPr="00E519E8">
        <w:t xml:space="preserve">gen </w:t>
      </w:r>
      <w:r w:rsidR="003F6CCD" w:rsidRPr="00E519E8">
        <w:t>an</w:t>
      </w:r>
      <w:r w:rsidRPr="00E519E8">
        <w:t xml:space="preserve"> de</w:t>
      </w:r>
      <w:r w:rsidR="003F6CCD" w:rsidRPr="00E519E8">
        <w:t>n</w:t>
      </w:r>
      <w:r w:rsidRPr="00E519E8">
        <w:t xml:space="preserve"> Produkttyp Trust Service Provider CVC (TSP-CVC)</w:t>
      </w:r>
      <w:r w:rsidR="00C9505C" w:rsidRPr="00E519E8">
        <w:t xml:space="preserve"> und stellt darüber hinaus Sicherheitsanforderungen hinsichtlich Konzeption und Betrieb einer CVC-CA. Es werden übergreifende Festlegungen sowie </w:t>
      </w:r>
      <w:r w:rsidR="00993276" w:rsidRPr="00E519E8">
        <w:t>A</w:t>
      </w:r>
      <w:r w:rsidR="00C9505C" w:rsidRPr="00E519E8">
        <w:t>nforderungen an die Schnittstellen zum Erhalt eines C</w:t>
      </w:r>
      <w:r w:rsidR="00EF50D8" w:rsidRPr="00E519E8">
        <w:t>VC</w:t>
      </w:r>
      <w:r w:rsidR="00C9505C" w:rsidRPr="00E519E8">
        <w:t>-C</w:t>
      </w:r>
      <w:r w:rsidR="00EF50D8" w:rsidRPr="00E519E8">
        <w:t>A</w:t>
      </w:r>
      <w:r w:rsidR="00C9505C" w:rsidRPr="00E519E8">
        <w:t xml:space="preserve">-Zertifikates durch die CVC-Root-CA bzw. zur Ausgabe von CV-Zertifikaten an </w:t>
      </w:r>
      <w:r w:rsidR="00C9505C" w:rsidRPr="007A5745">
        <w:t xml:space="preserve">einen Kartenherausgeber </w:t>
      </w:r>
      <w:r w:rsidR="00816C32" w:rsidRPr="007A5745">
        <w:t xml:space="preserve">oder an einen von ihm benannten Dritten </w:t>
      </w:r>
      <w:r w:rsidR="00C9505C" w:rsidRPr="007A5745">
        <w:t>beschrieben.</w:t>
      </w:r>
    </w:p>
    <w:p w:rsidR="0098496E" w:rsidRPr="007A5745" w:rsidRDefault="0098496E" w:rsidP="00E46695">
      <w:pPr>
        <w:pStyle w:val="berschrift2"/>
      </w:pPr>
      <w:bookmarkStart w:id="37" w:name="_Toc119221120"/>
      <w:bookmarkStart w:id="38" w:name="_Toc119221123"/>
      <w:bookmarkStart w:id="39" w:name="_Toc126455650"/>
      <w:bookmarkStart w:id="40" w:name="_Toc126575049"/>
      <w:bookmarkStart w:id="41" w:name="_Toc126575292"/>
      <w:bookmarkStart w:id="42" w:name="_Toc175538629"/>
      <w:bookmarkStart w:id="43" w:name="_Toc175543300"/>
      <w:bookmarkStart w:id="44" w:name="_Toc175547561"/>
      <w:bookmarkStart w:id="45" w:name="_Toc486426789"/>
      <w:bookmarkEnd w:id="37"/>
      <w:bookmarkEnd w:id="38"/>
      <w:r w:rsidRPr="007A5745">
        <w:t>Zielgruppe</w:t>
      </w:r>
      <w:bookmarkEnd w:id="39"/>
      <w:bookmarkEnd w:id="40"/>
      <w:bookmarkEnd w:id="41"/>
      <w:bookmarkEnd w:id="42"/>
      <w:bookmarkEnd w:id="43"/>
      <w:bookmarkEnd w:id="44"/>
      <w:bookmarkEnd w:id="45"/>
    </w:p>
    <w:p w:rsidR="00F271C5" w:rsidRPr="00E519E8" w:rsidRDefault="004779E8" w:rsidP="000B6A63">
      <w:pPr>
        <w:pStyle w:val="gemStandard"/>
      </w:pPr>
      <w:bookmarkStart w:id="46" w:name="_Toc126455651"/>
      <w:bookmarkStart w:id="47" w:name="_Toc126575050"/>
      <w:bookmarkStart w:id="48" w:name="_Toc126575293"/>
      <w:bookmarkStart w:id="49" w:name="_Toc175538630"/>
      <w:bookmarkStart w:id="50" w:name="_Toc175543301"/>
      <w:bookmarkStart w:id="51" w:name="_Toc175547562"/>
      <w:r w:rsidRPr="007A5745">
        <w:t xml:space="preserve">Das Dokument ist maßgeblich für Trust Service Provider CVC, Anbieter einer CVC-CA sowie </w:t>
      </w:r>
      <w:r w:rsidR="00C55879" w:rsidRPr="007A5745">
        <w:t>Kartenpersonalisierer</w:t>
      </w:r>
      <w:r w:rsidRPr="007A5745">
        <w:t xml:space="preserve"> und Kartenherausgeber.</w:t>
      </w:r>
    </w:p>
    <w:p w:rsidR="0098496E" w:rsidRPr="00E519E8" w:rsidRDefault="0098496E" w:rsidP="00E46695">
      <w:pPr>
        <w:pStyle w:val="berschrift2"/>
      </w:pPr>
      <w:bookmarkStart w:id="52" w:name="_Toc486426790"/>
      <w:r w:rsidRPr="00E519E8">
        <w:t>Geltungsbereich</w:t>
      </w:r>
      <w:bookmarkEnd w:id="46"/>
      <w:bookmarkEnd w:id="47"/>
      <w:bookmarkEnd w:id="48"/>
      <w:bookmarkEnd w:id="49"/>
      <w:bookmarkEnd w:id="50"/>
      <w:bookmarkEnd w:id="51"/>
      <w:bookmarkEnd w:id="52"/>
    </w:p>
    <w:p w:rsidR="003F6CCD" w:rsidRPr="00E519E8" w:rsidRDefault="003F6CCD" w:rsidP="003F6CCD">
      <w:bookmarkStart w:id="53" w:name="_Toc126455652"/>
      <w:bookmarkStart w:id="54" w:name="_Toc126575051"/>
      <w:bookmarkStart w:id="55" w:name="_Toc126575294"/>
      <w:bookmarkStart w:id="56" w:name="_Toc175538631"/>
      <w:bookmarkStart w:id="57" w:name="_Toc175543302"/>
      <w:bookmarkStart w:id="58" w:name="_Toc175547563"/>
      <w:r w:rsidRPr="00E519E8">
        <w:t>Dieses Dokument enthält normative Festlegungen zur Telematikinfrastruktur des Deutschen Gesundheitswesens. Der Gültigkeitszeitraum der vorliegenden Version und deren Anwendung in Zulassungsverfahren wird durch die gematik GmbH in gesonderten Dokumenten (z.B. Dokumentenlandkarte, Produkttypsteckbrief, Leistungsbeschreibung) festgelegt und bekannt gegeben.</w:t>
      </w:r>
    </w:p>
    <w:p w:rsidR="003F6CCD" w:rsidRPr="00E519E8" w:rsidRDefault="003F6CCD" w:rsidP="003F6CCD">
      <w:pPr>
        <w:pStyle w:val="gemStandard"/>
        <w:rPr>
          <w:b/>
          <w:sz w:val="20"/>
          <w:szCs w:val="20"/>
        </w:rPr>
      </w:pPr>
      <w:r w:rsidRPr="00E519E8">
        <w:rPr>
          <w:b/>
          <w:sz w:val="20"/>
          <w:szCs w:val="20"/>
        </w:rPr>
        <w:t>Schutzrechts-/Patentrechtshinweis</w:t>
      </w:r>
    </w:p>
    <w:p w:rsidR="003F6CCD" w:rsidRPr="00E519E8" w:rsidRDefault="003F6CCD" w:rsidP="003F6CCD">
      <w:pPr>
        <w:pStyle w:val="gemAnmerkung"/>
      </w:pPr>
      <w:r w:rsidRPr="00E519E8">
        <w:t>Die nachfolgende Spezifikation ist von der gematik allein unter technischen Gesichtspunkten erstellt worden. Im Einzelfall kann nicht ausgeschlossen werden, dass die Implementierung der Spezifi</w:t>
      </w:r>
      <w:r w:rsidR="00D25D43" w:rsidRPr="00E519E8">
        <w:softHyphen/>
      </w:r>
      <w:r w:rsidRPr="00E519E8">
        <w:t>kation in technische Schutzrechte Dritter eingreift. Es ist allein Sache des Anbieters oder Her</w:t>
      </w:r>
      <w:r w:rsidR="00D25D43" w:rsidRPr="00E519E8">
        <w:softHyphen/>
      </w:r>
      <w:r w:rsidRPr="00E519E8">
        <w:t>stellers, durch geeignete Maßnahmen dafür Sorge zu tragen, dass von ihm aufgrund der Spezifi</w:t>
      </w:r>
      <w:r w:rsidR="00D25D43" w:rsidRPr="00E519E8">
        <w:softHyphen/>
      </w:r>
      <w:r w:rsidRPr="00E519E8">
        <w:t>kation angebotene Produkte und/oder Leistungen nicht gegen Schutzrechte Dritter ver</w:t>
      </w:r>
      <w:r w:rsidR="00D25D43" w:rsidRPr="00E519E8">
        <w:softHyphen/>
      </w:r>
      <w:r w:rsidRPr="00E519E8">
        <w:t>stoßen und sich ggf. die erforderlichen Erlaubnisse/Lizenzen von den betroffenen Schutzrechts</w:t>
      </w:r>
      <w:r w:rsidR="00D25D43" w:rsidRPr="00E519E8">
        <w:softHyphen/>
      </w:r>
      <w:r w:rsidRPr="00E519E8">
        <w:t>inhabern einzuholen. Die gematik GmbH übernimmt insofern keinerlei Gewährleistungen.</w:t>
      </w:r>
    </w:p>
    <w:p w:rsidR="0098496E" w:rsidRPr="00E519E8" w:rsidRDefault="0098496E" w:rsidP="00E46695">
      <w:pPr>
        <w:pStyle w:val="berschrift2"/>
      </w:pPr>
      <w:bookmarkStart w:id="59" w:name="_Toc126455653"/>
      <w:bookmarkStart w:id="60" w:name="_Toc126575052"/>
      <w:bookmarkStart w:id="61" w:name="_Toc126575295"/>
      <w:bookmarkStart w:id="62" w:name="_Toc175538632"/>
      <w:bookmarkStart w:id="63" w:name="_Toc175543303"/>
      <w:bookmarkStart w:id="64" w:name="_Toc175547564"/>
      <w:bookmarkStart w:id="65" w:name="_Toc486426791"/>
      <w:bookmarkEnd w:id="53"/>
      <w:bookmarkEnd w:id="54"/>
      <w:bookmarkEnd w:id="55"/>
      <w:bookmarkEnd w:id="56"/>
      <w:bookmarkEnd w:id="57"/>
      <w:bookmarkEnd w:id="58"/>
      <w:r w:rsidRPr="00E519E8">
        <w:t>Abgrenzung</w:t>
      </w:r>
      <w:bookmarkEnd w:id="59"/>
      <w:bookmarkEnd w:id="60"/>
      <w:bookmarkEnd w:id="61"/>
      <w:bookmarkEnd w:id="62"/>
      <w:bookmarkEnd w:id="63"/>
      <w:bookmarkEnd w:id="64"/>
      <w:r w:rsidR="00DF4263" w:rsidRPr="00E519E8">
        <w:t>en</w:t>
      </w:r>
      <w:bookmarkEnd w:id="65"/>
    </w:p>
    <w:p w:rsidR="005943A5" w:rsidRPr="00E519E8" w:rsidRDefault="005943A5" w:rsidP="005943A5">
      <w:pPr>
        <w:pStyle w:val="gemStandard"/>
        <w:rPr>
          <w:szCs w:val="22"/>
        </w:rPr>
      </w:pPr>
      <w:bookmarkStart w:id="66" w:name="_Toc126575053"/>
      <w:bookmarkStart w:id="67" w:name="_Toc126575296"/>
      <w:bookmarkStart w:id="68" w:name="_Toc175538633"/>
      <w:bookmarkStart w:id="69" w:name="_Toc175543304"/>
      <w:bookmarkStart w:id="70" w:name="_Toc175547565"/>
      <w:r w:rsidRPr="00E519E8">
        <w:rPr>
          <w:szCs w:val="22"/>
        </w:rPr>
        <w:t>Nicht Bestandteil des vorliegenden Doku</w:t>
      </w:r>
      <w:r w:rsidR="003F6CCD" w:rsidRPr="00E519E8">
        <w:rPr>
          <w:szCs w:val="22"/>
        </w:rPr>
        <w:t>mentes sind die Festlegungen zu den</w:t>
      </w:r>
      <w:r w:rsidRPr="00E519E8">
        <w:rPr>
          <w:szCs w:val="22"/>
        </w:rPr>
        <w:t xml:space="preserve"> Themen</w:t>
      </w:r>
      <w:r w:rsidR="00D25D43" w:rsidRPr="00E519E8">
        <w:rPr>
          <w:szCs w:val="22"/>
        </w:rPr>
        <w:softHyphen/>
      </w:r>
      <w:r w:rsidRPr="00E519E8">
        <w:rPr>
          <w:szCs w:val="22"/>
        </w:rPr>
        <w:t>be</w:t>
      </w:r>
      <w:r w:rsidR="00D25D43" w:rsidRPr="00E519E8">
        <w:rPr>
          <w:szCs w:val="22"/>
        </w:rPr>
        <w:softHyphen/>
      </w:r>
      <w:r w:rsidRPr="00E519E8">
        <w:rPr>
          <w:szCs w:val="22"/>
        </w:rPr>
        <w:t>reich</w:t>
      </w:r>
      <w:r w:rsidR="003F6CCD" w:rsidRPr="00E519E8">
        <w:rPr>
          <w:szCs w:val="22"/>
        </w:rPr>
        <w:t>en</w:t>
      </w:r>
    </w:p>
    <w:p w:rsidR="001C53FF" w:rsidRPr="00FC0395" w:rsidRDefault="001370DD" w:rsidP="00FC0395">
      <w:pPr>
        <w:pStyle w:val="gemAufzhlung"/>
      </w:pPr>
      <w:r w:rsidRPr="00FC0395">
        <w:t>CVC-Root-CA</w:t>
      </w:r>
      <w:r w:rsidR="001B75E4" w:rsidRPr="00FC0395">
        <w:t xml:space="preserve"> sowie</w:t>
      </w:r>
    </w:p>
    <w:p w:rsidR="005943A5" w:rsidRPr="00FC0395" w:rsidRDefault="001C53FF" w:rsidP="00FC0395">
      <w:pPr>
        <w:pStyle w:val="gemAufzhlung"/>
      </w:pPr>
      <w:r w:rsidRPr="00FC0395">
        <w:t>Darstellung der Prozesse zur Zulassung und Registrierung</w:t>
      </w:r>
      <w:r w:rsidR="00FC162B" w:rsidRPr="00FC0395">
        <w:t xml:space="preserve"> eines TSP</w:t>
      </w:r>
      <w:r w:rsidR="00023C6A" w:rsidRPr="00FC0395">
        <w:t>-</w:t>
      </w:r>
      <w:r w:rsidR="00FC162B" w:rsidRPr="00FC0395">
        <w:t>CVC</w:t>
      </w:r>
      <w:r w:rsidR="001B75E4" w:rsidRPr="00FC0395">
        <w:t>.</w:t>
      </w:r>
      <w:r w:rsidR="007828AD" w:rsidRPr="00FC0395">
        <w:t xml:space="preserve"> </w:t>
      </w:r>
    </w:p>
    <w:p w:rsidR="00BB2AA1" w:rsidRPr="00E519E8" w:rsidRDefault="00BB2AA1" w:rsidP="009B78E2">
      <w:pPr>
        <w:pStyle w:val="gemStandard"/>
      </w:pPr>
      <w:bookmarkStart w:id="71" w:name="_Toc324171467"/>
      <w:bookmarkStart w:id="72" w:name="_Toc121813397"/>
      <w:bookmarkStart w:id="73" w:name="_Toc126575054"/>
      <w:bookmarkStart w:id="74" w:name="_Toc126575297"/>
      <w:bookmarkStart w:id="75" w:name="_Toc175538634"/>
      <w:bookmarkStart w:id="76" w:name="_Toc175543305"/>
      <w:bookmarkStart w:id="77" w:name="_Toc175547566"/>
      <w:bookmarkStart w:id="78" w:name="_Toc59868037"/>
      <w:bookmarkEnd w:id="28"/>
      <w:bookmarkEnd w:id="66"/>
      <w:bookmarkEnd w:id="67"/>
      <w:bookmarkEnd w:id="68"/>
      <w:bookmarkEnd w:id="69"/>
      <w:bookmarkEnd w:id="70"/>
    </w:p>
    <w:p w:rsidR="005943A5" w:rsidRPr="00E519E8" w:rsidRDefault="005943A5" w:rsidP="00E46695">
      <w:pPr>
        <w:pStyle w:val="berschrift2"/>
      </w:pPr>
      <w:bookmarkStart w:id="79" w:name="_Toc486426792"/>
      <w:r w:rsidRPr="00E519E8">
        <w:lastRenderedPageBreak/>
        <w:t>Methodik</w:t>
      </w:r>
      <w:bookmarkEnd w:id="71"/>
      <w:bookmarkEnd w:id="79"/>
    </w:p>
    <w:p w:rsidR="00DF4263" w:rsidRPr="00E519E8" w:rsidRDefault="00DF4263" w:rsidP="00DF4263">
      <w:pPr>
        <w:pStyle w:val="gemStandard"/>
      </w:pPr>
      <w:bookmarkStart w:id="80" w:name="_Toc244580815"/>
      <w:r w:rsidRPr="00E519E8">
        <w:t>Anforderungen als Ausdruck normativer Festlegungen werden durch eine eindeutige ID in eckigen Klammern sowie die dem RFC 2119 [RFC2119] entsprechenden, in Großbuch</w:t>
      </w:r>
      <w:r w:rsidR="00D25D43" w:rsidRPr="00E519E8">
        <w:softHyphen/>
      </w:r>
      <w:r w:rsidRPr="00E519E8">
        <w:t xml:space="preserve">staben geschriebenen deutschen Schlüsselworte MUSS, DARF NICHT, SOLL, SOLL NICHT, KANN gekennzeichnet. </w:t>
      </w:r>
    </w:p>
    <w:p w:rsidR="00DF4263" w:rsidRPr="00E519E8" w:rsidRDefault="00DF4263" w:rsidP="00DF4263">
      <w:pPr>
        <w:pStyle w:val="gemStandard"/>
      </w:pPr>
      <w:r w:rsidRPr="00E519E8">
        <w:t>Sie werden im Dokument wie folgt dargestellt:</w:t>
      </w:r>
    </w:p>
    <w:p w:rsidR="00DF4263" w:rsidRPr="00E519E8" w:rsidRDefault="00DF4263" w:rsidP="00DF4263">
      <w:pPr>
        <w:pStyle w:val="gemStandard"/>
        <w:tabs>
          <w:tab w:val="left" w:pos="567"/>
        </w:tabs>
        <w:ind w:left="567" w:hanging="567"/>
        <w:rPr>
          <w:b/>
        </w:rPr>
      </w:pPr>
      <w:r w:rsidRPr="00E519E8">
        <w:rPr>
          <w:b/>
        </w:rPr>
        <w:sym w:font="Wingdings" w:char="F0D6"/>
      </w:r>
      <w:r w:rsidRPr="00E519E8">
        <w:rPr>
          <w:b/>
        </w:rPr>
        <w:tab/>
        <w:t>TIP1-A_nnnn &lt;Titel der Afo&gt;</w:t>
      </w:r>
    </w:p>
    <w:p w:rsidR="00E46695" w:rsidRDefault="00DF4263" w:rsidP="00E46695">
      <w:pPr>
        <w:pStyle w:val="gemStandard"/>
        <w:rPr>
          <w:b/>
        </w:rPr>
      </w:pPr>
      <w:r w:rsidRPr="00E519E8">
        <w:t>Text / Beschreibung</w:t>
      </w:r>
    </w:p>
    <w:p w:rsidR="00DF4263" w:rsidRPr="00E46695" w:rsidRDefault="00E46695" w:rsidP="00E46695">
      <w:pPr>
        <w:pStyle w:val="gemStandard"/>
      </w:pPr>
      <w:r>
        <w:rPr>
          <w:b/>
        </w:rPr>
        <w:sym w:font="Wingdings" w:char="F0D5"/>
      </w:r>
    </w:p>
    <w:p w:rsidR="00DF4263" w:rsidRDefault="00DF4263" w:rsidP="00DF4263">
      <w:pPr>
        <w:pStyle w:val="gemStandard"/>
      </w:pPr>
      <w:r w:rsidRPr="00E519E8">
        <w:t>Dabei umfasst die Anforderung sämtliche innerhalb der Textmarken angeführten Inhalte.</w:t>
      </w:r>
    </w:p>
    <w:p w:rsidR="00C765EF" w:rsidRPr="007A5745" w:rsidRDefault="00C765EF" w:rsidP="00E46695">
      <w:pPr>
        <w:pStyle w:val="berschrift2"/>
      </w:pPr>
      <w:bookmarkStart w:id="81" w:name="_Toc458604380"/>
      <w:bookmarkStart w:id="82" w:name="_Toc486426793"/>
      <w:r w:rsidRPr="007A5745">
        <w:t>Unterscheidung der Anforderungsadressaten</w:t>
      </w:r>
      <w:bookmarkEnd w:id="81"/>
      <w:bookmarkEnd w:id="82"/>
      <w:r w:rsidRPr="007A5745">
        <w:t xml:space="preserve"> </w:t>
      </w:r>
    </w:p>
    <w:p w:rsidR="00C765EF" w:rsidRPr="007A5745" w:rsidRDefault="00C765EF" w:rsidP="00C765EF">
      <w:pPr>
        <w:rPr>
          <w:rFonts w:cs="Arial"/>
          <w:szCs w:val="22"/>
        </w:rPr>
      </w:pPr>
      <w:r w:rsidRPr="007A5745">
        <w:rPr>
          <w:rFonts w:cs="Arial"/>
          <w:szCs w:val="22"/>
        </w:rPr>
        <w:t xml:space="preserve">Dieses Dokument enthält Anforderungen, welche sich an unterschiedliche Kartentypen richten. Dabei unterscheiden sich die Adressaten dieser Anforderungen je nach Kartentyp. Daher wird der Adressat generisch als </w:t>
      </w:r>
      <w:r w:rsidRPr="007A5745">
        <w:rPr>
          <w:rFonts w:cs="Arial"/>
          <w:i/>
          <w:szCs w:val="22"/>
        </w:rPr>
        <w:t>Herausgabeverantwortlicher</w:t>
      </w:r>
      <w:r w:rsidR="00C36AD3" w:rsidRPr="007A5745">
        <w:rPr>
          <w:rFonts w:cs="Arial"/>
          <w:szCs w:val="22"/>
        </w:rPr>
        <w:t xml:space="preserve"> bezeichnet und dieser Begriff </w:t>
      </w:r>
      <w:r w:rsidRPr="007A5745">
        <w:rPr>
          <w:rFonts w:cs="Arial"/>
          <w:szCs w:val="22"/>
        </w:rPr>
        <w:t>für die unterschiedlichen Kartentypen wie folgt definiert:</w:t>
      </w:r>
    </w:p>
    <w:p w:rsidR="00C765EF" w:rsidRPr="007A5745" w:rsidRDefault="00C765EF" w:rsidP="007A5745">
      <w:pPr>
        <w:pStyle w:val="gemAufzhlung"/>
      </w:pPr>
      <w:r w:rsidRPr="007A5745">
        <w:t>Für eGK: Kartenherausgeber und Kartenpersonalisierer</w:t>
      </w:r>
    </w:p>
    <w:p w:rsidR="00C765EF" w:rsidRPr="007A5745" w:rsidRDefault="00C765EF" w:rsidP="007A5745">
      <w:pPr>
        <w:pStyle w:val="gemAufzhlung"/>
      </w:pPr>
      <w:r w:rsidRPr="007A5745">
        <w:t>Für HBA/SMC-B: Kartenherausgeber oder ein von ihm benannter Dritter</w:t>
      </w:r>
      <w:r w:rsidR="00DF740B" w:rsidRPr="007A5745">
        <w:t xml:space="preserve"> (zum Beispiel TSP-CVC)</w:t>
      </w:r>
    </w:p>
    <w:p w:rsidR="00C765EF" w:rsidRPr="001F44F1" w:rsidRDefault="00C765EF" w:rsidP="007A5745">
      <w:pPr>
        <w:pStyle w:val="gemAufzhlung"/>
      </w:pPr>
      <w:r w:rsidRPr="001F44F1">
        <w:t>Für Gerätekarten (gSMC</w:t>
      </w:r>
      <w:r w:rsidR="00C36AD3">
        <w:t>-</w:t>
      </w:r>
      <w:r w:rsidRPr="001F44F1">
        <w:t xml:space="preserve">K und </w:t>
      </w:r>
      <w:r w:rsidR="00C36AD3">
        <w:t>-</w:t>
      </w:r>
      <w:r w:rsidRPr="001F44F1">
        <w:t>KT): Gerätehersteller (Konnektor</w:t>
      </w:r>
      <w:r w:rsidR="00C36AD3">
        <w:t>-</w:t>
      </w:r>
      <w:r w:rsidRPr="001F44F1">
        <w:t>/Kartenterminal</w:t>
      </w:r>
      <w:r w:rsidR="00C36AD3">
        <w:t>-</w:t>
      </w:r>
      <w:r w:rsidRPr="001F44F1">
        <w:t>Hersteller)</w:t>
      </w:r>
      <w:r w:rsidRPr="00C36AD3">
        <w:rPr>
          <w:rStyle w:val="Funotenzeichen"/>
          <w:rFonts w:cs="Arial"/>
        </w:rPr>
        <w:footnoteReference w:id="2"/>
      </w:r>
    </w:p>
    <w:p w:rsidR="00C765EF" w:rsidRPr="00E519E8" w:rsidRDefault="00C765EF" w:rsidP="00DF4263">
      <w:pPr>
        <w:pStyle w:val="gemStandard"/>
      </w:pPr>
      <w:r>
        <w:t xml:space="preserve"> </w:t>
      </w:r>
    </w:p>
    <w:p w:rsidR="00E46695" w:rsidRDefault="00E46695" w:rsidP="00E46695">
      <w:pPr>
        <w:pStyle w:val="berschrift1"/>
        <w:sectPr w:rsidR="00E46695" w:rsidSect="006B64B8">
          <w:headerReference w:type="even" r:id="rId13"/>
          <w:pgSz w:w="11906" w:h="16838" w:code="9"/>
          <w:pgMar w:top="1916" w:right="1418" w:bottom="1134" w:left="1701" w:header="539" w:footer="437" w:gutter="0"/>
          <w:pgBorders w:offsetFrom="page">
            <w:right w:val="single" w:sz="48" w:space="24" w:color="FFCC99"/>
          </w:pgBorders>
          <w:cols w:space="708"/>
          <w:docGrid w:linePitch="360"/>
        </w:sectPr>
      </w:pPr>
      <w:bookmarkStart w:id="83" w:name="_Toc316032914"/>
      <w:bookmarkEnd w:id="72"/>
      <w:bookmarkEnd w:id="73"/>
      <w:bookmarkEnd w:id="74"/>
      <w:bookmarkEnd w:id="75"/>
      <w:bookmarkEnd w:id="76"/>
      <w:bookmarkEnd w:id="77"/>
      <w:bookmarkEnd w:id="80"/>
    </w:p>
    <w:p w:rsidR="008E2246" w:rsidRPr="00E519E8" w:rsidRDefault="008E2246" w:rsidP="00E46695">
      <w:pPr>
        <w:pStyle w:val="berschrift1"/>
      </w:pPr>
      <w:bookmarkStart w:id="84" w:name="_Toc486426794"/>
      <w:r w:rsidRPr="00E519E8">
        <w:lastRenderedPageBreak/>
        <w:t>Systemüberblick</w:t>
      </w:r>
      <w:bookmarkEnd w:id="83"/>
      <w:bookmarkEnd w:id="84"/>
    </w:p>
    <w:p w:rsidR="00350943" w:rsidRPr="00E519E8" w:rsidRDefault="00350943" w:rsidP="00E46695">
      <w:pPr>
        <w:pStyle w:val="berschrift2"/>
      </w:pPr>
      <w:bookmarkStart w:id="85" w:name="_Toc322703370"/>
      <w:bookmarkStart w:id="86" w:name="_Toc486426795"/>
      <w:r w:rsidRPr="00E519E8">
        <w:t>Hierarchie der PKI für CV-Zertifikate</w:t>
      </w:r>
      <w:bookmarkEnd w:id="85"/>
      <w:bookmarkEnd w:id="86"/>
    </w:p>
    <w:p w:rsidR="009D12F0" w:rsidRPr="00E519E8" w:rsidRDefault="00350943" w:rsidP="00D22339">
      <w:pPr>
        <w:pStyle w:val="gemStandard"/>
      </w:pPr>
      <w:r w:rsidRPr="00E519E8">
        <w:t>Für die CV-Zertifikate, die im Rahmen der Telematikinfrastruktur zum Einsatz kommen, wird eine CVC-PKI mit zweistufiger CA-Hierarchie umgesetzt (</w:t>
      </w:r>
      <w:r w:rsidR="007828AD" w:rsidRPr="00E519E8">
        <w:t>vgl. [gem</w:t>
      </w:r>
      <w:r w:rsidR="00D25D43" w:rsidRPr="00E519E8">
        <w:softHyphen/>
      </w:r>
      <w:r w:rsidR="007828AD" w:rsidRPr="00E519E8">
        <w:t>KPT_PKI_TIP</w:t>
      </w:r>
      <w:r w:rsidR="008E653F" w:rsidRPr="00E519E8">
        <w:t>#5.2</w:t>
      </w:r>
      <w:r w:rsidR="007828AD" w:rsidRPr="00E519E8">
        <w:t>]</w:t>
      </w:r>
      <w:r w:rsidRPr="00E519E8">
        <w:t>). Die spezifischen CV-Zertifikate, die in eine</w:t>
      </w:r>
      <w:r w:rsidR="00DF4093" w:rsidRPr="00E519E8">
        <w:t>r</w:t>
      </w:r>
      <w:r w:rsidRPr="00E519E8">
        <w:t xml:space="preserve"> eGK, ei</w:t>
      </w:r>
      <w:r w:rsidR="00DF4093" w:rsidRPr="00E519E8">
        <w:t>nem</w:t>
      </w:r>
      <w:r w:rsidRPr="00E519E8">
        <w:t xml:space="preserve"> HBA oder in ein</w:t>
      </w:r>
      <w:r w:rsidR="0090679C" w:rsidRPr="00E519E8">
        <w:t>em</w:t>
      </w:r>
      <w:r w:rsidRPr="00E519E8">
        <w:t xml:space="preserve"> Sicherheitsmodul (SM-B, gSMC) eingebracht werden, werden dabei durch einen Trust Service Provider für CV-Zertifikate (TSP</w:t>
      </w:r>
      <w:r w:rsidR="00023C6A" w:rsidRPr="00E519E8">
        <w:t>-</w:t>
      </w:r>
      <w:r w:rsidRPr="00E519E8">
        <w:t>CVC) erzeugt. In der Hierarchie für CV-Zertifikate ist der TSP</w:t>
      </w:r>
      <w:r w:rsidR="00023C6A" w:rsidRPr="00E519E8">
        <w:t>-</w:t>
      </w:r>
      <w:r w:rsidRPr="00E519E8">
        <w:t xml:space="preserve">CVC eine CA der zweiten Ebene, er wird im Folgenden auch mit </w:t>
      </w:r>
      <w:r w:rsidR="004E7FB7" w:rsidRPr="00E519E8">
        <w:t>„</w:t>
      </w:r>
      <w:r w:rsidRPr="00E519E8">
        <w:t>CVC-CA</w:t>
      </w:r>
      <w:r w:rsidR="004E7FB7" w:rsidRPr="00E519E8">
        <w:t>“</w:t>
      </w:r>
      <w:r w:rsidRPr="00E519E8">
        <w:t xml:space="preserve"> bezeichnet.</w:t>
      </w:r>
      <w:r w:rsidR="009D12F0" w:rsidRPr="00E519E8">
        <w:t xml:space="preserve"> </w:t>
      </w:r>
      <w:r w:rsidRPr="00E519E8">
        <w:t>Die CV-Zertifikate de</w:t>
      </w:r>
      <w:r w:rsidR="00485646" w:rsidRPr="00E519E8">
        <w:t>s</w:t>
      </w:r>
      <w:r w:rsidRPr="00E519E8">
        <w:t xml:space="preserve"> </w:t>
      </w:r>
      <w:r w:rsidR="00485646" w:rsidRPr="00E519E8">
        <w:t>TSP</w:t>
      </w:r>
      <w:r w:rsidR="00023C6A" w:rsidRPr="00E519E8">
        <w:t>-</w:t>
      </w:r>
      <w:r w:rsidR="00485646" w:rsidRPr="00E519E8">
        <w:t>CVC</w:t>
      </w:r>
      <w:r w:rsidRPr="00E519E8">
        <w:t xml:space="preserve"> werden durch die über</w:t>
      </w:r>
      <w:r w:rsidR="00D25D43" w:rsidRPr="00E519E8">
        <w:softHyphen/>
      </w:r>
      <w:r w:rsidRPr="00E519E8">
        <w:t>geordnete CVC-</w:t>
      </w:r>
      <w:r w:rsidR="0039092E" w:rsidRPr="00E519E8">
        <w:t>Root-</w:t>
      </w:r>
      <w:r w:rsidRPr="00E519E8">
        <w:t xml:space="preserve">CA erzeugt und </w:t>
      </w:r>
      <w:r w:rsidR="00C9505C" w:rsidRPr="00E519E8">
        <w:t>durch</w:t>
      </w:r>
      <w:r w:rsidRPr="00E519E8">
        <w:t xml:space="preserve"> die</w:t>
      </w:r>
      <w:r w:rsidR="00485646" w:rsidRPr="00E519E8">
        <w:t>se</w:t>
      </w:r>
      <w:r w:rsidRPr="00E519E8">
        <w:t xml:space="preserve"> verteilt.</w:t>
      </w:r>
    </w:p>
    <w:p w:rsidR="00984946" w:rsidRPr="00E519E8" w:rsidRDefault="00984946" w:rsidP="00D22339">
      <w:pPr>
        <w:pStyle w:val="gemStandard"/>
      </w:pPr>
      <w:r w:rsidRPr="00E519E8">
        <w:t>Für die Kartengeneration 2 werden die CV-Zertifikate auf ECC-basierte Kryptographie um</w:t>
      </w:r>
      <w:r w:rsidR="00982022">
        <w:softHyphen/>
      </w:r>
      <w:r w:rsidRPr="00E519E8">
        <w:t>gestellt werden. Eine Cross-Zertifizierung, die üblicherweise benutzt wird, um die Ver</w:t>
      </w:r>
      <w:r w:rsidR="00982022">
        <w:softHyphen/>
      </w:r>
      <w:r w:rsidRPr="00E519E8">
        <w:t>bindung zwischen zwei Zertifizierungsstellen herzustellen, kann nicht ohne Weiteres technologieübergreifend zwischen RSA-basierten und ECC-basierten Zer</w:t>
      </w:r>
      <w:r w:rsidRPr="00E519E8">
        <w:softHyphen/>
        <w:t>tifi</w:t>
      </w:r>
      <w:r w:rsidRPr="00E519E8">
        <w:softHyphen/>
        <w:t>katen genutzt werden. Daher ist auch eine eigene, separate CVC-PKI für Karten</w:t>
      </w:r>
      <w:r w:rsidRPr="00E519E8">
        <w:softHyphen/>
        <w:t>generation 2 mit einer zweiten, separaten CVC-Root-CA notwendig.</w:t>
      </w:r>
    </w:p>
    <w:p w:rsidR="00350943" w:rsidRPr="00E519E8" w:rsidRDefault="00350943" w:rsidP="00D22339">
      <w:pPr>
        <w:pStyle w:val="gemStandard"/>
        <w:rPr>
          <w:szCs w:val="22"/>
        </w:rPr>
      </w:pPr>
      <w:r w:rsidRPr="00E519E8">
        <w:t>Die Grundlagen und die Hiera</w:t>
      </w:r>
      <w:r w:rsidR="00E81A85" w:rsidRPr="00E519E8">
        <w:t>r</w:t>
      </w:r>
      <w:r w:rsidRPr="00E519E8">
        <w:t>chie der PKI für CV-Zertifikate sind in [gem</w:t>
      </w:r>
      <w:r w:rsidR="00D25D43" w:rsidRPr="00E519E8">
        <w:softHyphen/>
      </w:r>
      <w:r w:rsidRPr="00E519E8">
        <w:t>KPT_PKI_TIP</w:t>
      </w:r>
      <w:r w:rsidR="003F2C2B" w:rsidRPr="00E519E8">
        <w:t>#5</w:t>
      </w:r>
      <w:r w:rsidRPr="00E519E8">
        <w:t xml:space="preserve">] beschrieben. </w:t>
      </w:r>
      <w:r w:rsidR="007828AD" w:rsidRPr="00E519E8">
        <w:t xml:space="preserve">Das zugehörige Vertrauensmodell </w:t>
      </w:r>
      <w:r w:rsidR="003F2C2B" w:rsidRPr="00E519E8">
        <w:t>wird dort</w:t>
      </w:r>
      <w:r w:rsidR="007828AD" w:rsidRPr="00E519E8">
        <w:t xml:space="preserve"> </w:t>
      </w:r>
      <w:r w:rsidR="00DB5112" w:rsidRPr="00E519E8">
        <w:t xml:space="preserve">ebenfalls </w:t>
      </w:r>
      <w:r w:rsidR="003F2C2B" w:rsidRPr="00E519E8">
        <w:t>er</w:t>
      </w:r>
      <w:r w:rsidR="005847C4" w:rsidRPr="00E519E8">
        <w:softHyphen/>
      </w:r>
      <w:r w:rsidR="003F2C2B" w:rsidRPr="00E519E8">
        <w:t>läutert</w:t>
      </w:r>
      <w:r w:rsidR="00DB5112" w:rsidRPr="00E519E8">
        <w:t>.</w:t>
      </w:r>
      <w:r w:rsidR="00984946" w:rsidRPr="00E519E8">
        <w:t xml:space="preserve"> Anforderungen an die Zertifikatsprofile sowie an die Prüfung von CV-Zertifikaten sind in [gemSpec_PKI] in den Kapiteln 6.4 und 6.7 (Zertifikatsprofile) sowie in 8.7 und 8.8 (Zertifikatsprüfung) beschrieben.</w:t>
      </w:r>
    </w:p>
    <w:p w:rsidR="00350943" w:rsidRPr="00E519E8" w:rsidRDefault="00350943" w:rsidP="00D22339">
      <w:pPr>
        <w:pStyle w:val="gemStandard"/>
      </w:pPr>
      <w:r w:rsidRPr="00E519E8">
        <w:t>Die Funktion ein</w:t>
      </w:r>
      <w:r w:rsidRPr="007A5745">
        <w:t xml:space="preserve">er CVC-CA kann </w:t>
      </w:r>
      <w:r w:rsidR="00A81748" w:rsidRPr="007A5745">
        <w:t xml:space="preserve">beispielsweise </w:t>
      </w:r>
      <w:r w:rsidRPr="007A5745">
        <w:t xml:space="preserve">von </w:t>
      </w:r>
      <w:r w:rsidR="00C55879" w:rsidRPr="007A5745">
        <w:t>Kartenpersonalisierern</w:t>
      </w:r>
      <w:r w:rsidRPr="007A5745">
        <w:t xml:space="preserve">, </w:t>
      </w:r>
      <w:r w:rsidR="001731F1" w:rsidRPr="007A5745">
        <w:t>TSP-X.509</w:t>
      </w:r>
      <w:r w:rsidR="008D0B83" w:rsidRPr="007A5745">
        <w:t xml:space="preserve"> </w:t>
      </w:r>
      <w:r w:rsidRPr="007A5745">
        <w:t>oder den Karten</w:t>
      </w:r>
      <w:r w:rsidR="005847C4" w:rsidRPr="007A5745">
        <w:softHyphen/>
      </w:r>
      <w:r w:rsidRPr="007A5745">
        <w:t>heraus</w:t>
      </w:r>
      <w:r w:rsidR="000F7B24" w:rsidRPr="007A5745">
        <w:softHyphen/>
      </w:r>
      <w:r w:rsidRPr="007A5745">
        <w:t>ge</w:t>
      </w:r>
      <w:r w:rsidR="00982022" w:rsidRPr="007A5745">
        <w:softHyphen/>
      </w:r>
      <w:r w:rsidRPr="007A5745">
        <w:t>bern selber übernommen werden. Diese CAs der z</w:t>
      </w:r>
      <w:r w:rsidRPr="00E519E8">
        <w:t>weiten Ebene arbeiten immer im Auf</w:t>
      </w:r>
      <w:r w:rsidR="00982022">
        <w:softHyphen/>
        <w:t>trag</w:t>
      </w:r>
      <w:r w:rsidRPr="00E519E8">
        <w:t xml:space="preserve"> der für die Kartenherausgabe verantwortlichen Organisation [gem</w:t>
      </w:r>
      <w:r w:rsidR="005847C4" w:rsidRPr="00E519E8">
        <w:softHyphen/>
      </w:r>
      <w:r w:rsidRPr="00E519E8">
        <w:t>KPT_PKI_TIP</w:t>
      </w:r>
      <w:r w:rsidR="003F2C2B" w:rsidRPr="00E519E8">
        <w:t>#5.1</w:t>
      </w:r>
      <w:r w:rsidRPr="00E519E8">
        <w:t xml:space="preserve">]. </w:t>
      </w:r>
    </w:p>
    <w:p w:rsidR="00350943" w:rsidRPr="00E519E8" w:rsidRDefault="0091552A" w:rsidP="00D22339">
      <w:pPr>
        <w:pStyle w:val="gemStandard"/>
      </w:pPr>
      <w:r w:rsidRPr="00E519E8">
        <w:t xml:space="preserve">Die gematik gibt </w:t>
      </w:r>
      <w:r w:rsidR="00350943" w:rsidRPr="00E519E8">
        <w:t>im Rahmen ihrer Verantwortung</w:t>
      </w:r>
      <w:r w:rsidRPr="00E519E8">
        <w:t xml:space="preserve"> für die PKI der CV-Zertifikate</w:t>
      </w:r>
      <w:r w:rsidR="00350943" w:rsidRPr="00E519E8">
        <w:t xml:space="preserve"> Min</w:t>
      </w:r>
      <w:r w:rsidR="005847C4" w:rsidRPr="00E519E8">
        <w:softHyphen/>
      </w:r>
      <w:r w:rsidR="00350943" w:rsidRPr="00E519E8">
        <w:t>destanforderungen an die Sicherheit, die Organisation und den Betrieb einer CVC-CA vor. Voraussetzung für das Ausstellen eines CV-Zertifikates für eine CVC-CA durch die CVC</w:t>
      </w:r>
      <w:r w:rsidR="00E629D3" w:rsidRPr="00E519E8">
        <w:t>-Root</w:t>
      </w:r>
      <w:r w:rsidR="00350943" w:rsidRPr="00E519E8">
        <w:t>-CA ist eine vorherige Zulassung</w:t>
      </w:r>
      <w:r w:rsidR="00993276" w:rsidRPr="00E519E8">
        <w:t xml:space="preserve"> des TSP-CVC</w:t>
      </w:r>
      <w:r w:rsidR="00350943" w:rsidRPr="00E519E8">
        <w:t xml:space="preserve"> </w:t>
      </w:r>
      <w:r w:rsidR="00DB5112" w:rsidRPr="00E519E8">
        <w:t xml:space="preserve">und Registrierung </w:t>
      </w:r>
      <w:r w:rsidR="00993276" w:rsidRPr="00E519E8">
        <w:t xml:space="preserve">seiner </w:t>
      </w:r>
      <w:r w:rsidR="00350943" w:rsidRPr="00E519E8">
        <w:t>CVC-CA bei der gematik [gemKPT_PKI_TIP</w:t>
      </w:r>
      <w:r w:rsidR="003F2C2B" w:rsidRPr="00E519E8">
        <w:t>#7.2.2</w:t>
      </w:r>
      <w:r w:rsidR="00350943" w:rsidRPr="00E519E8">
        <w:t xml:space="preserve">]. Im Rahmen </w:t>
      </w:r>
      <w:r w:rsidR="00396E8D" w:rsidRPr="00E519E8">
        <w:t>seiner</w:t>
      </w:r>
      <w:r w:rsidR="00350943" w:rsidRPr="00E519E8">
        <w:t xml:space="preserve"> Zulassung </w:t>
      </w:r>
      <w:r w:rsidR="00396E8D" w:rsidRPr="00E519E8">
        <w:t>muss der</w:t>
      </w:r>
      <w:r w:rsidR="00350943" w:rsidRPr="00E519E8">
        <w:t xml:space="preserve"> </w:t>
      </w:r>
      <w:r w:rsidR="00396E8D" w:rsidRPr="00E519E8">
        <w:t>TSP-CVC</w:t>
      </w:r>
      <w:r w:rsidR="00350943" w:rsidRPr="00E519E8">
        <w:t xml:space="preserve"> die Einhaltung der Mindestanforderungen nachweisen. Nur zugelassene TSP dürfen CV-Zertifikate ausstellen</w:t>
      </w:r>
      <w:r w:rsidR="006E61FF" w:rsidRPr="00E519E8">
        <w:t>.</w:t>
      </w:r>
    </w:p>
    <w:p w:rsidR="006E61FF" w:rsidRPr="00E519E8" w:rsidRDefault="006E61FF" w:rsidP="00D22339">
      <w:pPr>
        <w:pStyle w:val="gemStandard"/>
      </w:pPr>
      <w:r w:rsidRPr="00E519E8">
        <w:t>Bei der PKI für CV-Zertifikate wird</w:t>
      </w:r>
      <w:r w:rsidR="009168AD" w:rsidRPr="00E519E8">
        <w:t xml:space="preserve"> für jede Kartengeneration (Kartengeneration 1 und 2)</w:t>
      </w:r>
      <w:r w:rsidRPr="00E519E8">
        <w:t xml:space="preserve"> zwischen einer PKI für die Produktivumgebung und einer Test-PKI für die Test- und Referenzumgebung unterschieden.</w:t>
      </w:r>
    </w:p>
    <w:p w:rsidR="0073122F" w:rsidRPr="00E519E8" w:rsidRDefault="006A0B8E" w:rsidP="00E46695">
      <w:pPr>
        <w:pStyle w:val="berschrift2"/>
      </w:pPr>
      <w:bookmarkStart w:id="87" w:name="_Toc486426796"/>
      <w:r w:rsidRPr="00E519E8">
        <w:t>Begriffsverwendung</w:t>
      </w:r>
      <w:bookmarkEnd w:id="87"/>
    </w:p>
    <w:p w:rsidR="0073122F" w:rsidRPr="00E519E8" w:rsidRDefault="0073122F" w:rsidP="00470BCC">
      <w:pPr>
        <w:pStyle w:val="gemStandard"/>
      </w:pPr>
      <w:r w:rsidRPr="00E519E8">
        <w:t xml:space="preserve">Die gSMC kann in den technischen Ausprägungen gSMC-K als Sicherheitsmodul für den Konnektor und gSMC-KT als Sicherheitsmodul für das Kartenterminal vorliegen. </w:t>
      </w:r>
      <w:r w:rsidR="004D01E8" w:rsidRPr="00E519E8">
        <w:t xml:space="preserve">In der weiteren Darstellung wird i.d.R. der Oberbegriff „gSMC“ verwendet. Eine Unterscheidung </w:t>
      </w:r>
      <w:r w:rsidR="004D01E8" w:rsidRPr="00E519E8">
        <w:lastRenderedPageBreak/>
        <w:t xml:space="preserve">zwischen </w:t>
      </w:r>
      <w:r w:rsidR="00B445D6" w:rsidRPr="00E519E8">
        <w:t>g</w:t>
      </w:r>
      <w:r w:rsidR="004D01E8" w:rsidRPr="00E519E8">
        <w:t xml:space="preserve">SMC-K und </w:t>
      </w:r>
      <w:r w:rsidR="00B445D6" w:rsidRPr="00E519E8">
        <w:t>g</w:t>
      </w:r>
      <w:r w:rsidR="004D01E8" w:rsidRPr="00E519E8">
        <w:t>SMC-KT wird jedoch vorgenommen, wenn sie für die konkrete inhaltliche Betrachtung relevant ist.</w:t>
      </w:r>
    </w:p>
    <w:p w:rsidR="00802614" w:rsidRPr="00E519E8" w:rsidRDefault="00802614" w:rsidP="00470BCC">
      <w:pPr>
        <w:pStyle w:val="gemStandard"/>
      </w:pPr>
      <w:r w:rsidRPr="00E519E8">
        <w:t>Im Dokument wird der Begriff SMC-B</w:t>
      </w:r>
      <w:r w:rsidR="00824548" w:rsidRPr="00E519E8">
        <w:t xml:space="preserve"> (HSM-B)</w:t>
      </w:r>
      <w:r w:rsidRPr="00E519E8">
        <w:t xml:space="preserve"> verwendet, um damit die Ausprägung des Sicherheitsmoduls als Karte</w:t>
      </w:r>
      <w:r w:rsidR="00824548" w:rsidRPr="00E519E8">
        <w:t xml:space="preserve"> (Hardwaresicherheitsmodul) </w:t>
      </w:r>
      <w:r w:rsidR="004C2082" w:rsidRPr="00E519E8">
        <w:t>zu beschreiben. Das</w:t>
      </w:r>
      <w:r w:rsidRPr="00E519E8">
        <w:t xml:space="preserve"> HSM-B kann in Szenarien zum Einsatz kommen, in denen die Performance von Chipkarten nicht ausreichend ist, bspw. in Krankenhäusern. Funktional muss ein HSM-B vollständig einer SMC-B entsprechen. Als Oberbegriff wird die Bezeichnung SM-B bzw. Sicherheitsmodul vom Typ B benutzt. Eine Unterscheidung zwischen SMC-B und HSM-B wird jedoch vorgenommen, wenn sie für die konkrete inhaltliche Betrachtung relevant ist.</w:t>
      </w:r>
      <w:r w:rsidR="00901A9A" w:rsidRPr="00E519E8">
        <w:t xml:space="preserve"> </w:t>
      </w:r>
    </w:p>
    <w:p w:rsidR="00350943" w:rsidRPr="00E519E8" w:rsidRDefault="0073122F" w:rsidP="00470BCC">
      <w:pPr>
        <w:pStyle w:val="gemStandard"/>
      </w:pPr>
      <w:r w:rsidRPr="00E519E8">
        <w:t>Weiterhin wird im Folgenden immer der Begriff „Chipkarte“ verwendet, unabhängig davon, ob es sich um eine Karte handelt oder um ein HSM. Eine Differenzierung wird jedoch ge</w:t>
      </w:r>
      <w:r w:rsidR="005847C4" w:rsidRPr="00E519E8">
        <w:softHyphen/>
      </w:r>
      <w:r w:rsidRPr="00E519E8">
        <w:t>troffen, sofern dies für die inhaltliche Betrachtung erforderlich ist.</w:t>
      </w:r>
    </w:p>
    <w:p w:rsidR="00E46695" w:rsidRDefault="00E46695" w:rsidP="00E46695">
      <w:pPr>
        <w:pStyle w:val="berschrift1"/>
        <w:sectPr w:rsidR="00E46695" w:rsidSect="006B64B8">
          <w:pgSz w:w="11906" w:h="16838" w:code="9"/>
          <w:pgMar w:top="1916" w:right="1418" w:bottom="1134" w:left="1701" w:header="539" w:footer="437" w:gutter="0"/>
          <w:pgBorders w:offsetFrom="page">
            <w:right w:val="single" w:sz="48" w:space="24" w:color="FFCC99"/>
          </w:pgBorders>
          <w:cols w:space="708"/>
          <w:docGrid w:linePitch="360"/>
        </w:sectPr>
      </w:pPr>
      <w:bookmarkStart w:id="88" w:name="_Toc316032917"/>
      <w:bookmarkStart w:id="89" w:name="_Toc317163899"/>
      <w:bookmarkStart w:id="90" w:name="_Toc315435942"/>
      <w:bookmarkStart w:id="91" w:name="_Toc121813433"/>
      <w:bookmarkStart w:id="92" w:name="_Toc126575074"/>
      <w:bookmarkStart w:id="93" w:name="_Toc126575334"/>
      <w:bookmarkStart w:id="94" w:name="_Toc175538672"/>
      <w:bookmarkStart w:id="95" w:name="_Toc175543326"/>
      <w:bookmarkStart w:id="96" w:name="_Toc175547586"/>
    </w:p>
    <w:p w:rsidR="00551F1D" w:rsidRPr="00E519E8" w:rsidRDefault="00551F1D" w:rsidP="00E46695">
      <w:pPr>
        <w:pStyle w:val="berschrift1"/>
      </w:pPr>
      <w:bookmarkStart w:id="97" w:name="_Toc486426797"/>
      <w:r w:rsidRPr="00E519E8">
        <w:lastRenderedPageBreak/>
        <w:t>Systemkontext</w:t>
      </w:r>
      <w:bookmarkEnd w:id="88"/>
      <w:bookmarkEnd w:id="89"/>
      <w:bookmarkEnd w:id="97"/>
    </w:p>
    <w:p w:rsidR="00551F1D" w:rsidRPr="00E519E8" w:rsidRDefault="00551F1D" w:rsidP="00E46695">
      <w:pPr>
        <w:pStyle w:val="berschrift2"/>
      </w:pPr>
      <w:bookmarkStart w:id="98" w:name="_Toc316032918"/>
      <w:bookmarkStart w:id="99" w:name="_Toc317163900"/>
      <w:bookmarkStart w:id="100" w:name="_Ref449958809"/>
      <w:bookmarkStart w:id="101" w:name="_Toc486426798"/>
      <w:r w:rsidRPr="00E519E8">
        <w:t>Akteure</w:t>
      </w:r>
      <w:bookmarkEnd w:id="98"/>
      <w:bookmarkEnd w:id="99"/>
      <w:r w:rsidR="00E55CD4" w:rsidRPr="00E519E8">
        <w:t xml:space="preserve"> und Rollen</w:t>
      </w:r>
      <w:bookmarkEnd w:id="100"/>
      <w:bookmarkEnd w:id="101"/>
    </w:p>
    <w:p w:rsidR="0073122F" w:rsidRPr="007A5745" w:rsidRDefault="0073122F" w:rsidP="00DE0223">
      <w:pPr>
        <w:pStyle w:val="gemStandard"/>
      </w:pPr>
      <w:r w:rsidRPr="007A5745">
        <w:t xml:space="preserve">An der PKI für CV-Zertifikate </w:t>
      </w:r>
      <w:r w:rsidR="008161EB" w:rsidRPr="007A5745">
        <w:t>können</w:t>
      </w:r>
      <w:r w:rsidRPr="007A5745">
        <w:t xml:space="preserve"> verschiedene Organisationen bzw. Personen beteiligt</w:t>
      </w:r>
      <w:r w:rsidR="008161EB" w:rsidRPr="007A5745">
        <w:t xml:space="preserve"> sein</w:t>
      </w:r>
      <w:r w:rsidRPr="007A5745">
        <w:t>. In den folgenden Abschnitten wird ein Überblick über die vorhandenen Rollen (im Rah</w:t>
      </w:r>
      <w:r w:rsidR="005847C4" w:rsidRPr="007A5745">
        <w:softHyphen/>
      </w:r>
      <w:r w:rsidRPr="007A5745">
        <w:t>men der PKI) und deren Zuständigkeiten bzw. Verantwortlichkeiten in Bezug auf die PKI für CV-Zertifikate gegeben.</w:t>
      </w:r>
    </w:p>
    <w:p w:rsidR="0073122F" w:rsidRPr="007A5745" w:rsidRDefault="0073122F" w:rsidP="00DE0223">
      <w:pPr>
        <w:pStyle w:val="gemStandard"/>
      </w:pPr>
      <w:r w:rsidRPr="007A5745">
        <w:t>Bei der folgenden Beschreibung wird von einer Trennung der Organisationen bzw. Per</w:t>
      </w:r>
      <w:r w:rsidR="005847C4" w:rsidRPr="007A5745">
        <w:softHyphen/>
      </w:r>
      <w:r w:rsidRPr="007A5745">
        <w:t>so</w:t>
      </w:r>
      <w:r w:rsidR="005847C4" w:rsidRPr="007A5745">
        <w:softHyphen/>
      </w:r>
      <w:r w:rsidRPr="007A5745">
        <w:t xml:space="preserve">nen bei der Ausübung der Rollen ausgegangen. Eine Organisation bzw. Person kann jedoch mehrere Rollen übernehmen. </w:t>
      </w:r>
    </w:p>
    <w:p w:rsidR="009C5D79" w:rsidRPr="004E647C" w:rsidRDefault="009C5D79" w:rsidP="00DE0223">
      <w:pPr>
        <w:pStyle w:val="gemStandard"/>
      </w:pPr>
      <w:r w:rsidRPr="007A5745">
        <w:t>Die Kartenherausgeber-Organisation als veran</w:t>
      </w:r>
      <w:r w:rsidR="003F2598" w:rsidRPr="007A5745">
        <w:t>t</w:t>
      </w:r>
      <w:r w:rsidRPr="007A5745">
        <w:t>wortliche Stelle kann somit sämtliche Schritte der Kartenausgabe selbst ausführen und in den entsprechenden Rolle</w:t>
      </w:r>
      <w:r w:rsidR="00D97923" w:rsidRPr="007A5745">
        <w:t>n</w:t>
      </w:r>
      <w:r w:rsidRPr="007A5745">
        <w:t xml:space="preserve"> auftreten. Sie kann aber auch alle technischen Aufgaben und damit verbundenen organisatorischen Abläufe </w:t>
      </w:r>
      <w:r w:rsidR="009E6D83" w:rsidRPr="007A5745">
        <w:t>an einen von ihr benannten Dritten übertragen</w:t>
      </w:r>
      <w:r w:rsidRPr="007A5745">
        <w:t>.</w:t>
      </w:r>
    </w:p>
    <w:p w:rsidR="0073122F" w:rsidRPr="00E519E8" w:rsidRDefault="0073122F" w:rsidP="00DE0223">
      <w:pPr>
        <w:pStyle w:val="gemStandard"/>
      </w:pPr>
      <w:r w:rsidRPr="00E519E8">
        <w:t>Übernimmt eine Organisation/Person eine Rolle, so kann sie Teile der zu dieser Rolle ge</w:t>
      </w:r>
      <w:r w:rsidR="005847C4" w:rsidRPr="00E519E8">
        <w:softHyphen/>
      </w:r>
      <w:r w:rsidRPr="00E519E8">
        <w:t>hörenden Zuständigkeiten/Aufgaben an eine andere Organisation/Person übergeben. Hier</w:t>
      </w:r>
      <w:r w:rsidR="005847C4" w:rsidRPr="00E519E8">
        <w:softHyphen/>
      </w:r>
      <w:r w:rsidRPr="00E519E8">
        <w:t>von unabhängig bleiben aber die im Folgenden genannten Verantwortlichkeiten bei der die Rolle ausübenden Organisation/Person.</w:t>
      </w:r>
    </w:p>
    <w:p w:rsidR="00A348BE" w:rsidRPr="00E519E8" w:rsidRDefault="00340456" w:rsidP="00DE0223">
      <w:pPr>
        <w:pStyle w:val="gemStandard"/>
      </w:pPr>
      <w:r w:rsidRPr="00E519E8">
        <w:t>Akteure und Rollen sind im Konzept PKI der TI-Plattform beschrieben [gem</w:t>
      </w:r>
      <w:r w:rsidR="005847C4" w:rsidRPr="00E519E8">
        <w:softHyphen/>
      </w:r>
      <w:r w:rsidRPr="00E519E8">
        <w:t>KPT_PKI_TIP</w:t>
      </w:r>
      <w:r w:rsidR="008E653F" w:rsidRPr="00E519E8">
        <w:t>#2.7</w:t>
      </w:r>
      <w:r w:rsidRPr="00E519E8">
        <w:t xml:space="preserve">]. </w:t>
      </w:r>
      <w:r w:rsidR="00A348BE" w:rsidRPr="00E519E8">
        <w:t>Hierzu gehören:</w:t>
      </w:r>
    </w:p>
    <w:p w:rsidR="00A348BE" w:rsidRPr="00E519E8" w:rsidRDefault="00A348BE" w:rsidP="006B64B8">
      <w:pPr>
        <w:pStyle w:val="gemAufzhlung"/>
      </w:pPr>
      <w:r w:rsidRPr="00E519E8">
        <w:t>TSP,</w:t>
      </w:r>
    </w:p>
    <w:p w:rsidR="00A348BE" w:rsidRPr="00E519E8" w:rsidRDefault="00A348BE" w:rsidP="000F7B24">
      <w:pPr>
        <w:pStyle w:val="gemAufzhlung"/>
      </w:pPr>
      <w:r w:rsidRPr="00E519E8">
        <w:t>Kartenherausgeber,</w:t>
      </w:r>
    </w:p>
    <w:p w:rsidR="00A348BE" w:rsidRPr="00E519E8" w:rsidRDefault="00A348BE" w:rsidP="000F7B24">
      <w:pPr>
        <w:pStyle w:val="gemAufzhlung"/>
      </w:pPr>
      <w:r w:rsidRPr="00E519E8">
        <w:t>Zertifikatsantragsteller,</w:t>
      </w:r>
    </w:p>
    <w:p w:rsidR="00A348BE" w:rsidRPr="00E519E8" w:rsidRDefault="00A348BE" w:rsidP="000F7B24">
      <w:pPr>
        <w:pStyle w:val="gemAufzhlung"/>
      </w:pPr>
      <w:r w:rsidRPr="00E519E8">
        <w:t>Zertifikatsnehmer und</w:t>
      </w:r>
    </w:p>
    <w:p w:rsidR="00A348BE" w:rsidRPr="00E519E8" w:rsidRDefault="00A348BE" w:rsidP="000F7B24">
      <w:pPr>
        <w:pStyle w:val="gemAufzhlung"/>
      </w:pPr>
      <w:r w:rsidRPr="00E519E8">
        <w:t>gematik.</w:t>
      </w:r>
    </w:p>
    <w:p w:rsidR="00340456" w:rsidRPr="00E519E8" w:rsidRDefault="00340456" w:rsidP="00DE0223">
      <w:pPr>
        <w:pStyle w:val="gemStandard"/>
      </w:pPr>
      <w:r w:rsidRPr="00E519E8">
        <w:t xml:space="preserve">Im Folgenden werden spezifische Ergänzungen aus Sicht der PKI für CV-Zertifikate </w:t>
      </w:r>
      <w:r w:rsidR="00470BCC" w:rsidRPr="00E519E8">
        <w:t>dar</w:t>
      </w:r>
      <w:r w:rsidR="005847C4" w:rsidRPr="00E519E8">
        <w:softHyphen/>
      </w:r>
      <w:r w:rsidR="00470BCC" w:rsidRPr="00E519E8">
        <w:t>gestellt</w:t>
      </w:r>
      <w:r w:rsidRPr="00E519E8">
        <w:t>.</w:t>
      </w:r>
    </w:p>
    <w:p w:rsidR="00B84657" w:rsidRPr="00E519E8" w:rsidRDefault="00C30F8B" w:rsidP="00E46695">
      <w:pPr>
        <w:pStyle w:val="berschrift3"/>
      </w:pPr>
      <w:bookmarkStart w:id="102" w:name="_Toc322703375"/>
      <w:bookmarkStart w:id="103" w:name="_Ref322960507"/>
      <w:bookmarkStart w:id="104" w:name="_Toc486426799"/>
      <w:r w:rsidRPr="00E519E8">
        <w:t>Anbieter</w:t>
      </w:r>
      <w:r w:rsidR="00E629D3" w:rsidRPr="00E519E8">
        <w:t xml:space="preserve"> der</w:t>
      </w:r>
      <w:r w:rsidR="00B84657" w:rsidRPr="00E519E8">
        <w:t xml:space="preserve"> CVC-Root</w:t>
      </w:r>
      <w:bookmarkEnd w:id="102"/>
      <w:bookmarkEnd w:id="103"/>
      <w:r w:rsidR="00E629D3" w:rsidRPr="00E519E8">
        <w:t>-CA</w:t>
      </w:r>
      <w:bookmarkEnd w:id="104"/>
    </w:p>
    <w:p w:rsidR="00B84657" w:rsidRPr="00E519E8" w:rsidRDefault="00B84657" w:rsidP="007016AB">
      <w:pPr>
        <w:pStyle w:val="gemStandard"/>
      </w:pPr>
      <w:r w:rsidRPr="00E519E8">
        <w:t xml:space="preserve">Der </w:t>
      </w:r>
      <w:r w:rsidR="00C30F8B" w:rsidRPr="00E519E8">
        <w:t>Anbieter</w:t>
      </w:r>
      <w:r w:rsidRPr="00E519E8">
        <w:t xml:space="preserve"> </w:t>
      </w:r>
      <w:r w:rsidR="00E629D3" w:rsidRPr="00E519E8">
        <w:t xml:space="preserve">der </w:t>
      </w:r>
      <w:r w:rsidR="00B92913" w:rsidRPr="00E519E8">
        <w:t>CVC-Root</w:t>
      </w:r>
      <w:r w:rsidR="00E629D3" w:rsidRPr="00E519E8">
        <w:t>-CA</w:t>
      </w:r>
      <w:r w:rsidRPr="00E519E8">
        <w:t xml:space="preserve"> betreibt als technischer Dienstleister im Auftrage der ge</w:t>
      </w:r>
      <w:r w:rsidR="00B92913" w:rsidRPr="00E519E8">
        <w:t>matik die CVC</w:t>
      </w:r>
      <w:r w:rsidR="00F50D7F" w:rsidRPr="00E519E8">
        <w:t>-Root</w:t>
      </w:r>
      <w:r w:rsidR="00B92913" w:rsidRPr="00E519E8">
        <w:t>-CA. Hiermit</w:t>
      </w:r>
      <w:r w:rsidRPr="00E519E8">
        <w:t xml:space="preserve"> generiert die </w:t>
      </w:r>
      <w:r w:rsidR="00B92913" w:rsidRPr="00E519E8">
        <w:t>CVC-</w:t>
      </w:r>
      <w:r w:rsidRPr="00E519E8">
        <w:t>Root</w:t>
      </w:r>
      <w:r w:rsidR="00F50D7F" w:rsidRPr="00E519E8">
        <w:t>-CA</w:t>
      </w:r>
      <w:r w:rsidRPr="00E519E8">
        <w:t xml:space="preserve"> die C</w:t>
      </w:r>
      <w:r w:rsidR="00EF50D8" w:rsidRPr="00E519E8">
        <w:t>VC</w:t>
      </w:r>
      <w:r w:rsidRPr="00E519E8">
        <w:t>-C</w:t>
      </w:r>
      <w:r w:rsidR="00EF50D8" w:rsidRPr="00E519E8">
        <w:t>A</w:t>
      </w:r>
      <w:r w:rsidRPr="00E519E8">
        <w:t>-Zertifikate für die CVC-C</w:t>
      </w:r>
      <w:r w:rsidR="000D71F6" w:rsidRPr="00E519E8">
        <w:t>A</w:t>
      </w:r>
      <w:r w:rsidRPr="00E519E8">
        <w:t>s der zweiten Ebene. Dabei stellt sie sicher, dass</w:t>
      </w:r>
    </w:p>
    <w:p w:rsidR="00B84657" w:rsidRPr="00E519E8" w:rsidRDefault="00B84657" w:rsidP="000F7B24">
      <w:pPr>
        <w:pStyle w:val="gemAufzhlung"/>
      </w:pPr>
      <w:r w:rsidRPr="00E519E8">
        <w:t>ein C</w:t>
      </w:r>
      <w:r w:rsidR="00EF50D8" w:rsidRPr="00E519E8">
        <w:t>VC</w:t>
      </w:r>
      <w:r w:rsidRPr="00E519E8">
        <w:t>-C</w:t>
      </w:r>
      <w:r w:rsidR="00EF50D8" w:rsidRPr="00E519E8">
        <w:t>A</w:t>
      </w:r>
      <w:r w:rsidRPr="00E519E8">
        <w:t>-Zertifikat nur für eine</w:t>
      </w:r>
      <w:r w:rsidR="00A3446E" w:rsidRPr="00E519E8">
        <w:t xml:space="preserve"> CVC-CA generiert</w:t>
      </w:r>
      <w:r w:rsidR="004F0030" w:rsidRPr="00E519E8">
        <w:t xml:space="preserve"> wird</w:t>
      </w:r>
      <w:r w:rsidR="00A3446E" w:rsidRPr="00E519E8">
        <w:t>, falls der TSP</w:t>
      </w:r>
      <w:r w:rsidR="00023C6A" w:rsidRPr="00E519E8">
        <w:t>-</w:t>
      </w:r>
      <w:r w:rsidR="00A3446E" w:rsidRPr="00E519E8">
        <w:t>CVC</w:t>
      </w:r>
      <w:r w:rsidRPr="00E519E8">
        <w:t xml:space="preserve"> aktuell gültig durch die gematik zugelassen </w:t>
      </w:r>
      <w:r w:rsidR="00A3446E" w:rsidRPr="00E519E8">
        <w:t>und registriert ist und</w:t>
      </w:r>
      <w:r w:rsidRPr="00E519E8">
        <w:t xml:space="preserve">, </w:t>
      </w:r>
      <w:r w:rsidR="00A3446E" w:rsidRPr="00E519E8">
        <w:t xml:space="preserve">sofern erforderlich, eine Qualifizierung für diese </w:t>
      </w:r>
      <w:r w:rsidR="00090121" w:rsidRPr="00E519E8">
        <w:t>CVC-CA</w:t>
      </w:r>
      <w:r w:rsidR="00A3446E" w:rsidRPr="00E519E8">
        <w:t xml:space="preserve"> vorliegt </w:t>
      </w:r>
      <w:r w:rsidRPr="00E519E8">
        <w:t>und</w:t>
      </w:r>
    </w:p>
    <w:p w:rsidR="00B84657" w:rsidRPr="00E519E8" w:rsidRDefault="00B84657" w:rsidP="000F7B24">
      <w:pPr>
        <w:pStyle w:val="gemAufzhlung"/>
      </w:pPr>
      <w:r w:rsidRPr="00E519E8">
        <w:t>das Ausstellen eines C</w:t>
      </w:r>
      <w:r w:rsidR="00EF50D8" w:rsidRPr="00E519E8">
        <w:t>VC</w:t>
      </w:r>
      <w:r w:rsidRPr="00E519E8">
        <w:t>-C</w:t>
      </w:r>
      <w:r w:rsidR="00EF50D8" w:rsidRPr="00E519E8">
        <w:t>A</w:t>
      </w:r>
      <w:r w:rsidRPr="00E519E8">
        <w:t>-Zertifikats gemäß den Vorgaben aus Kapitel</w:t>
      </w:r>
      <w:r w:rsidR="00FE57B3" w:rsidRPr="00E519E8">
        <w:t xml:space="preserve"> </w:t>
      </w:r>
      <w:r w:rsidR="00FE57B3" w:rsidRPr="00E519E8">
        <w:fldChar w:fldCharType="begin"/>
      </w:r>
      <w:r w:rsidR="00FE57B3" w:rsidRPr="00E519E8">
        <w:instrText xml:space="preserve"> REF _Ref324338443 \r \h </w:instrText>
      </w:r>
      <w:r w:rsidR="000F7B24" w:rsidRPr="00E519E8">
        <w:instrText xml:space="preserve"> \* MERGEFORMAT </w:instrText>
      </w:r>
      <w:r w:rsidR="00FE57B3" w:rsidRPr="00E519E8">
        <w:fldChar w:fldCharType="separate"/>
      </w:r>
      <w:r w:rsidR="00AA7513">
        <w:t>4.7</w:t>
      </w:r>
      <w:r w:rsidR="00FE57B3" w:rsidRPr="00E519E8">
        <w:fldChar w:fldCharType="end"/>
      </w:r>
      <w:r w:rsidR="00FE57B3" w:rsidRPr="00E519E8">
        <w:t xml:space="preserve"> </w:t>
      </w:r>
      <w:r w:rsidRPr="00E519E8">
        <w:t>geschieht.</w:t>
      </w:r>
    </w:p>
    <w:p w:rsidR="00B84657" w:rsidRPr="00E519E8" w:rsidRDefault="00B84657" w:rsidP="00E17377">
      <w:pPr>
        <w:pStyle w:val="gemStandard"/>
      </w:pPr>
      <w:r w:rsidRPr="00E519E8">
        <w:lastRenderedPageBreak/>
        <w:t xml:space="preserve">Der </w:t>
      </w:r>
      <w:r w:rsidR="00C30F8B" w:rsidRPr="00E519E8">
        <w:t>Anbieter</w:t>
      </w:r>
      <w:r w:rsidRPr="00E519E8">
        <w:t xml:space="preserve"> der </w:t>
      </w:r>
      <w:r w:rsidR="00F50D7F" w:rsidRPr="00E519E8">
        <w:t>C</w:t>
      </w:r>
      <w:r w:rsidRPr="00E519E8">
        <w:t>VC</w:t>
      </w:r>
      <w:r w:rsidR="00F50D7F" w:rsidRPr="00E519E8">
        <w:t>-Root</w:t>
      </w:r>
      <w:r w:rsidR="00BB2AA1" w:rsidRPr="00E519E8">
        <w:t>-CA veröffentlicht</w:t>
      </w:r>
      <w:r w:rsidR="00AF614F" w:rsidRPr="00E519E8">
        <w:t xml:space="preserve"> den</w:t>
      </w:r>
      <w:r w:rsidRPr="00E519E8">
        <w:t xml:space="preserve"> aktuellen öffentlichen Schlüssel der CVC</w:t>
      </w:r>
      <w:r w:rsidR="00F50D7F" w:rsidRPr="00E519E8">
        <w:t>-Root</w:t>
      </w:r>
      <w:r w:rsidRPr="00E519E8">
        <w:t xml:space="preserve">-CA. </w:t>
      </w:r>
    </w:p>
    <w:p w:rsidR="00B84657" w:rsidRPr="00E519E8" w:rsidRDefault="00B84657" w:rsidP="00E46695">
      <w:pPr>
        <w:pStyle w:val="berschrift3"/>
      </w:pPr>
      <w:bookmarkStart w:id="105" w:name="_Toc322703376"/>
      <w:bookmarkStart w:id="106" w:name="_Ref322960520"/>
      <w:bookmarkStart w:id="107" w:name="_Toc486426800"/>
      <w:r w:rsidRPr="00E519E8">
        <w:t>Kartenherausgeber</w:t>
      </w:r>
      <w:bookmarkEnd w:id="105"/>
      <w:bookmarkEnd w:id="106"/>
      <w:bookmarkEnd w:id="107"/>
    </w:p>
    <w:p w:rsidR="0091165E" w:rsidRPr="007A5745" w:rsidRDefault="0091165E" w:rsidP="0091165E">
      <w:pPr>
        <w:pStyle w:val="gemStandard"/>
      </w:pPr>
      <w:r w:rsidRPr="007A5745">
        <w:t>Der Begriff des Kartenherausgebers wird in [gemGlossar] definiert. Siehe dazu auch [gemKPT_PKI_TIP#2.7.3].</w:t>
      </w:r>
    </w:p>
    <w:p w:rsidR="00B84657" w:rsidRPr="007A5745" w:rsidRDefault="002F1C83" w:rsidP="00E17377">
      <w:pPr>
        <w:pStyle w:val="gemStandard"/>
        <w:rPr>
          <w:szCs w:val="22"/>
        </w:rPr>
      </w:pPr>
      <w:r w:rsidRPr="007A5745">
        <w:t xml:space="preserve">Kartenherausgeber (Leistungserbringerorganisationen (LEOs), Kostenträger (KTR) und Gerätehersteller) sind für die Herausgabe von eGK, HBA, SMC-B, gSMC-K und gSMC-KT zuständig. </w:t>
      </w:r>
    </w:p>
    <w:p w:rsidR="00B84657" w:rsidRPr="00E519E8" w:rsidRDefault="00B84657" w:rsidP="003169D4">
      <w:pPr>
        <w:pStyle w:val="gemStandard"/>
      </w:pPr>
      <w:r w:rsidRPr="007A5745">
        <w:t xml:space="preserve">Der </w:t>
      </w:r>
      <w:r w:rsidR="00841FFA" w:rsidRPr="007A5745">
        <w:t>Kartenh</w:t>
      </w:r>
      <w:r w:rsidRPr="007A5745">
        <w:t xml:space="preserve">erausgeber </w:t>
      </w:r>
      <w:r w:rsidR="003169D4" w:rsidRPr="007A5745">
        <w:t xml:space="preserve">muss, in Zusammenarbeit mit dem </w:t>
      </w:r>
      <w:r w:rsidR="00C55879" w:rsidRPr="007A5745">
        <w:t>Kartenpersonalisierer</w:t>
      </w:r>
      <w:r w:rsidR="00931D94" w:rsidRPr="007A5745">
        <w:t xml:space="preserve"> </w:t>
      </w:r>
      <w:r w:rsidR="003169D4" w:rsidRPr="007A5745">
        <w:t>und</w:t>
      </w:r>
      <w:r w:rsidR="003169D4" w:rsidRPr="00E519E8">
        <w:t xml:space="preserve"> de</w:t>
      </w:r>
      <w:r w:rsidR="00396E8D" w:rsidRPr="00E519E8">
        <w:t>m</w:t>
      </w:r>
      <w:r w:rsidR="003169D4" w:rsidRPr="00E519E8">
        <w:t xml:space="preserve"> </w:t>
      </w:r>
      <w:r w:rsidR="00396E8D" w:rsidRPr="00E519E8">
        <w:t>TSP-CVC</w:t>
      </w:r>
      <w:r w:rsidR="003169D4" w:rsidRPr="00E519E8">
        <w:t>,</w:t>
      </w:r>
      <w:r w:rsidRPr="00E519E8">
        <w:t xml:space="preserve"> </w:t>
      </w:r>
      <w:r w:rsidR="00776A74" w:rsidRPr="00E519E8">
        <w:t xml:space="preserve">u.a. die korrekten </w:t>
      </w:r>
      <w:r w:rsidR="006356E0" w:rsidRPr="00E519E8">
        <w:t>I</w:t>
      </w:r>
      <w:r w:rsidR="00776A74" w:rsidRPr="00E519E8">
        <w:t>nhalte bzgl.</w:t>
      </w:r>
      <w:r w:rsidR="006356E0" w:rsidRPr="00E519E8">
        <w:t xml:space="preserve"> </w:t>
      </w:r>
      <w:r w:rsidR="00776A74" w:rsidRPr="00E519E8">
        <w:t>Zugriff</w:t>
      </w:r>
      <w:r w:rsidR="006356E0" w:rsidRPr="00E519E8">
        <w:t>s</w:t>
      </w:r>
      <w:r w:rsidR="00776A74" w:rsidRPr="00E519E8">
        <w:t xml:space="preserve">profil, </w:t>
      </w:r>
      <w:r w:rsidR="006356E0" w:rsidRPr="00E519E8">
        <w:t>ICCSN und öffentlichem Schlüs</w:t>
      </w:r>
      <w:r w:rsidR="005A2D56" w:rsidRPr="00E519E8">
        <w:softHyphen/>
      </w:r>
      <w:r w:rsidR="006356E0" w:rsidRPr="00E519E8">
        <w:t xml:space="preserve">sel sicherstellen. Die konkreten Anforderungen werden im Detail in Kapitel </w:t>
      </w:r>
      <w:r w:rsidR="006356E0" w:rsidRPr="00E519E8">
        <w:fldChar w:fldCharType="begin"/>
      </w:r>
      <w:r w:rsidR="006356E0" w:rsidRPr="00E519E8">
        <w:instrText xml:space="preserve"> REF _Ref323205415 \r \h </w:instrText>
      </w:r>
      <w:r w:rsidR="00BB2AA1" w:rsidRPr="00E519E8">
        <w:instrText xml:space="preserve"> \* MERGEFORMAT </w:instrText>
      </w:r>
      <w:r w:rsidR="006356E0" w:rsidRPr="00E519E8">
        <w:fldChar w:fldCharType="separate"/>
      </w:r>
      <w:r w:rsidR="00AA7513">
        <w:t>4.5</w:t>
      </w:r>
      <w:r w:rsidR="006356E0" w:rsidRPr="00E519E8">
        <w:fldChar w:fldCharType="end"/>
      </w:r>
      <w:r w:rsidR="006356E0" w:rsidRPr="00E519E8">
        <w:t xml:space="preserve"> gestellt.</w:t>
      </w:r>
    </w:p>
    <w:p w:rsidR="00957079" w:rsidRPr="00E519E8" w:rsidRDefault="00182AF3" w:rsidP="00E17377">
      <w:pPr>
        <w:pStyle w:val="gemStandard"/>
      </w:pPr>
      <w:r w:rsidRPr="00E519E8">
        <w:t xml:space="preserve">Nach Ablauf der Gültigkeitsdauer einer Chipkarte </w:t>
      </w:r>
      <w:r w:rsidR="00864388" w:rsidRPr="00E519E8">
        <w:t>muss</w:t>
      </w:r>
      <w:r w:rsidRPr="00E519E8">
        <w:t xml:space="preserve"> ihre Einsetzbarkeit dauerhaft und nachweislich bezüglich der durch die CV-Zertifikate</w:t>
      </w:r>
      <w:r w:rsidR="009168AD" w:rsidRPr="00E519E8">
        <w:t xml:space="preserve"> der Kartengeneration 1</w:t>
      </w:r>
      <w:r w:rsidRPr="00E519E8">
        <w:t xml:space="preserve"> geschützten Anwendung</w:t>
      </w:r>
      <w:r w:rsidR="00864388" w:rsidRPr="00E519E8">
        <w:t>en unterbunden werden. Dies kann</w:t>
      </w:r>
      <w:r w:rsidRPr="00E519E8">
        <w:t xml:space="preserve"> z. B. durch Einzug der Chipkarte durch den Karten</w:t>
      </w:r>
      <w:r w:rsidR="005A2D56" w:rsidRPr="00E519E8">
        <w:softHyphen/>
      </w:r>
      <w:r w:rsidRPr="00E519E8">
        <w:t>herausgeber oder durch Zerstören der Chipkarte durch den Karteninhaber realisiert werden. Das genaue Vorgehen wird durch den</w:t>
      </w:r>
      <w:r w:rsidR="004C4D4E" w:rsidRPr="00E519E8">
        <w:t xml:space="preserve"> jeweiligen</w:t>
      </w:r>
      <w:r w:rsidRPr="00E519E8">
        <w:t xml:space="preserve"> Kartenherausgeber </w:t>
      </w:r>
      <w:r w:rsidR="008D36E6" w:rsidRPr="00E519E8">
        <w:t xml:space="preserve">in Policy-Dokumenten </w:t>
      </w:r>
      <w:r w:rsidRPr="00E519E8">
        <w:t>vorgegeben</w:t>
      </w:r>
      <w:r w:rsidR="00864388" w:rsidRPr="00E519E8">
        <w:t xml:space="preserve"> (vgl. [gemKPT_PKI_TIP</w:t>
      </w:r>
      <w:r w:rsidR="000A1775" w:rsidRPr="00E519E8">
        <w:t>#2.7.3</w:t>
      </w:r>
      <w:r w:rsidR="00864388" w:rsidRPr="00E519E8">
        <w:t>])</w:t>
      </w:r>
      <w:r w:rsidRPr="00E519E8">
        <w:t>.</w:t>
      </w:r>
    </w:p>
    <w:p w:rsidR="0065570C" w:rsidRPr="00E519E8" w:rsidRDefault="008D36E6" w:rsidP="00BB2AA1">
      <w:pPr>
        <w:pStyle w:val="gemStandard"/>
      </w:pPr>
      <w:r w:rsidRPr="00E519E8">
        <w:t xml:space="preserve">Sofern die </w:t>
      </w:r>
      <w:r w:rsidR="00957079" w:rsidRPr="00E519E8">
        <w:t>Außerbetriebnahme durch den Einzug der Karte erfolgen soll, wird empfohlen, das Sicherheitsniveau so zu wählen, das es gleichwertig zur Protokollierung eingezogener und nicht eingezogener Karten ist.</w:t>
      </w:r>
      <w:r w:rsidRPr="00E519E8">
        <w:t xml:space="preserve"> Die bereits etablierten Prozesse für die eGKs </w:t>
      </w:r>
      <w:r w:rsidR="00957079" w:rsidRPr="00E519E8">
        <w:t>sind</w:t>
      </w:r>
      <w:r w:rsidRPr="00E519E8">
        <w:t xml:space="preserve"> bei</w:t>
      </w:r>
      <w:r w:rsidR="00957079" w:rsidRPr="00E519E8">
        <w:t>zu</w:t>
      </w:r>
      <w:r w:rsidRPr="00E519E8">
        <w:t>behalten.</w:t>
      </w:r>
    </w:p>
    <w:p w:rsidR="00B84657" w:rsidRPr="00E519E8" w:rsidRDefault="00182AF3" w:rsidP="00E17377">
      <w:pPr>
        <w:pStyle w:val="gemStandard"/>
      </w:pPr>
      <w:r w:rsidRPr="00E519E8">
        <w:t>Eine mögliche Maßnahme kann bspw. die explizite Nachfrage beim Karteninhaber sein. Das genaue Vorgehen kann auch hier, wie bei Einzug bzw. Zerstörung der Chipkarte, durch den Kartenherausgeber vorgegeben werden.</w:t>
      </w:r>
    </w:p>
    <w:p w:rsidR="009168AD" w:rsidRPr="00E519E8" w:rsidRDefault="009168AD" w:rsidP="00E17377">
      <w:pPr>
        <w:pStyle w:val="gemStandard"/>
      </w:pPr>
      <w:r w:rsidRPr="00E519E8">
        <w:t>Bei Einsatz von CV-Zertifikaten der Kartengeneration 2 kann auf die Außerbetriebnahme der Karte nach Ablauf ihrer Gültigkeit verzichtet werden, da somit das Gültigkeitsende der CV-Zertifikate erreicht wird und eine Zertifikatserneuerung nicht mehr vorgesehen ist.</w:t>
      </w:r>
    </w:p>
    <w:p w:rsidR="00793D9E" w:rsidRPr="00E519E8" w:rsidRDefault="00793D9E" w:rsidP="00E17377">
      <w:pPr>
        <w:pStyle w:val="gemStandard"/>
      </w:pPr>
      <w:r w:rsidRPr="00E519E8">
        <w:t>Falls die zu den CV-Zertifikaten gehörenden Schlüsselpaare ihre Gültigkeit verlieren, gilt das gleiche</w:t>
      </w:r>
      <w:r w:rsidR="005A2D56" w:rsidRPr="00E519E8">
        <w:t>,</w:t>
      </w:r>
      <w:r w:rsidRPr="00E519E8">
        <w:t xml:space="preserve"> wie bei Ablauf der Gültigkeit der Chipkarte.</w:t>
      </w:r>
    </w:p>
    <w:p w:rsidR="00B84657" w:rsidRPr="00E519E8" w:rsidRDefault="00904BF9" w:rsidP="00E17377">
      <w:pPr>
        <w:pStyle w:val="gemStandard"/>
      </w:pPr>
      <w:r w:rsidRPr="007A5745">
        <w:t>Sofern</w:t>
      </w:r>
      <w:r w:rsidR="00686923" w:rsidRPr="007A5745">
        <w:rPr>
          <w:color w:val="000000"/>
        </w:rPr>
        <w:t xml:space="preserve"> </w:t>
      </w:r>
      <w:r w:rsidR="00162A09" w:rsidRPr="007A5745">
        <w:t>der</w:t>
      </w:r>
      <w:r w:rsidR="00B84657" w:rsidRPr="007A5745">
        <w:rPr>
          <w:color w:val="FF0000"/>
        </w:rPr>
        <w:t xml:space="preserve"> </w:t>
      </w:r>
      <w:r w:rsidR="00B84657" w:rsidRPr="007A5745">
        <w:t xml:space="preserve">Kartenherausgeber </w:t>
      </w:r>
      <w:r w:rsidRPr="007A5745">
        <w:t>die entsprechenden Aufgaben ausgelagert hat, kann er</w:t>
      </w:r>
      <w:r w:rsidR="00686923" w:rsidRPr="007A5745">
        <w:t xml:space="preserve"> </w:t>
      </w:r>
      <w:r w:rsidR="00B84657" w:rsidRPr="007A5745">
        <w:t xml:space="preserve">seine Verantwortlichkeiten nur in Zusammenarbeit mit dem </w:t>
      </w:r>
      <w:r w:rsidRPr="007A5745">
        <w:t>Kartenpersonalisierer</w:t>
      </w:r>
      <w:r w:rsidR="00686923" w:rsidRPr="007A5745">
        <w:t xml:space="preserve"> </w:t>
      </w:r>
      <w:r w:rsidR="00B84657" w:rsidRPr="007A5745">
        <w:t>und</w:t>
      </w:r>
      <w:r w:rsidR="00B84657" w:rsidRPr="00E519E8">
        <w:t xml:space="preserve"> de</w:t>
      </w:r>
      <w:r w:rsidR="00396E8D" w:rsidRPr="00E519E8">
        <w:t>m</w:t>
      </w:r>
      <w:r w:rsidR="00B84657" w:rsidRPr="00E519E8">
        <w:t xml:space="preserve"> </w:t>
      </w:r>
      <w:r w:rsidR="00396E8D" w:rsidRPr="00E519E8">
        <w:t>TSP-CVC</w:t>
      </w:r>
      <w:r w:rsidR="00B84657" w:rsidRPr="00E519E8">
        <w:t xml:space="preserve"> erfüllen. Siehe dazu </w:t>
      </w:r>
      <w:r w:rsidRPr="004E647C">
        <w:t xml:space="preserve">Abschnitte </w:t>
      </w:r>
      <w:r w:rsidR="000C703E" w:rsidRPr="004E647C">
        <w:fldChar w:fldCharType="begin"/>
      </w:r>
      <w:r w:rsidR="000C703E" w:rsidRPr="004E647C">
        <w:instrText xml:space="preserve"> REF _Ref449958809 \r \h  \* MERGEFORMAT </w:instrText>
      </w:r>
      <w:r w:rsidR="000C703E" w:rsidRPr="004E647C">
        <w:fldChar w:fldCharType="separate"/>
      </w:r>
      <w:r w:rsidR="00AA7513">
        <w:t>3.1</w:t>
      </w:r>
      <w:r w:rsidR="000C703E" w:rsidRPr="004E647C">
        <w:fldChar w:fldCharType="end"/>
      </w:r>
      <w:r w:rsidRPr="004E647C">
        <w:t xml:space="preserve"> und</w:t>
      </w:r>
      <w:r w:rsidR="00686923">
        <w:t xml:space="preserve"> </w:t>
      </w:r>
      <w:r w:rsidR="000D71F6" w:rsidRPr="00E519E8">
        <w:fldChar w:fldCharType="begin"/>
      </w:r>
      <w:r w:rsidR="000D71F6" w:rsidRPr="00E519E8">
        <w:instrText xml:space="preserve"> REF _Ref323205415 \r \h </w:instrText>
      </w:r>
      <w:r w:rsidR="00BB2AA1" w:rsidRPr="00E519E8">
        <w:instrText xml:space="preserve"> \* MERGEFORMAT </w:instrText>
      </w:r>
      <w:r w:rsidR="000D71F6" w:rsidRPr="00E519E8">
        <w:fldChar w:fldCharType="separate"/>
      </w:r>
      <w:r w:rsidR="00AA7513">
        <w:t>4.5</w:t>
      </w:r>
      <w:r w:rsidR="000D71F6" w:rsidRPr="00E519E8">
        <w:fldChar w:fldCharType="end"/>
      </w:r>
      <w:r w:rsidR="00B84657" w:rsidRPr="00E519E8">
        <w:t>.</w:t>
      </w:r>
    </w:p>
    <w:p w:rsidR="00D22339" w:rsidRPr="00E519E8" w:rsidRDefault="00864388" w:rsidP="00E46695">
      <w:pPr>
        <w:pStyle w:val="berschrift3"/>
      </w:pPr>
      <w:bookmarkStart w:id="108" w:name="_Toc486426801"/>
      <w:r w:rsidRPr="00E519E8">
        <w:t>TSP</w:t>
      </w:r>
      <w:r w:rsidR="00023C6A" w:rsidRPr="00E519E8">
        <w:t>-</w:t>
      </w:r>
      <w:r w:rsidRPr="00E519E8">
        <w:t>CVC</w:t>
      </w:r>
      <w:bookmarkEnd w:id="108"/>
    </w:p>
    <w:p w:rsidR="00D22339" w:rsidRPr="00E519E8" w:rsidRDefault="00D22339" w:rsidP="00E1580E">
      <w:pPr>
        <w:pStyle w:val="gemStandard"/>
      </w:pPr>
      <w:r w:rsidRPr="00E519E8">
        <w:t xml:space="preserve">Ein </w:t>
      </w:r>
      <w:r w:rsidR="00396E8D" w:rsidRPr="00E519E8">
        <w:t>TSP-CVC</w:t>
      </w:r>
      <w:r w:rsidRPr="00E519E8">
        <w:t xml:space="preserve"> ist für das Generieren der CV-Zertifikate für eine Chipkarte (eGK, HBA, SM-B, gSMC) zuständig. </w:t>
      </w:r>
      <w:r w:rsidR="00993276" w:rsidRPr="00E519E8">
        <w:t>D</w:t>
      </w:r>
      <w:r w:rsidRPr="00E519E8">
        <w:t>abei einzuhaltende Anforderungen werden durch dieses Dokument vorgegeben.</w:t>
      </w:r>
    </w:p>
    <w:p w:rsidR="00D22339" w:rsidRPr="00E519E8" w:rsidRDefault="00396E8D" w:rsidP="00E1580E">
      <w:pPr>
        <w:pStyle w:val="gemStandard"/>
      </w:pPr>
      <w:r w:rsidRPr="00E519E8">
        <w:t>Ein</w:t>
      </w:r>
      <w:r w:rsidR="00D22339" w:rsidRPr="00E519E8">
        <w:t xml:space="preserve"> </w:t>
      </w:r>
      <w:r w:rsidRPr="00E519E8">
        <w:t>TSP-CVC</w:t>
      </w:r>
      <w:r w:rsidR="00D22339" w:rsidRPr="00E519E8">
        <w:t xml:space="preserve"> muss bei der gematik im Zuge </w:t>
      </w:r>
      <w:r w:rsidR="004E586F" w:rsidRPr="00E519E8">
        <w:t>eines organisatorischen Verfahrens</w:t>
      </w:r>
      <w:r w:rsidR="00D22339" w:rsidRPr="00E519E8">
        <w:t xml:space="preserve"> </w:t>
      </w:r>
      <w:r w:rsidR="004E586F" w:rsidRPr="00E519E8">
        <w:t>zu</w:t>
      </w:r>
      <w:r w:rsidR="005A2D56" w:rsidRPr="00E519E8">
        <w:softHyphen/>
      </w:r>
      <w:r w:rsidR="004E586F" w:rsidRPr="00E519E8">
        <w:t>gelassen</w:t>
      </w:r>
      <w:r w:rsidR="00D22339" w:rsidRPr="00E519E8">
        <w:t xml:space="preserve"> </w:t>
      </w:r>
      <w:r w:rsidR="007D328C" w:rsidRPr="00E519E8">
        <w:t>und</w:t>
      </w:r>
      <w:r w:rsidRPr="00E519E8">
        <w:t xml:space="preserve"> </w:t>
      </w:r>
      <w:r w:rsidR="00993276" w:rsidRPr="00E519E8">
        <w:t xml:space="preserve">die durch den TSP-CVC betriebenen </w:t>
      </w:r>
      <w:r w:rsidRPr="00E519E8">
        <w:t>CVC-CAs</w:t>
      </w:r>
      <w:r w:rsidR="007D328C" w:rsidRPr="00E519E8">
        <w:t xml:space="preserve"> registriert </w:t>
      </w:r>
      <w:r w:rsidR="00D22339" w:rsidRPr="00E519E8">
        <w:t>werden.</w:t>
      </w:r>
      <w:r w:rsidR="00522CF4" w:rsidRPr="00E519E8">
        <w:t xml:space="preserve"> </w:t>
      </w:r>
    </w:p>
    <w:p w:rsidR="00D22339" w:rsidRPr="007A5745" w:rsidRDefault="00D22339" w:rsidP="00E1580E">
      <w:pPr>
        <w:pStyle w:val="gemStandard"/>
      </w:pPr>
      <w:r w:rsidRPr="007A5745">
        <w:lastRenderedPageBreak/>
        <w:t>Falls CV-Rollen-Zertifikate erzeugt werden sollen, die ein Zugriffsprofil ungleich 0</w:t>
      </w:r>
      <w:r w:rsidR="00270AE1" w:rsidRPr="007A5745">
        <w:t xml:space="preserve"> (eGK)</w:t>
      </w:r>
      <w:r w:rsidRPr="007A5745">
        <w:t xml:space="preserve"> </w:t>
      </w:r>
      <w:r w:rsidR="00270AE1" w:rsidRPr="007A5745">
        <w:t>oder 8 (SM-B</w:t>
      </w:r>
      <w:r w:rsidR="00E20D06" w:rsidRPr="007A5745">
        <w:t xml:space="preserve"> ohne Zugriff auf medizinische Daten</w:t>
      </w:r>
      <w:r w:rsidR="00270AE1" w:rsidRPr="007A5745">
        <w:t xml:space="preserve">) </w:t>
      </w:r>
      <w:r w:rsidRPr="007A5745">
        <w:t>ent</w:t>
      </w:r>
      <w:r w:rsidR="00B20E60" w:rsidRPr="007A5745">
        <w:softHyphen/>
      </w:r>
      <w:r w:rsidRPr="007A5745">
        <w:t xml:space="preserve">halten (d. h. die für einen HBA bzw. </w:t>
      </w:r>
      <w:r w:rsidR="00270AE1" w:rsidRPr="007A5745">
        <w:t>für spezifische</w:t>
      </w:r>
      <w:r w:rsidRPr="007A5745">
        <w:t xml:space="preserve"> SM-B bestimmt sind), benötigt die CVC-CA hierfür eine Qualifizierung durch die</w:t>
      </w:r>
      <w:r w:rsidR="00162A09" w:rsidRPr="007A5745">
        <w:t xml:space="preserve"> jeweils</w:t>
      </w:r>
      <w:r w:rsidRPr="007A5745">
        <w:t xml:space="preserve"> zuständige </w:t>
      </w:r>
      <w:r w:rsidR="00162A09" w:rsidRPr="007A5745">
        <w:t>Standeso</w:t>
      </w:r>
      <w:r w:rsidRPr="007A5745">
        <w:t>rganisation</w:t>
      </w:r>
      <w:r w:rsidR="00162A09" w:rsidRPr="007A5745">
        <w:t xml:space="preserve"> der Leistungs</w:t>
      </w:r>
      <w:r w:rsidR="00B20E60" w:rsidRPr="007A5745">
        <w:softHyphen/>
      </w:r>
      <w:r w:rsidR="00162A09" w:rsidRPr="007A5745">
        <w:t>erbringer</w:t>
      </w:r>
      <w:r w:rsidRPr="007A5745">
        <w:t>. Die Anforderungen an diese Qualifizierung werden durch die</w:t>
      </w:r>
      <w:r w:rsidR="00162A09" w:rsidRPr="007A5745">
        <w:t>se</w:t>
      </w:r>
      <w:r w:rsidRPr="007A5745">
        <w:t xml:space="preserve"> </w:t>
      </w:r>
      <w:r w:rsidR="00162A09" w:rsidRPr="007A5745">
        <w:t>Standeso</w:t>
      </w:r>
      <w:r w:rsidRPr="007A5745">
        <w:t>rganisation geregelt. Die CVC-CA muss in ihrem Antrag auf</w:t>
      </w:r>
      <w:r w:rsidR="004E586F" w:rsidRPr="007A5745">
        <w:t xml:space="preserve"> die</w:t>
      </w:r>
      <w:r w:rsidRPr="007A5745">
        <w:t xml:space="preserve"> Registrierung</w:t>
      </w:r>
      <w:r w:rsidR="004E586F" w:rsidRPr="007A5745">
        <w:t xml:space="preserve"> </w:t>
      </w:r>
      <w:r w:rsidR="00090121" w:rsidRPr="007A5745">
        <w:t>d</w:t>
      </w:r>
      <w:r w:rsidR="004E586F" w:rsidRPr="007A5745">
        <w:t xml:space="preserve">er </w:t>
      </w:r>
      <w:r w:rsidR="00090121" w:rsidRPr="007A5745">
        <w:t>CVC-CA</w:t>
      </w:r>
      <w:r w:rsidRPr="007A5745">
        <w:t xml:space="preserve"> bei der gematik nachweisen, dass sie über die notwen</w:t>
      </w:r>
      <w:r w:rsidR="00677F95" w:rsidRPr="007A5745">
        <w:softHyphen/>
      </w:r>
      <w:r w:rsidRPr="007A5745">
        <w:t>digen Qualifizierungen verfügt.</w:t>
      </w:r>
      <w:r w:rsidR="007723DD" w:rsidRPr="007A5745">
        <w:t xml:space="preserve"> Für die Ausstellung von CV-Rollen-Zertifikate mit einem Zugriffsprofil 0</w:t>
      </w:r>
      <w:r w:rsidR="00270AE1" w:rsidRPr="007A5745">
        <w:t xml:space="preserve"> oder 8</w:t>
      </w:r>
      <w:r w:rsidR="007723DD" w:rsidRPr="007A5745">
        <w:t xml:space="preserve"> ist keine Qualifizierung erforderlich.</w:t>
      </w:r>
    </w:p>
    <w:p w:rsidR="00D22339" w:rsidRPr="00E519E8" w:rsidRDefault="00D22339" w:rsidP="00E1580E">
      <w:pPr>
        <w:pStyle w:val="gemStandard"/>
      </w:pPr>
      <w:r w:rsidRPr="007A5745">
        <w:t>Für die Erzeugung von CV-Geräte-Zertifikate</w:t>
      </w:r>
      <w:r w:rsidR="00E20D06" w:rsidRPr="007A5745">
        <w:t>n</w:t>
      </w:r>
      <w:r w:rsidRPr="007A5745">
        <w:t xml:space="preserve"> benötigt die CVC-CA keine</w:t>
      </w:r>
      <w:r w:rsidRPr="00E519E8">
        <w:t xml:space="preserve"> Quali</w:t>
      </w:r>
      <w:r w:rsidR="00B20E60" w:rsidRPr="00E519E8">
        <w:softHyphen/>
      </w:r>
      <w:r w:rsidRPr="00E519E8">
        <w:t>fizierung.</w:t>
      </w:r>
    </w:p>
    <w:p w:rsidR="00EE5669" w:rsidRPr="00E519E8" w:rsidRDefault="00EE5669" w:rsidP="00E1580E">
      <w:pPr>
        <w:pStyle w:val="gemStandard"/>
      </w:pPr>
      <w:r w:rsidRPr="00E519E8">
        <w:t>Grundsätzlich kann jedoch der Kartenherausgeber einen TSP</w:t>
      </w:r>
      <w:r w:rsidR="00023C6A" w:rsidRPr="00E519E8">
        <w:t>-</w:t>
      </w:r>
      <w:r w:rsidRPr="00E519E8">
        <w:t>CVC seiner Wahl beauf</w:t>
      </w:r>
      <w:r w:rsidR="00677F95" w:rsidRPr="00E519E8">
        <w:softHyphen/>
      </w:r>
      <w:r w:rsidRPr="00E519E8">
        <w:t>tragen. Zugelassene Produkttypen TSP</w:t>
      </w:r>
      <w:r w:rsidR="00023C6A" w:rsidRPr="00E519E8">
        <w:t>-</w:t>
      </w:r>
      <w:r w:rsidRPr="00E519E8">
        <w:t>CVC bieten, abgesehen von der ggf. spezi</w:t>
      </w:r>
      <w:r w:rsidR="00B20E60" w:rsidRPr="00E519E8">
        <w:softHyphen/>
      </w:r>
      <w:r w:rsidRPr="00E519E8">
        <w:t>fischen Qualifizierung</w:t>
      </w:r>
      <w:r w:rsidR="009D5F55" w:rsidRPr="00E519E8">
        <w:t>, die gleichen Funktionen (</w:t>
      </w:r>
      <w:r w:rsidR="00621950" w:rsidRPr="00E519E8">
        <w:t xml:space="preserve">vgl. </w:t>
      </w:r>
      <w:r w:rsidR="00E421EF" w:rsidRPr="00E519E8">
        <w:t>[</w:t>
      </w:r>
      <w:r w:rsidR="00621950" w:rsidRPr="00E519E8">
        <w:t>gemKPT_Arch_TIP#</w:t>
      </w:r>
      <w:r w:rsidR="000A1775" w:rsidRPr="00E519E8">
        <w:t>5.2</w:t>
      </w:r>
      <w:r w:rsidR="00E421EF" w:rsidRPr="00E519E8">
        <w:t>]</w:t>
      </w:r>
      <w:r w:rsidR="009D5F55" w:rsidRPr="00E519E8">
        <w:t>).</w:t>
      </w:r>
    </w:p>
    <w:p w:rsidR="00B84657" w:rsidRPr="007A5745" w:rsidRDefault="00B84657" w:rsidP="00E46695">
      <w:pPr>
        <w:pStyle w:val="berschrift3"/>
      </w:pPr>
      <w:bookmarkStart w:id="109" w:name="_Toc322703378"/>
      <w:bookmarkStart w:id="110" w:name="_Toc486426802"/>
      <w:r w:rsidRPr="007A5745">
        <w:t>Karten</w:t>
      </w:r>
      <w:r w:rsidR="001C6992" w:rsidRPr="007A5745">
        <w:t>personalisierer</w:t>
      </w:r>
      <w:bookmarkEnd w:id="110"/>
    </w:p>
    <w:p w:rsidR="004F0A06" w:rsidRPr="004E647C" w:rsidRDefault="004F0A06" w:rsidP="004F0A06">
      <w:pPr>
        <w:pStyle w:val="gemStandard"/>
      </w:pPr>
      <w:r w:rsidRPr="007A5745">
        <w:t>Der Begriff des Kartenpersonalisierers wird in [gemGlossar] definiert.</w:t>
      </w:r>
    </w:p>
    <w:bookmarkEnd w:id="109"/>
    <w:p w:rsidR="007E642A" w:rsidRPr="001179DE" w:rsidRDefault="007A5745" w:rsidP="00D875F7">
      <w:pPr>
        <w:pStyle w:val="gemStandard"/>
        <w:rPr>
          <w:rFonts w:ascii="Times New Roman" w:hAnsi="Times New Roman"/>
          <w:sz w:val="24"/>
        </w:rPr>
      </w:pPr>
      <w:r w:rsidRPr="007A5745">
        <w:t xml:space="preserve">Der Kartenpersonalisierer </w:t>
      </w:r>
      <w:r w:rsidR="007E642A" w:rsidRPr="007A5745">
        <w:t xml:space="preserve">kann bei der Produktion einer Chipkarte Dienstleistungen anderer Organisationen in Anspruch nehmen. Typische Dienstleistungen sind die Durchführung der Karteninitialisierung </w:t>
      </w:r>
      <w:r w:rsidR="00A81748" w:rsidRPr="007A5745">
        <w:t>oder</w:t>
      </w:r>
      <w:r w:rsidR="007E642A" w:rsidRPr="007A5745">
        <w:t xml:space="preserve"> der Versand der produzierten Karten (Lettershop). </w:t>
      </w:r>
      <w:r w:rsidR="00AC081B" w:rsidRPr="007A5745">
        <w:t xml:space="preserve">Die genannten Dienstleistungen können aber auch durch den </w:t>
      </w:r>
      <w:r w:rsidR="00A81748" w:rsidRPr="007A5745">
        <w:t>Kartenpersonalisierer</w:t>
      </w:r>
      <w:r w:rsidR="00AC081B" w:rsidRPr="007A5745">
        <w:t xml:space="preserve"> selber vorgenommen werden. Ein konkretes Modell wird durch</w:t>
      </w:r>
      <w:r w:rsidR="00AC081B" w:rsidRPr="00E519E8">
        <w:t xml:space="preserve"> diese Spezifikation nicht vorgegeben.</w:t>
      </w:r>
    </w:p>
    <w:p w:rsidR="006E1B4E" w:rsidRPr="00E519E8" w:rsidRDefault="006E1B4E" w:rsidP="00E46695">
      <w:pPr>
        <w:pStyle w:val="berschrift3"/>
      </w:pPr>
      <w:bookmarkStart w:id="111" w:name="_Toc486426803"/>
      <w:r w:rsidRPr="00E519E8">
        <w:t>Zertifikatsnehmer</w:t>
      </w:r>
      <w:bookmarkEnd w:id="111"/>
    </w:p>
    <w:p w:rsidR="00B84657" w:rsidRPr="00E519E8" w:rsidRDefault="00B84657" w:rsidP="00E46695">
      <w:pPr>
        <w:pStyle w:val="berschrift4"/>
      </w:pPr>
      <w:bookmarkStart w:id="112" w:name="_Toc322703379"/>
      <w:bookmarkStart w:id="113" w:name="_Toc486426804"/>
      <w:r w:rsidRPr="00E519E8">
        <w:t>Karteninhaber (eGK)</w:t>
      </w:r>
      <w:bookmarkEnd w:id="112"/>
      <w:bookmarkEnd w:id="113"/>
    </w:p>
    <w:p w:rsidR="00B84657" w:rsidRPr="00E519E8" w:rsidRDefault="00B84657" w:rsidP="00E1580E">
      <w:pPr>
        <w:pStyle w:val="gemStandard"/>
      </w:pPr>
      <w:r w:rsidRPr="00E519E8">
        <w:t xml:space="preserve">Eine eGK enthält nur ein CV-Rollen-Zertifikat mit dem Zugriffsprofil </w:t>
      </w:r>
      <w:r w:rsidR="00D71D01" w:rsidRPr="00E519E8">
        <w:t>0. Durch eine C2C-Authen</w:t>
      </w:r>
      <w:r w:rsidR="00982022">
        <w:softHyphen/>
      </w:r>
      <w:r w:rsidR="00D71D01" w:rsidRPr="00E519E8">
        <w:t>tisierung</w:t>
      </w:r>
      <w:r w:rsidRPr="00E519E8">
        <w:t xml:space="preserve"> mit einem HBA bzw. einer SMC erhalten die eGK und damit ihr Karteninhaber keine weiteren Zugriffsrechte auf Daten des HBA bzw. der SMC. </w:t>
      </w:r>
    </w:p>
    <w:p w:rsidR="00B84657" w:rsidRPr="00E519E8" w:rsidRDefault="00B84657" w:rsidP="00E1580E">
      <w:pPr>
        <w:pStyle w:val="gemStandard"/>
      </w:pPr>
      <w:r w:rsidRPr="00E519E8">
        <w:t>Im Rahmen der PKI für CV-Zertifikate hat daher ein Karteninhaber einer eGK keine besonderen zusätzlichen Zuständigkeiten bzw. Verpflichtungen.</w:t>
      </w:r>
    </w:p>
    <w:p w:rsidR="00B84657" w:rsidRPr="007A5745" w:rsidRDefault="00B84657" w:rsidP="00E46695">
      <w:pPr>
        <w:pStyle w:val="berschrift4"/>
      </w:pPr>
      <w:bookmarkStart w:id="114" w:name="_Toc322703380"/>
      <w:bookmarkStart w:id="115" w:name="_Toc486426805"/>
      <w:r w:rsidRPr="00E519E8">
        <w:t>Karteninhaber (HBA</w:t>
      </w:r>
      <w:r w:rsidRPr="007A5745">
        <w:t>, SM-B</w:t>
      </w:r>
      <w:r w:rsidR="00CC1F03" w:rsidRPr="007A5745">
        <w:t xml:space="preserve"> für medizinische Institutionen oder Kostenträger</w:t>
      </w:r>
      <w:r w:rsidRPr="007A5745">
        <w:t>)</w:t>
      </w:r>
      <w:bookmarkEnd w:id="114"/>
      <w:bookmarkEnd w:id="115"/>
    </w:p>
    <w:p w:rsidR="00B84657" w:rsidRPr="00E519E8" w:rsidRDefault="00B84657" w:rsidP="00E1580E">
      <w:pPr>
        <w:pStyle w:val="gemStandard"/>
      </w:pPr>
      <w:r w:rsidRPr="007A5745">
        <w:t xml:space="preserve">Ein HBA bzw. eine SM-B </w:t>
      </w:r>
      <w:r w:rsidR="00CC1F03" w:rsidRPr="007A5745">
        <w:t xml:space="preserve">für medizinische Institutionen oder Kostenträger </w:t>
      </w:r>
      <w:r w:rsidRPr="007A5745">
        <w:t>enthält ein CV-Rollen</w:t>
      </w:r>
      <w:r w:rsidR="00F240D1" w:rsidRPr="007A5745">
        <w:t>z</w:t>
      </w:r>
      <w:r w:rsidRPr="007A5745">
        <w:t>ertifikat mit einem Zugriffsprofil ungleich 0. Das genaue Zugriffsprofil ist d</w:t>
      </w:r>
      <w:r w:rsidRPr="00E519E8">
        <w:t>abei abhängig von der Berufsgruppe, zu der der Karten</w:t>
      </w:r>
      <w:r w:rsidR="00B20E60" w:rsidRPr="00E519E8">
        <w:softHyphen/>
      </w:r>
      <w:r w:rsidRPr="00E519E8">
        <w:t>inhaber des HBA (Leistungserbringer</w:t>
      </w:r>
      <w:r w:rsidR="00B20E60" w:rsidRPr="00E519E8">
        <w:t>,</w:t>
      </w:r>
      <w:r w:rsidRPr="00E519E8">
        <w:t xml:space="preserve"> wie Arzt, Apotheker etc.) bzw. der SM-B gehör</w:t>
      </w:r>
      <w:r w:rsidR="00A318FB" w:rsidRPr="00E519E8">
        <w:t>t. Durch eine C2C-Authentisierung</w:t>
      </w:r>
      <w:r w:rsidRPr="00E519E8">
        <w:t xml:space="preserve"> mit einer eGK erhält der HBA und damit sein Kartenin</w:t>
      </w:r>
      <w:r w:rsidR="00B20E60" w:rsidRPr="00E519E8">
        <w:softHyphen/>
      </w:r>
      <w:r w:rsidRPr="00E519E8">
        <w:t>haber weitere</w:t>
      </w:r>
      <w:r w:rsidR="00AC7693" w:rsidRPr="00E519E8">
        <w:t>,</w:t>
      </w:r>
      <w:r w:rsidRPr="00E519E8">
        <w:t xml:space="preserve"> von dem genauen Zugriffsprofil abhängige Zugriffsrechte auf die Daten der eGK. </w:t>
      </w:r>
    </w:p>
    <w:p w:rsidR="009C5F4A" w:rsidRPr="007A5745" w:rsidRDefault="00BD4B5B" w:rsidP="007A5745">
      <w:pPr>
        <w:pStyle w:val="gemStandard"/>
      </w:pPr>
      <w:r w:rsidRPr="007A5745">
        <w:t>Die</w:t>
      </w:r>
      <w:r w:rsidR="009C5F4A" w:rsidRPr="007A5745">
        <w:t xml:space="preserve"> Meldepflicht des Karteninhabers </w:t>
      </w:r>
      <w:r w:rsidR="00AB618E" w:rsidRPr="007A5745">
        <w:t>bei Verlust</w:t>
      </w:r>
      <w:r w:rsidR="000B01D0" w:rsidRPr="007A5745">
        <w:t xml:space="preserve"> </w:t>
      </w:r>
      <w:r w:rsidR="00B84657" w:rsidRPr="007A5745">
        <w:t xml:space="preserve">der </w:t>
      </w:r>
      <w:r w:rsidR="00AB618E" w:rsidRPr="007A5745">
        <w:t>Karte oder bei Änderung</w:t>
      </w:r>
      <w:r w:rsidR="00BE362D" w:rsidRPr="007A5745">
        <w:t xml:space="preserve"> der </w:t>
      </w:r>
      <w:r w:rsidR="00B84657" w:rsidRPr="007A5745">
        <w:t xml:space="preserve">Zugehörigkeit zu </w:t>
      </w:r>
      <w:r w:rsidR="00AB618E" w:rsidRPr="007A5745">
        <w:t xml:space="preserve">einer Berufsgruppe ist </w:t>
      </w:r>
      <w:r w:rsidR="00D47743" w:rsidRPr="007A5745">
        <w:t>durch</w:t>
      </w:r>
      <w:r w:rsidR="000B01D0" w:rsidRPr="007A5745">
        <w:t xml:space="preserve"> </w:t>
      </w:r>
      <w:r w:rsidR="00B84657" w:rsidRPr="007A5745">
        <w:t xml:space="preserve">die </w:t>
      </w:r>
      <w:r w:rsidR="00640C4A" w:rsidRPr="007A5745">
        <w:t>übergreifende</w:t>
      </w:r>
      <w:r w:rsidR="00FD56E4" w:rsidRPr="007A5745">
        <w:t xml:space="preserve"> </w:t>
      </w:r>
      <w:r w:rsidR="00AB618E" w:rsidRPr="007A5745">
        <w:t>Anforderung [gemSpec_PKI#GS-A_4962]</w:t>
      </w:r>
      <w:r w:rsidR="00D47743" w:rsidRPr="007A5745">
        <w:t xml:space="preserve"> abgedeckt</w:t>
      </w:r>
      <w:r w:rsidR="00AB618E" w:rsidRPr="007A5745">
        <w:t>.</w:t>
      </w:r>
    </w:p>
    <w:p w:rsidR="00B84657" w:rsidRPr="00E519E8" w:rsidRDefault="00B84657" w:rsidP="00E1580E">
      <w:pPr>
        <w:pStyle w:val="gemStandard"/>
      </w:pPr>
      <w:r w:rsidRPr="00E519E8">
        <w:lastRenderedPageBreak/>
        <w:t>Konkrete Festlegungen hierzu werden durch die für die Ausgabe des HBA</w:t>
      </w:r>
      <w:r w:rsidR="007A6976" w:rsidRPr="00E519E8">
        <w:t xml:space="preserve"> bzw. SMC-B</w:t>
      </w:r>
      <w:r w:rsidRPr="00E519E8">
        <w:t xml:space="preserve"> zuständige </w:t>
      </w:r>
      <w:r w:rsidR="00162A09" w:rsidRPr="00E519E8">
        <w:t>Standeso</w:t>
      </w:r>
      <w:r w:rsidRPr="00E519E8">
        <w:t>rganisation</w:t>
      </w:r>
      <w:r w:rsidR="00162A09" w:rsidRPr="00E519E8">
        <w:t xml:space="preserve"> der Leistungserbringer</w:t>
      </w:r>
      <w:r w:rsidRPr="00E519E8">
        <w:t xml:space="preserve"> geregelt.</w:t>
      </w:r>
    </w:p>
    <w:p w:rsidR="00B84657" w:rsidRPr="00E519E8" w:rsidRDefault="00B84657" w:rsidP="00E1580E">
      <w:pPr>
        <w:pStyle w:val="gemStandard"/>
      </w:pPr>
      <w:r w:rsidRPr="007A5745">
        <w:t xml:space="preserve">Ein HBA </w:t>
      </w:r>
      <w:r w:rsidR="00B3353F" w:rsidRPr="007A5745">
        <w:t>oder eine SM-B</w:t>
      </w:r>
      <w:r w:rsidR="00694212" w:rsidRPr="007A5745">
        <w:t xml:space="preserve"> für medizinische Institutionen oder Kostenträger</w:t>
      </w:r>
      <w:r w:rsidR="00B3353F" w:rsidRPr="007A5745">
        <w:t xml:space="preserve"> </w:t>
      </w:r>
      <w:r w:rsidR="00E06383" w:rsidRPr="007A5745">
        <w:t>enth</w:t>
      </w:r>
      <w:r w:rsidR="00B3353F" w:rsidRPr="007A5745">
        <w:t>a</w:t>
      </w:r>
      <w:r w:rsidR="00E06383" w:rsidRPr="007A5745">
        <w:t>lt</w:t>
      </w:r>
      <w:r w:rsidR="00B3353F" w:rsidRPr="007A5745">
        <w:t>en</w:t>
      </w:r>
      <w:r w:rsidRPr="007A5745">
        <w:rPr>
          <w:strike/>
          <w:color w:val="000000"/>
        </w:rPr>
        <w:t xml:space="preserve"> </w:t>
      </w:r>
      <w:r w:rsidRPr="007A5745">
        <w:t xml:space="preserve">zusätzlich zu </w:t>
      </w:r>
      <w:r w:rsidR="00E06383" w:rsidRPr="007A5745">
        <w:t>de</w:t>
      </w:r>
      <w:r w:rsidR="00B3353F" w:rsidRPr="007A5745">
        <w:t>n</w:t>
      </w:r>
      <w:r w:rsidRPr="007A5745">
        <w:t xml:space="preserve"> CV-Rollen</w:t>
      </w:r>
      <w:r w:rsidR="00F240D1" w:rsidRPr="007A5745">
        <w:t>z</w:t>
      </w:r>
      <w:r w:rsidR="00E06383" w:rsidRPr="007A5745">
        <w:t>ertifikat</w:t>
      </w:r>
      <w:r w:rsidR="00B3353F" w:rsidRPr="007A5745">
        <w:t>en</w:t>
      </w:r>
      <w:r w:rsidRPr="007A5745">
        <w:t xml:space="preserve"> auch</w:t>
      </w:r>
      <w:r w:rsidR="00E06383" w:rsidRPr="007A5745">
        <w:t xml:space="preserve"> </w:t>
      </w:r>
      <w:r w:rsidR="00B3353F" w:rsidRPr="007A5745">
        <w:t>je</w:t>
      </w:r>
      <w:r w:rsidRPr="007A5745">
        <w:t xml:space="preserve"> ein CV-Geräte</w:t>
      </w:r>
      <w:r w:rsidR="00F240D1" w:rsidRPr="007A5745">
        <w:t>z</w:t>
      </w:r>
      <w:r w:rsidRPr="007A5745">
        <w:t>ertifikat. Aus dessen Existenz ergeben sich keine weiteren Pflichten für den Karteninhaber.</w:t>
      </w:r>
    </w:p>
    <w:p w:rsidR="00B84657" w:rsidRPr="007A5745" w:rsidRDefault="00B84657" w:rsidP="00E46695">
      <w:pPr>
        <w:pStyle w:val="berschrift4"/>
      </w:pPr>
      <w:bookmarkStart w:id="116" w:name="_Toc322703381"/>
      <w:bookmarkStart w:id="117" w:name="_Toc486426806"/>
      <w:r w:rsidRPr="007A5745">
        <w:t>Karteninhaber (gSMC</w:t>
      </w:r>
      <w:r w:rsidR="005309D1" w:rsidRPr="007A5745">
        <w:t>, SM-B für Gesellschafterorganisationen</w:t>
      </w:r>
      <w:r w:rsidRPr="007A5745">
        <w:t>)</w:t>
      </w:r>
      <w:bookmarkEnd w:id="116"/>
      <w:bookmarkEnd w:id="117"/>
    </w:p>
    <w:p w:rsidR="00B84657" w:rsidRPr="00E519E8" w:rsidRDefault="00B84657" w:rsidP="00E1580E">
      <w:pPr>
        <w:pStyle w:val="gemStandard"/>
      </w:pPr>
      <w:r w:rsidRPr="007A5745">
        <w:t>Eine gSMC</w:t>
      </w:r>
      <w:r w:rsidR="00DE1897" w:rsidRPr="007A5745">
        <w:t xml:space="preserve"> oder ein SM-B für Gesellschafterorganisationen</w:t>
      </w:r>
      <w:r w:rsidRPr="007A5745">
        <w:t xml:space="preserve"> enthält </w:t>
      </w:r>
      <w:r w:rsidR="00DC217F" w:rsidRPr="007A5745">
        <w:t>keine</w:t>
      </w:r>
      <w:r w:rsidRPr="007A5745">
        <w:t xml:space="preserve"> CV-</w:t>
      </w:r>
      <w:r w:rsidR="00DC217F" w:rsidRPr="007A5745">
        <w:t>Rollen</w:t>
      </w:r>
      <w:r w:rsidR="00F240D1" w:rsidRPr="007A5745">
        <w:t>z</w:t>
      </w:r>
      <w:r w:rsidR="00DC217F" w:rsidRPr="007A5745">
        <w:t>ertifikate</w:t>
      </w:r>
      <w:r w:rsidRPr="007A5745">
        <w:rPr>
          <w:color w:val="000000"/>
        </w:rPr>
        <w:t>.</w:t>
      </w:r>
      <w:r w:rsidRPr="007A5745">
        <w:t xml:space="preserve"> Durch eine C2C-Authent</w:t>
      </w:r>
      <w:r w:rsidR="00A318FB" w:rsidRPr="007A5745">
        <w:t>isierung</w:t>
      </w:r>
      <w:r w:rsidRPr="007A5745">
        <w:t xml:space="preserve"> mit einer anderen Chipkarte erhält die gSMC </w:t>
      </w:r>
      <w:r w:rsidR="00DE1897" w:rsidRPr="007A5745">
        <w:t xml:space="preserve">oder ein SM-B für Gesellschafterorganisationen </w:t>
      </w:r>
      <w:r w:rsidRPr="007A5745">
        <w:t xml:space="preserve">und damit </w:t>
      </w:r>
      <w:r w:rsidR="00DE1897" w:rsidRPr="007A5745">
        <w:t>der</w:t>
      </w:r>
      <w:r w:rsidR="007A5745" w:rsidRPr="007A5745">
        <w:t xml:space="preserve"> </w:t>
      </w:r>
      <w:r w:rsidRPr="007A5745">
        <w:t>Karteninhaber keine</w:t>
      </w:r>
      <w:r w:rsidRPr="00E519E8">
        <w:t xml:space="preserve"> weiteren Zugriffsrechte auf in der anderen Chipkarte gesp</w:t>
      </w:r>
      <w:r w:rsidR="00AC7693" w:rsidRPr="00E519E8">
        <w:t>eicherte</w:t>
      </w:r>
      <w:r w:rsidRPr="00E519E8">
        <w:t xml:space="preserve"> Daten. </w:t>
      </w:r>
    </w:p>
    <w:p w:rsidR="00DE1897" w:rsidRPr="00DE1897" w:rsidRDefault="00DE1897" w:rsidP="007A6976">
      <w:pPr>
        <w:pStyle w:val="gemStandard"/>
        <w:rPr>
          <w:color w:val="000000"/>
        </w:rPr>
      </w:pPr>
      <w:r w:rsidRPr="007A5745">
        <w:rPr>
          <w:color w:val="000000"/>
        </w:rPr>
        <w:t>Ein SM-B für Gesellschafterorganisationen ist im Gegensatz zu anderen SM-Bs nicht zum Zugriff auf eGKs berechtigt. Aus diesem Grund wird es nicht mit CV-Rollenzertifikaten ausgestattet und enthält nur ein CV-Gerätezertifikat.</w:t>
      </w:r>
    </w:p>
    <w:p w:rsidR="00551F1D" w:rsidRPr="00E519E8" w:rsidRDefault="00551F1D" w:rsidP="00E46695">
      <w:pPr>
        <w:pStyle w:val="berschrift2"/>
      </w:pPr>
      <w:bookmarkStart w:id="118" w:name="_Toc317163901"/>
      <w:bookmarkStart w:id="119" w:name="_Toc486426807"/>
      <w:r w:rsidRPr="00E519E8">
        <w:t>Nachbarsysteme</w:t>
      </w:r>
      <w:bookmarkEnd w:id="118"/>
      <w:bookmarkEnd w:id="119"/>
    </w:p>
    <w:p w:rsidR="00D20FEE" w:rsidRPr="00E519E8" w:rsidRDefault="003362D3" w:rsidP="00E1580E">
      <w:pPr>
        <w:pStyle w:val="gemStandard"/>
      </w:pPr>
      <w:r w:rsidRPr="00E519E8">
        <w:t>Die Nachbarsysteme des TSP</w:t>
      </w:r>
      <w:r w:rsidR="00023C6A" w:rsidRPr="00E519E8">
        <w:t>-</w:t>
      </w:r>
      <w:r w:rsidRPr="00E519E8">
        <w:t>CVC bestehen aus der gematik, der CVC-Root</w:t>
      </w:r>
      <w:r w:rsidR="00F50D7F" w:rsidRPr="00E519E8">
        <w:t>-CA</w:t>
      </w:r>
      <w:r w:rsidR="00D20FEE" w:rsidRPr="00E519E8">
        <w:t>,</w:t>
      </w:r>
      <w:r w:rsidRPr="00E519E8">
        <w:t xml:space="preserve"> den Kartenherausgebern</w:t>
      </w:r>
      <w:r w:rsidR="00D20FEE" w:rsidRPr="00E519E8">
        <w:t xml:space="preserve"> sowie ggf. </w:t>
      </w:r>
      <w:r w:rsidR="004C05BD" w:rsidRPr="00E519E8">
        <w:t xml:space="preserve">den </w:t>
      </w:r>
      <w:r w:rsidR="00162A09" w:rsidRPr="00E519E8">
        <w:t>Standeso</w:t>
      </w:r>
      <w:r w:rsidR="00D20FEE" w:rsidRPr="00E519E8">
        <w:t>rganisationen</w:t>
      </w:r>
      <w:r w:rsidR="00162A09" w:rsidRPr="00E519E8">
        <w:t xml:space="preserve"> der Leistungserbringer</w:t>
      </w:r>
      <w:r w:rsidRPr="00E519E8">
        <w:t>.</w:t>
      </w:r>
      <w:r w:rsidR="00BE2B2A" w:rsidRPr="004E647C">
        <w:t xml:space="preserve"> </w:t>
      </w:r>
    </w:p>
    <w:p w:rsidR="00A81748" w:rsidRPr="003E06E9" w:rsidRDefault="00A81748" w:rsidP="00BE2B2A">
      <w:pPr>
        <w:pStyle w:val="gemStandard"/>
      </w:pPr>
      <w:r w:rsidRPr="007A5745">
        <w:t>Die Beziehungen zu den Nachbarsystemen werden im Folgenden am Beispiel eines TSP-CVC eGK verdeutlich</w:t>
      </w:r>
      <w:r w:rsidRPr="003E06E9">
        <w:t>t</w:t>
      </w:r>
      <w:ins w:id="120" w:author="Heiko Schulze" w:date="2016-07-22T11:29:00Z">
        <w:r w:rsidRPr="003E06E9">
          <w:t>.</w:t>
        </w:r>
      </w:ins>
    </w:p>
    <w:p w:rsidR="00BE2B2A" w:rsidRPr="004E647C" w:rsidRDefault="00061607" w:rsidP="00BE2B2A">
      <w:pPr>
        <w:pStyle w:val="gemStandard"/>
        <w:spacing w:line="240" w:lineRule="atLeast"/>
        <w:jc w:val="center"/>
      </w:pPr>
      <w:r w:rsidRPr="004E647C">
        <w:object w:dxaOrig="7005" w:dyaOrig="5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4pt;height:263.4pt" o:ole="">
            <v:imagedata r:id="rId14" o:title=""/>
          </v:shape>
          <o:OLEObject Type="Embed" ProgID="PowerPoint.Slide.8" ShapeID="_x0000_i1025" DrawAspect="Content" ObjectID="_1560168615" r:id="rId15"/>
        </w:object>
      </w:r>
    </w:p>
    <w:p w:rsidR="00E81F74" w:rsidRPr="004E647C" w:rsidRDefault="00E81F74" w:rsidP="00BE2B2A">
      <w:pPr>
        <w:pStyle w:val="Beschriftung"/>
        <w:jc w:val="center"/>
        <w:rPr>
          <w:sz w:val="22"/>
        </w:rPr>
      </w:pPr>
    </w:p>
    <w:bookmarkStart w:id="121" w:name="_MON_1408449044"/>
    <w:bookmarkEnd w:id="121"/>
    <w:p w:rsidR="002F1C83" w:rsidRPr="00E519E8" w:rsidRDefault="009A229D" w:rsidP="002F1C83">
      <w:pPr>
        <w:pStyle w:val="gemStandard"/>
        <w:spacing w:line="240" w:lineRule="atLeast"/>
        <w:jc w:val="center"/>
      </w:pPr>
      <w:r w:rsidRPr="00E519E8">
        <w:object w:dxaOrig="7199" w:dyaOrig="5400">
          <v:shape id="_x0000_i1026" type="#_x0000_t75" style="width:5in;height:270.6pt" o:ole="">
            <v:imagedata r:id="rId16" o:title="" gain="19661f" blacklevel="22938f"/>
          </v:shape>
          <o:OLEObject Type="Embed" ProgID="PowerPoint.Slide.8" ShapeID="_x0000_i1026" DrawAspect="Content" ObjectID="_1560168616" r:id="rId17"/>
        </w:object>
      </w:r>
    </w:p>
    <w:p w:rsidR="00D20FEE" w:rsidRPr="00E519E8" w:rsidRDefault="00D20FEE" w:rsidP="00D20FEE">
      <w:pPr>
        <w:pStyle w:val="Beschriftung"/>
        <w:jc w:val="center"/>
        <w:rPr>
          <w:sz w:val="22"/>
        </w:rPr>
      </w:pPr>
      <w:bookmarkStart w:id="122" w:name="_Toc480470595"/>
      <w:r w:rsidRPr="00765645">
        <w:rPr>
          <w:sz w:val="22"/>
        </w:rPr>
        <w:t xml:space="preserve">Abbildung </w:t>
      </w:r>
      <w:r w:rsidRPr="00765645">
        <w:rPr>
          <w:sz w:val="22"/>
        </w:rPr>
        <w:fldChar w:fldCharType="begin"/>
      </w:r>
      <w:r w:rsidRPr="00765645">
        <w:rPr>
          <w:sz w:val="22"/>
        </w:rPr>
        <w:instrText xml:space="preserve"> SEQ Abbildung \* ARABIC </w:instrText>
      </w:r>
      <w:r w:rsidRPr="00765645">
        <w:rPr>
          <w:sz w:val="22"/>
        </w:rPr>
        <w:fldChar w:fldCharType="separate"/>
      </w:r>
      <w:r w:rsidR="00AA7513">
        <w:rPr>
          <w:noProof/>
          <w:sz w:val="22"/>
        </w:rPr>
        <w:t>1</w:t>
      </w:r>
      <w:r w:rsidRPr="00765645">
        <w:rPr>
          <w:sz w:val="22"/>
        </w:rPr>
        <w:fldChar w:fldCharType="end"/>
      </w:r>
      <w:r w:rsidRPr="00765645">
        <w:rPr>
          <w:sz w:val="22"/>
        </w:rPr>
        <w:t>: Nachbarsysteme eines TSP</w:t>
      </w:r>
      <w:r w:rsidR="00023C6A" w:rsidRPr="00765645">
        <w:rPr>
          <w:sz w:val="22"/>
        </w:rPr>
        <w:t>-</w:t>
      </w:r>
      <w:r w:rsidRPr="00765645">
        <w:rPr>
          <w:sz w:val="22"/>
        </w:rPr>
        <w:t>CVC</w:t>
      </w:r>
      <w:r w:rsidR="00E81F74" w:rsidRPr="00765645">
        <w:rPr>
          <w:sz w:val="22"/>
        </w:rPr>
        <w:t xml:space="preserve"> eGK</w:t>
      </w:r>
      <w:bookmarkEnd w:id="122"/>
    </w:p>
    <w:p w:rsidR="007F068D" w:rsidRPr="007A5745" w:rsidRDefault="007F068D" w:rsidP="00E1580E">
      <w:pPr>
        <w:pStyle w:val="gemStandard"/>
        <w:rPr>
          <w:strike/>
        </w:rPr>
      </w:pPr>
      <w:r w:rsidRPr="007A5745">
        <w:t>Die Qualifizierung eine</w:t>
      </w:r>
      <w:r w:rsidR="003D5AD5" w:rsidRPr="007A5745">
        <w:t>s</w:t>
      </w:r>
      <w:r w:rsidRPr="007A5745">
        <w:t xml:space="preserve"> </w:t>
      </w:r>
      <w:r w:rsidR="003D5AD5" w:rsidRPr="007A5745">
        <w:t>TSP</w:t>
      </w:r>
      <w:r w:rsidR="00023C6A" w:rsidRPr="007A5745">
        <w:t>-</w:t>
      </w:r>
      <w:r w:rsidR="003D5AD5" w:rsidRPr="007A5745">
        <w:t>CVC</w:t>
      </w:r>
      <w:r w:rsidR="00E81F74" w:rsidRPr="007A5745">
        <w:t xml:space="preserve"> zur Ausgabe von Rollenzertifikaten für den Zugriff auf medizinische Daten</w:t>
      </w:r>
      <w:r w:rsidRPr="007A5745">
        <w:t xml:space="preserve"> wird durch eine </w:t>
      </w:r>
      <w:r w:rsidR="00162A09" w:rsidRPr="007A5745">
        <w:t>Standeso</w:t>
      </w:r>
      <w:r w:rsidRPr="007A5745">
        <w:t>rganisation</w:t>
      </w:r>
      <w:r w:rsidR="00162A09" w:rsidRPr="007A5745">
        <w:t xml:space="preserve"> der Leistungs</w:t>
      </w:r>
      <w:r w:rsidR="00CB49B7" w:rsidRPr="007A5745">
        <w:softHyphen/>
      </w:r>
      <w:r w:rsidR="00162A09" w:rsidRPr="007A5745">
        <w:t>erbringer</w:t>
      </w:r>
      <w:r w:rsidRPr="007A5745">
        <w:t xml:space="preserve"> vergeben</w:t>
      </w:r>
      <w:r w:rsidR="00BF1D84" w:rsidRPr="007A5745">
        <w:t xml:space="preserve"> (Schritte 1 und 2)</w:t>
      </w:r>
      <w:r w:rsidRPr="007A5745">
        <w:t>. Die Festlegung von Anforderungen an eine Qualifi</w:t>
      </w:r>
      <w:r w:rsidR="00CB49B7" w:rsidRPr="007A5745">
        <w:softHyphen/>
      </w:r>
      <w:r w:rsidRPr="007A5745">
        <w:t xml:space="preserve">zierung bzw. an die Durchführung des hierzu erforderlichen Prozesses </w:t>
      </w:r>
      <w:r w:rsidR="00736CB0" w:rsidRPr="007A5745">
        <w:t>ist</w:t>
      </w:r>
      <w:r w:rsidRPr="007A5745">
        <w:t xml:space="preserve"> nicht Gegen</w:t>
      </w:r>
      <w:r w:rsidR="00CB49B7" w:rsidRPr="007A5745">
        <w:softHyphen/>
      </w:r>
      <w:r w:rsidRPr="007A5745">
        <w:t>stand des vorliegenden Dokuments.</w:t>
      </w:r>
      <w:r w:rsidR="008F5D8D" w:rsidRPr="007A5745">
        <w:t xml:space="preserve"> </w:t>
      </w:r>
      <w:r w:rsidR="00E81F74" w:rsidRPr="007A5745">
        <w:rPr>
          <w:color w:val="000000"/>
          <w:szCs w:val="22"/>
        </w:rPr>
        <w:t>Für die Ausgabe von CV-Gerätezertifikaten ist keine</w:t>
      </w:r>
      <w:r w:rsidR="00FD3012" w:rsidRPr="007A5745">
        <w:rPr>
          <w:color w:val="000000"/>
          <w:szCs w:val="22"/>
        </w:rPr>
        <w:t xml:space="preserve"> </w:t>
      </w:r>
      <w:r w:rsidR="008F5D8D" w:rsidRPr="007A5745">
        <w:rPr>
          <w:color w:val="000000"/>
        </w:rPr>
        <w:t xml:space="preserve">Qualifizierung </w:t>
      </w:r>
      <w:r w:rsidR="00E81F74" w:rsidRPr="007A5745">
        <w:rPr>
          <w:color w:val="000000"/>
          <w:szCs w:val="22"/>
        </w:rPr>
        <w:t xml:space="preserve">notwendig, ebenso wenig </w:t>
      </w:r>
      <w:r w:rsidR="008F5D8D" w:rsidRPr="007A5745">
        <w:rPr>
          <w:color w:val="000000"/>
        </w:rPr>
        <w:t xml:space="preserve">für die </w:t>
      </w:r>
      <w:r w:rsidR="00E81F74" w:rsidRPr="007A5745">
        <w:rPr>
          <w:color w:val="000000"/>
          <w:szCs w:val="22"/>
        </w:rPr>
        <w:t>Erstellung</w:t>
      </w:r>
      <w:r w:rsidR="00FD3012" w:rsidRPr="007A5745">
        <w:rPr>
          <w:color w:val="000000"/>
          <w:szCs w:val="22"/>
        </w:rPr>
        <w:t xml:space="preserve"> </w:t>
      </w:r>
      <w:r w:rsidR="008F5D8D" w:rsidRPr="007A5745">
        <w:rPr>
          <w:color w:val="000000"/>
        </w:rPr>
        <w:t>von CV-Rollen-Zertifikaten mit dem Zugriffsprofil 0 (eGK)</w:t>
      </w:r>
      <w:r w:rsidR="00270AE1" w:rsidRPr="007A5745">
        <w:rPr>
          <w:color w:val="000000"/>
        </w:rPr>
        <w:t xml:space="preserve"> oder 8 (SM-B</w:t>
      </w:r>
      <w:r w:rsidR="00E81F74" w:rsidRPr="007A5745">
        <w:rPr>
          <w:color w:val="000000"/>
          <w:szCs w:val="22"/>
        </w:rPr>
        <w:t xml:space="preserve"> </w:t>
      </w:r>
      <w:r w:rsidR="00E81F74" w:rsidRPr="007A5745">
        <w:rPr>
          <w:szCs w:val="22"/>
        </w:rPr>
        <w:t>ohne Zugriff auf medizinische Daten</w:t>
      </w:r>
      <w:r w:rsidR="00E81F74" w:rsidRPr="007A5745">
        <w:rPr>
          <w:color w:val="000000"/>
          <w:szCs w:val="22"/>
        </w:rPr>
        <w:t>)</w:t>
      </w:r>
      <w:r w:rsidR="007A5745" w:rsidRPr="007A5745">
        <w:rPr>
          <w:color w:val="000000"/>
          <w:szCs w:val="22"/>
        </w:rPr>
        <w:t>.</w:t>
      </w:r>
    </w:p>
    <w:p w:rsidR="0069542F" w:rsidRPr="00E519E8" w:rsidRDefault="0069542F" w:rsidP="0069542F">
      <w:pPr>
        <w:pStyle w:val="gemStandard"/>
      </w:pPr>
      <w:r w:rsidRPr="007A5745">
        <w:t>Für den Prozess der Zulassung und Registrierung (Schritte 3 und 4) bestehen organisa</w:t>
      </w:r>
      <w:r w:rsidR="00CB49B7" w:rsidRPr="007A5745">
        <w:softHyphen/>
      </w:r>
      <w:r w:rsidRPr="00E519E8">
        <w:t xml:space="preserve">torische Schnittstellen zur gematik (s. Abschnitte </w:t>
      </w:r>
      <w:r w:rsidR="00E81F74" w:rsidRPr="00EB59F9">
        <w:fldChar w:fldCharType="begin"/>
      </w:r>
      <w:r w:rsidR="00E81F74" w:rsidRPr="00EB59F9">
        <w:instrText xml:space="preserve"> REF _Ref324341922 \r \h  \* MERGEFORMAT </w:instrText>
      </w:r>
      <w:r w:rsidR="00E81F74" w:rsidRPr="00EB59F9">
        <w:fldChar w:fldCharType="separate"/>
      </w:r>
      <w:r w:rsidR="00AA7513">
        <w:t>4.3</w:t>
      </w:r>
      <w:r w:rsidR="00E81F74" w:rsidRPr="00EB59F9">
        <w:fldChar w:fldCharType="end"/>
      </w:r>
      <w:r w:rsidRPr="00E519E8">
        <w:t xml:space="preserve"> und </w:t>
      </w:r>
      <w:r w:rsidR="00E81F74" w:rsidRPr="00EB59F9">
        <w:fldChar w:fldCharType="begin"/>
      </w:r>
      <w:r w:rsidR="00E81F74" w:rsidRPr="00EB59F9">
        <w:instrText xml:space="preserve"> REF _Ref324341925 \r \h  \* MERGEFORMAT </w:instrText>
      </w:r>
      <w:r w:rsidR="00E81F74" w:rsidRPr="00EB59F9">
        <w:fldChar w:fldCharType="separate"/>
      </w:r>
      <w:r w:rsidR="00AA7513">
        <w:t>4.4</w:t>
      </w:r>
      <w:r w:rsidR="00E81F74" w:rsidRPr="00EB59F9">
        <w:fldChar w:fldCharType="end"/>
      </w:r>
      <w:r w:rsidRPr="00E519E8">
        <w:t>). Der TSP-CVC beantragt bei der gematik die Zulassung des TSP-CVC und die Registrierung seiner CVC-CAs. Die gematik informiert den TSP-CVC über das Ergebnis des Zulassungsprozesses.</w:t>
      </w:r>
    </w:p>
    <w:p w:rsidR="009D12F0" w:rsidRPr="00E519E8" w:rsidRDefault="003362D3" w:rsidP="00E1580E">
      <w:pPr>
        <w:pStyle w:val="gemStandard"/>
      </w:pPr>
      <w:r w:rsidRPr="00E519E8">
        <w:t>Für die Erzeugung der CV-Zertifikate des TSP</w:t>
      </w:r>
      <w:r w:rsidR="00023C6A" w:rsidRPr="00E519E8">
        <w:t>-</w:t>
      </w:r>
      <w:r w:rsidRPr="00E519E8">
        <w:t>CVC bestehen technische und organisa</w:t>
      </w:r>
      <w:r w:rsidR="00CB49B7" w:rsidRPr="00E519E8">
        <w:softHyphen/>
      </w:r>
      <w:r w:rsidRPr="00E519E8">
        <w:t>torische Schnittstellen zur CVC-Root</w:t>
      </w:r>
      <w:r w:rsidR="00F50D7F" w:rsidRPr="00E519E8">
        <w:t>-CA</w:t>
      </w:r>
      <w:r w:rsidR="00BF1D84" w:rsidRPr="00E519E8">
        <w:t xml:space="preserve"> (Schritte 5 und 6)</w:t>
      </w:r>
      <w:r w:rsidRPr="00E519E8">
        <w:t xml:space="preserve"> bzw. zum </w:t>
      </w:r>
      <w:r w:rsidR="00C30F8B" w:rsidRPr="00E519E8">
        <w:t>Anbieter</w:t>
      </w:r>
      <w:r w:rsidRPr="00E519E8">
        <w:t xml:space="preserve"> der CVC-Root</w:t>
      </w:r>
      <w:r w:rsidR="00F50D7F" w:rsidRPr="00E519E8">
        <w:t>-CA</w:t>
      </w:r>
      <w:r w:rsidRPr="00E519E8">
        <w:t xml:space="preserve"> (s. Abschnitt</w:t>
      </w:r>
      <w:r w:rsidR="00BC686C" w:rsidRPr="00E519E8">
        <w:t xml:space="preserve"> </w:t>
      </w:r>
      <w:r w:rsidR="00E81F74" w:rsidRPr="004E647C">
        <w:t>3.1.1).</w:t>
      </w:r>
    </w:p>
    <w:p w:rsidR="00B560DC" w:rsidRPr="00E519E8" w:rsidRDefault="003362D3" w:rsidP="00E1580E">
      <w:pPr>
        <w:pStyle w:val="gemStandard"/>
      </w:pPr>
      <w:r w:rsidRPr="00E519E8">
        <w:t>Die Erstellung und Ausgabe von CV-Zertifikaten</w:t>
      </w:r>
      <w:r w:rsidR="00BF1D84" w:rsidRPr="00E519E8">
        <w:t xml:space="preserve"> (Schritt 7)</w:t>
      </w:r>
      <w:r w:rsidRPr="00E519E8">
        <w:t xml:space="preserve"> für eGK, HBA, SM-B und gSMC erfolgt im Auftrag der jeweils verantwortlichen Kartenherausgeber (s. Abschnitt</w:t>
      </w:r>
      <w:r w:rsidR="00BC686C" w:rsidRPr="00E519E8">
        <w:t xml:space="preserve"> </w:t>
      </w:r>
      <w:r w:rsidR="00E81F74" w:rsidRPr="004E647C">
        <w:t>3.1.2).</w:t>
      </w:r>
    </w:p>
    <w:p w:rsidR="00B87B74" w:rsidRPr="007A5745" w:rsidRDefault="004F15C3" w:rsidP="007A5745">
      <w:pPr>
        <w:pStyle w:val="gemStandard"/>
      </w:pPr>
      <w:r w:rsidRPr="007A5745">
        <w:t>Der</w:t>
      </w:r>
      <w:r w:rsidR="00B87B74" w:rsidRPr="007A5745">
        <w:t xml:space="preserve"> Kartenherausgeber </w:t>
      </w:r>
      <w:r w:rsidR="007B5F81" w:rsidRPr="007A5745">
        <w:t>kann die technischen Auf</w:t>
      </w:r>
      <w:r w:rsidRPr="007A5745">
        <w:t>gaben und damit verbundenen organisatorischen Abläufe</w:t>
      </w:r>
      <w:r w:rsidR="009A229D" w:rsidRPr="007A5745">
        <w:t xml:space="preserve"> </w:t>
      </w:r>
      <w:r w:rsidR="00B87B74" w:rsidRPr="007A5745">
        <w:t xml:space="preserve">der </w:t>
      </w:r>
      <w:r w:rsidRPr="007A5745">
        <w:t>Personalisierung</w:t>
      </w:r>
      <w:r w:rsidR="00B87B74" w:rsidRPr="007A5745">
        <w:t xml:space="preserve"> der Karten </w:t>
      </w:r>
      <w:r w:rsidRPr="007A5745">
        <w:t xml:space="preserve">durch den Kartenpersonalisierer an einen von ihm benannten Dritten übertragen </w:t>
      </w:r>
      <w:r w:rsidR="00B87B74" w:rsidRPr="007A5745">
        <w:t>(Schritt 8).</w:t>
      </w:r>
    </w:p>
    <w:p w:rsidR="007A6A30" w:rsidRPr="00E519E8" w:rsidRDefault="007A6A30" w:rsidP="00E46695">
      <w:pPr>
        <w:pStyle w:val="berschrift2"/>
      </w:pPr>
      <w:bookmarkStart w:id="123" w:name="_Toc486426808"/>
      <w:r w:rsidRPr="00E519E8">
        <w:t>Zugriffsprofile</w:t>
      </w:r>
      <w:bookmarkEnd w:id="123"/>
    </w:p>
    <w:p w:rsidR="007A6A30" w:rsidRPr="00E519E8" w:rsidRDefault="007A6A30" w:rsidP="007A6A30">
      <w:pPr>
        <w:pStyle w:val="gemStandard"/>
      </w:pPr>
      <w:r w:rsidRPr="00E519E8">
        <w:t>Jedes CV-Zertifikat einer Chipkarte (eGK, HBA, SM-B, gSMC) enthält ein Zugriffsprofil.</w:t>
      </w:r>
    </w:p>
    <w:p w:rsidR="007A6A30" w:rsidRPr="00E519E8" w:rsidRDefault="007A6A30" w:rsidP="007A6A30">
      <w:pPr>
        <w:pStyle w:val="gemStandard"/>
      </w:pPr>
      <w:r w:rsidRPr="00E519E8">
        <w:lastRenderedPageBreak/>
        <w:t xml:space="preserve">Bei einem HBA und einer SM-B wird vorausgesetzt, dass sowohl das CV-Rollen-Zertifikat als auch die CV-Geräte-Zertifikate von der gleichen CVC-CA erzeugt wurden (vgl. gemKPT_PKI_TIP# </w:t>
      </w:r>
      <w:r w:rsidR="002D5C22" w:rsidRPr="00E519E8">
        <w:t>5.2</w:t>
      </w:r>
      <w:r w:rsidRPr="00E519E8">
        <w:t>).</w:t>
      </w:r>
    </w:p>
    <w:p w:rsidR="007A6A30" w:rsidRPr="00E519E8" w:rsidRDefault="007A6A30" w:rsidP="007A6A30">
      <w:pPr>
        <w:pStyle w:val="gemStandard"/>
      </w:pPr>
      <w:r w:rsidRPr="00E519E8">
        <w:t>Die Beschreibung von Zugriffsprofilen und deren normative Festlegung sind in</w:t>
      </w:r>
      <w:r w:rsidR="00CB49B7" w:rsidRPr="00E519E8">
        <w:t xml:space="preserve"> [gemSpec_PKI#6.3]</w:t>
      </w:r>
      <w:r w:rsidR="005D50D4" w:rsidRPr="00E519E8">
        <w:t xml:space="preserve"> und [gemSpec_PKI#6.7.2.5]</w:t>
      </w:r>
      <w:r w:rsidRPr="00E519E8">
        <w:t xml:space="preserve"> enthalten.</w:t>
      </w:r>
    </w:p>
    <w:p w:rsidR="007A6A30" w:rsidRPr="00E519E8" w:rsidRDefault="007A6A30" w:rsidP="007A6A30">
      <w:pPr>
        <w:pStyle w:val="gemStandard"/>
      </w:pPr>
      <w:r w:rsidRPr="00E519E8">
        <w:t xml:space="preserve">Mit </w:t>
      </w:r>
      <w:r w:rsidR="007A5BA5" w:rsidRPr="00E519E8">
        <w:t>sein</w:t>
      </w:r>
      <w:r w:rsidRPr="00E519E8">
        <w:t xml:space="preserve">er Zulassung erhält ein </w:t>
      </w:r>
      <w:r w:rsidR="007A5BA5" w:rsidRPr="00E519E8">
        <w:t>TSP-CVC</w:t>
      </w:r>
      <w:r w:rsidRPr="00E519E8">
        <w:t xml:space="preserve"> das grundsätzliche Recht, CV-Zertifikate zu er</w:t>
      </w:r>
      <w:r w:rsidR="00CB49B7" w:rsidRPr="00E519E8">
        <w:softHyphen/>
      </w:r>
      <w:r w:rsidRPr="00E519E8">
        <w:t>zeugen. Mit einer erfolgreichen Registrierung</w:t>
      </w:r>
      <w:r w:rsidR="007A5BA5" w:rsidRPr="00E519E8">
        <w:t xml:space="preserve"> einer CVC-CA</w:t>
      </w:r>
      <w:r w:rsidRPr="00E519E8">
        <w:t xml:space="preserve"> ist das Recht verbunden, CV-Zertifikate mit den bei der Registrierung zugeordneten Profilen zu generieren. Die Zulassung und Registrierung erfolgt durch die gematik. </w:t>
      </w:r>
    </w:p>
    <w:p w:rsidR="007A6A30" w:rsidRPr="007A5745" w:rsidRDefault="007A6A30" w:rsidP="007A6A30">
      <w:pPr>
        <w:pStyle w:val="gemStandard"/>
      </w:pPr>
      <w:r w:rsidRPr="00E519E8">
        <w:t>Für spezifische Zugriffsprofile (z.</w:t>
      </w:r>
      <w:r w:rsidR="00425C3E" w:rsidRPr="00E519E8">
        <w:t xml:space="preserve"> </w:t>
      </w:r>
      <w:r w:rsidRPr="00E519E8">
        <w:t>B. d</w:t>
      </w:r>
      <w:r w:rsidRPr="007A5745">
        <w:t xml:space="preserve">as Rollenprofil </w:t>
      </w:r>
      <w:r w:rsidR="00DE1897" w:rsidRPr="007A5745">
        <w:t>1</w:t>
      </w:r>
      <w:r w:rsidRPr="007A5745">
        <w:t>) ist nicht nur eine Registrierung einer CVC-CA sondern auch eine Qualifizierung erforderlich. Die Zulassung und Regis</w:t>
      </w:r>
      <w:r w:rsidR="00CB49B7" w:rsidRPr="007A5745">
        <w:softHyphen/>
      </w:r>
      <w:r w:rsidRPr="007A5745">
        <w:t>trierung erfolgt durch die gematik, eine Qualifizierung wird durch eine Standesorganisation der Leistungserbringer ausgesprochen.</w:t>
      </w:r>
      <w:r w:rsidR="009C15B1" w:rsidRPr="007A5745">
        <w:t xml:space="preserve"> Die Bezeichnung „spezifische Zugriffsprofile“ wird </w:t>
      </w:r>
      <w:r w:rsidR="000A44AC" w:rsidRPr="007A5745">
        <w:t xml:space="preserve">im Folgenden </w:t>
      </w:r>
      <w:r w:rsidR="009C15B1" w:rsidRPr="007A5745">
        <w:t xml:space="preserve">verwendet, sofern die Ausgabe von CV-Zertifikaten mit solchen Zugriffsprofilen einer Qualifizierung bedarf. Dies </w:t>
      </w:r>
      <w:r w:rsidR="00E86032" w:rsidRPr="007A5745">
        <w:t>sind</w:t>
      </w:r>
      <w:r w:rsidR="009C15B1" w:rsidRPr="007A5745">
        <w:t xml:space="preserve"> insbesondere </w:t>
      </w:r>
      <w:r w:rsidR="00E86032" w:rsidRPr="007A5745">
        <w:t xml:space="preserve">Zugriffsprofile ungleich </w:t>
      </w:r>
      <w:r w:rsidR="00270AE1" w:rsidRPr="007A5745">
        <w:t>0 und 8</w:t>
      </w:r>
      <w:r w:rsidR="00E86032" w:rsidRPr="007A5745">
        <w:t>.</w:t>
      </w:r>
    </w:p>
    <w:p w:rsidR="009D12F0" w:rsidRPr="00E519E8" w:rsidRDefault="005D50D4" w:rsidP="00E1580E">
      <w:pPr>
        <w:pStyle w:val="gemStandard"/>
      </w:pPr>
      <w:r w:rsidRPr="007A5745">
        <w:t>Unabhängig von der technischen Umsetzung in CV-Zertifikaten werden in diesem Do</w:t>
      </w:r>
      <w:r w:rsidR="00D96A11" w:rsidRPr="007A5745">
        <w:softHyphen/>
      </w:r>
      <w:r w:rsidRPr="007A5745">
        <w:t xml:space="preserve">kument die Rollen </w:t>
      </w:r>
      <w:r w:rsidR="00AD46BC" w:rsidRPr="007A5745">
        <w:t xml:space="preserve">gemäß der Bezeichnung für die Kartengeneration 1 verwendet (z.B. Rolle 1 für CV-Rollen-Zertifikat oder Rolle 51 für ein </w:t>
      </w:r>
      <w:r w:rsidR="00DE1897" w:rsidRPr="007A5745">
        <w:t>G2-</w:t>
      </w:r>
      <w:r w:rsidR="00AD46BC" w:rsidRPr="007A5745">
        <w:t>CV-Geräte-Zerti</w:t>
      </w:r>
      <w:r w:rsidR="00D96A11" w:rsidRPr="007A5745">
        <w:softHyphen/>
      </w:r>
      <w:r w:rsidR="00AD46BC" w:rsidRPr="007A5745">
        <w:t>fikat). Die Umsetzung für die Kartengeneration 2 erfolgt dann gemäß den Vo</w:t>
      </w:r>
      <w:r w:rsidR="00AD46BC" w:rsidRPr="00E519E8">
        <w:t>rgaben zum Parameter Certificate Holder Autorisation Template (CHAT) in [gemSpec_PKI#6.7.2.5].</w:t>
      </w:r>
    </w:p>
    <w:p w:rsidR="00597F92" w:rsidRPr="00E519E8" w:rsidRDefault="00597F92" w:rsidP="00E46695">
      <w:pPr>
        <w:pStyle w:val="berschrift2"/>
      </w:pPr>
      <w:bookmarkStart w:id="124" w:name="_Toc486426809"/>
      <w:r w:rsidRPr="00E519E8">
        <w:t>Sperren und Nachladen von CV-Zertifikaten der Karten</w:t>
      </w:r>
      <w:r w:rsidR="00825F04">
        <w:t>-</w:t>
      </w:r>
      <w:r w:rsidR="00825F04">
        <w:br/>
      </w:r>
      <w:r w:rsidRPr="00E519E8">
        <w:t>generation 2</w:t>
      </w:r>
      <w:bookmarkEnd w:id="124"/>
    </w:p>
    <w:p w:rsidR="00655309" w:rsidRPr="004E647C" w:rsidRDefault="00655309" w:rsidP="00597F92">
      <w:pPr>
        <w:pStyle w:val="gemStandard"/>
      </w:pPr>
      <w:r w:rsidRPr="00CE12A2">
        <w:t>Das Sperren und Nachladen von CV-Zertifikaten der Kartengeneration 2 wird aktuell nicht unterstützt.</w:t>
      </w:r>
    </w:p>
    <w:p w:rsidR="00E46695" w:rsidRDefault="00E46695" w:rsidP="00E46695">
      <w:pPr>
        <w:pStyle w:val="berschrift1"/>
        <w:sectPr w:rsidR="00E46695" w:rsidSect="006B64B8">
          <w:pgSz w:w="11906" w:h="16838" w:code="9"/>
          <w:pgMar w:top="1916" w:right="1418" w:bottom="1134" w:left="1701" w:header="539" w:footer="437" w:gutter="0"/>
          <w:pgBorders w:offsetFrom="page">
            <w:right w:val="single" w:sz="48" w:space="24" w:color="FFCC99"/>
          </w:pgBorders>
          <w:cols w:space="708"/>
          <w:docGrid w:linePitch="360"/>
        </w:sectPr>
      </w:pPr>
      <w:bookmarkStart w:id="125" w:name="_Ref323743574"/>
    </w:p>
    <w:p w:rsidR="00F63F9F" w:rsidRPr="00E519E8" w:rsidRDefault="00F63F9F" w:rsidP="00E46695">
      <w:pPr>
        <w:pStyle w:val="berschrift1"/>
      </w:pPr>
      <w:bookmarkStart w:id="126" w:name="_Toc486426810"/>
      <w:r w:rsidRPr="00E519E8">
        <w:lastRenderedPageBreak/>
        <w:t xml:space="preserve">Übergreifende </w:t>
      </w:r>
      <w:bookmarkEnd w:id="90"/>
      <w:r w:rsidR="00817F88" w:rsidRPr="00E519E8">
        <w:t>Festlegungen</w:t>
      </w:r>
      <w:bookmarkEnd w:id="125"/>
      <w:bookmarkEnd w:id="126"/>
    </w:p>
    <w:p w:rsidR="00ED4212" w:rsidRPr="00E519E8" w:rsidRDefault="00ED4212" w:rsidP="00E46695">
      <w:pPr>
        <w:pStyle w:val="berschrift2"/>
      </w:pPr>
      <w:bookmarkStart w:id="127" w:name="_Toc322703384"/>
      <w:bookmarkStart w:id="128" w:name="_Toc486426811"/>
      <w:r w:rsidRPr="00E519E8">
        <w:t>Erstellung Ausgabepolicy durch TSP-CVC</w:t>
      </w:r>
      <w:bookmarkEnd w:id="127"/>
      <w:bookmarkEnd w:id="128"/>
      <w:r w:rsidR="00850C38" w:rsidRPr="00E519E8">
        <w:t xml:space="preserve"> </w:t>
      </w:r>
    </w:p>
    <w:p w:rsidR="00384405" w:rsidRPr="00E519E8" w:rsidRDefault="00384405" w:rsidP="00384405">
      <w:pPr>
        <w:pStyle w:val="gemStandard"/>
      </w:pPr>
      <w:r w:rsidRPr="00E519E8">
        <w:t>Gemäß [gemKPT_PKI_TIP</w:t>
      </w:r>
      <w:r w:rsidR="008634AF" w:rsidRPr="00E519E8">
        <w:t>#5.3</w:t>
      </w:r>
      <w:r w:rsidRPr="00E519E8">
        <w:t>] muss ein TSP</w:t>
      </w:r>
      <w:r w:rsidR="00023C6A" w:rsidRPr="00E519E8">
        <w:t>-</w:t>
      </w:r>
      <w:r w:rsidRPr="00E519E8">
        <w:t>CVC für die Produktion von CV-Zertifi</w:t>
      </w:r>
      <w:r w:rsidR="00677F95" w:rsidRPr="00E519E8">
        <w:softHyphen/>
      </w:r>
      <w:r w:rsidRPr="00E519E8">
        <w:t>katen eine Ausgabepolicy erstellen, die nicht im Widerspruch zu den übergeord</w:t>
      </w:r>
      <w:r w:rsidR="00E47F0D" w:rsidRPr="00E519E8">
        <w:softHyphen/>
      </w:r>
      <w:r w:rsidRPr="00E519E8">
        <w:t>neten Ausgabepolicies stehen darf.</w:t>
      </w:r>
    </w:p>
    <w:p w:rsidR="001071BB" w:rsidRPr="00E519E8" w:rsidRDefault="001071BB" w:rsidP="00E47F0D">
      <w:pPr>
        <w:pStyle w:val="gemStandard"/>
      </w:pPr>
      <w:r w:rsidRPr="00E519E8">
        <w:t>Die Ausgabepolicy enthält die Identifizierung von Anforderungen an die Sicherheit und den Betrieb einer CVC-CA, die durch den TSP</w:t>
      </w:r>
      <w:r w:rsidR="00023C6A" w:rsidRPr="00E519E8">
        <w:t>-</w:t>
      </w:r>
      <w:r w:rsidRPr="00E519E8">
        <w:t>CVC eingehalten werden. Die Darstellung</w:t>
      </w:r>
      <w:r w:rsidR="00E47F0D" w:rsidRPr="00E519E8">
        <w:t>,</w:t>
      </w:r>
      <w:r w:rsidRPr="00E519E8">
        <w:t xml:space="preserve"> wie diese Anforderungen, insbesondere die Sicherheitsanforderungen, erfüllt werden, ist Gegenstand des Sicherheitskonzepts.</w:t>
      </w:r>
    </w:p>
    <w:p w:rsidR="00B218E3" w:rsidRPr="00E519E8" w:rsidRDefault="00B218E3"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TIP1-A_2557</w:t>
      </w:r>
      <w:r w:rsidRPr="00E519E8">
        <w:rPr>
          <w:b/>
        </w:rPr>
        <w:t xml:space="preserve"> Inhalt der Ausgabepolicy des TSP</w:t>
      </w:r>
      <w:r w:rsidR="00023C6A" w:rsidRPr="00E519E8">
        <w:rPr>
          <w:b/>
        </w:rPr>
        <w:t>-</w:t>
      </w:r>
      <w:r w:rsidRPr="00E519E8">
        <w:rPr>
          <w:b/>
        </w:rPr>
        <w:t>CVC</w:t>
      </w:r>
    </w:p>
    <w:p w:rsidR="00E46695" w:rsidRDefault="00CA0F42" w:rsidP="00AA6D0A">
      <w:pPr>
        <w:pStyle w:val="gemEinzug"/>
        <w:rPr>
          <w:b/>
        </w:rPr>
      </w:pPr>
      <w:r w:rsidRPr="00E519E8">
        <w:t xml:space="preserve">Der </w:t>
      </w:r>
      <w:r w:rsidR="0014164E" w:rsidRPr="00E519E8">
        <w:t>TSP-CVC</w:t>
      </w:r>
      <w:r w:rsidRPr="00E519E8">
        <w:t xml:space="preserve"> MUSS eine Ausgabepolicy erstellen, die mindestens die folgenden Punkte enthält:</w:t>
      </w:r>
      <w:r w:rsidR="005A40CA" w:rsidRPr="004E647C">
        <w:tab/>
      </w:r>
      <w:r w:rsidR="005A40CA" w:rsidRPr="004E647C">
        <w:br/>
      </w:r>
      <w:r w:rsidR="00AA6D0A" w:rsidRPr="00E519E8">
        <w:t xml:space="preserve">(a) </w:t>
      </w:r>
      <w:r w:rsidR="008A3EBD" w:rsidRPr="00E519E8">
        <w:t>Identifizierung von Anforderungen an den Betrieb,</w:t>
      </w:r>
      <w:r w:rsidR="005A40CA" w:rsidRPr="004E647C">
        <w:tab/>
      </w:r>
      <w:r w:rsidR="005A40CA" w:rsidRPr="004E647C">
        <w:br/>
      </w:r>
      <w:r w:rsidR="00AA6D0A" w:rsidRPr="00E519E8">
        <w:t xml:space="preserve">(b) </w:t>
      </w:r>
      <w:r w:rsidR="008A3EBD" w:rsidRPr="00E519E8">
        <w:t>Angaben zu organisatorischen und technischen Sicherheitsanforderungen,</w:t>
      </w:r>
      <w:r w:rsidR="005A40CA" w:rsidRPr="004E647C">
        <w:tab/>
      </w:r>
      <w:r w:rsidR="005A40CA" w:rsidRPr="004E647C">
        <w:br/>
      </w:r>
      <w:r w:rsidR="00AA6D0A" w:rsidRPr="00E519E8">
        <w:t xml:space="preserve">(c) </w:t>
      </w:r>
      <w:r w:rsidR="001071BB" w:rsidRPr="00E519E8">
        <w:t>Identifizierung von Antragstellern, die CV-Zertifikate beziehen möchten,</w:t>
      </w:r>
      <w:r w:rsidR="005A40CA" w:rsidRPr="004E647C">
        <w:tab/>
      </w:r>
      <w:r w:rsidR="005A40CA" w:rsidRPr="004E647C">
        <w:br/>
      </w:r>
      <w:r w:rsidR="00AA6D0A" w:rsidRPr="00E519E8">
        <w:t xml:space="preserve">(d) </w:t>
      </w:r>
      <w:r w:rsidR="001071BB" w:rsidRPr="00E519E8">
        <w:t>Festlegungen von Na</w:t>
      </w:r>
      <w:r w:rsidR="00677F95" w:rsidRPr="00E519E8">
        <w:softHyphen/>
      </w:r>
      <w:r w:rsidR="001071BB" w:rsidRPr="00E519E8">
        <w:t>mens</w:t>
      </w:r>
      <w:r w:rsidR="00677F95" w:rsidRPr="00E519E8">
        <w:softHyphen/>
      </w:r>
      <w:r w:rsidR="001071BB" w:rsidRPr="00E519E8">
        <w:t>regelungen zur CVC-CA,</w:t>
      </w:r>
      <w:r w:rsidR="005A40CA" w:rsidRPr="004E647C">
        <w:tab/>
      </w:r>
      <w:r w:rsidR="005A40CA" w:rsidRPr="004E647C">
        <w:br/>
      </w:r>
      <w:r w:rsidR="00AA6D0A" w:rsidRPr="00E519E8">
        <w:t xml:space="preserve">(e) </w:t>
      </w:r>
      <w:r w:rsidR="001071BB" w:rsidRPr="00E519E8">
        <w:t>Identifizierung von Profilen, für die CV-Zertifi</w:t>
      </w:r>
      <w:r w:rsidR="00677F95" w:rsidRPr="00E519E8">
        <w:softHyphen/>
      </w:r>
      <w:r w:rsidR="001071BB" w:rsidRPr="00E519E8">
        <w:t>kate ausgestellt werden,</w:t>
      </w:r>
      <w:r w:rsidR="005A40CA" w:rsidRPr="004E647C">
        <w:tab/>
      </w:r>
      <w:r w:rsidR="005A40CA" w:rsidRPr="004E647C">
        <w:br/>
      </w:r>
      <w:r w:rsidR="00AA6D0A" w:rsidRPr="00E519E8">
        <w:t xml:space="preserve">(f) </w:t>
      </w:r>
      <w:r w:rsidR="00336561" w:rsidRPr="00E519E8">
        <w:t>Angaben zu Zertifikatsprofilen,</w:t>
      </w:r>
      <w:r w:rsidR="005A40CA" w:rsidRPr="004E647C">
        <w:tab/>
      </w:r>
      <w:r w:rsidR="005A40CA" w:rsidRPr="004E647C">
        <w:br/>
      </w:r>
      <w:r w:rsidR="00AA6D0A" w:rsidRPr="00E519E8">
        <w:t xml:space="preserve">(g) </w:t>
      </w:r>
      <w:r w:rsidR="008A3EBD" w:rsidRPr="00E519E8">
        <w:t>Wirtschaftliche und Recht</w:t>
      </w:r>
      <w:r w:rsidR="00677F95" w:rsidRPr="00E519E8">
        <w:softHyphen/>
      </w:r>
      <w:r w:rsidR="008A3EBD" w:rsidRPr="00E519E8">
        <w:t>liche Angelegenheiten sowie Angaben zur Haftung.</w:t>
      </w:r>
      <w:r w:rsidR="00C76A61" w:rsidRPr="00E519E8">
        <w:t xml:space="preserve"> </w:t>
      </w:r>
    </w:p>
    <w:p w:rsidR="008A3EBD" w:rsidRPr="00E46695" w:rsidRDefault="00E46695" w:rsidP="00E46695">
      <w:pPr>
        <w:pStyle w:val="gemStandard"/>
      </w:pPr>
      <w:r>
        <w:rPr>
          <w:b/>
        </w:rPr>
        <w:sym w:font="Wingdings" w:char="F0D5"/>
      </w:r>
    </w:p>
    <w:p w:rsidR="00ED4212" w:rsidRPr="00E519E8" w:rsidRDefault="00ED4212" w:rsidP="00E46695">
      <w:pPr>
        <w:pStyle w:val="berschrift2"/>
      </w:pPr>
      <w:bookmarkStart w:id="129" w:name="_Toc322703385"/>
      <w:bookmarkStart w:id="130" w:name="_Ref323821644"/>
      <w:bookmarkStart w:id="131" w:name="_Ref324508763"/>
      <w:bookmarkStart w:id="132" w:name="_Ref330304181"/>
      <w:bookmarkStart w:id="133" w:name="_Toc486426812"/>
      <w:r w:rsidRPr="00E519E8">
        <w:t>Erstellung Sicherheitskonzept Zertifikatsprozess durch TSP-CVC</w:t>
      </w:r>
      <w:bookmarkEnd w:id="129"/>
      <w:bookmarkEnd w:id="130"/>
      <w:bookmarkEnd w:id="131"/>
      <w:bookmarkEnd w:id="132"/>
      <w:bookmarkEnd w:id="133"/>
    </w:p>
    <w:p w:rsidR="00384405" w:rsidRPr="00E519E8" w:rsidRDefault="00384405" w:rsidP="00726955">
      <w:pPr>
        <w:pStyle w:val="gemStandard"/>
      </w:pPr>
      <w:r w:rsidRPr="00E519E8">
        <w:t>Gemäß [gemKPT_PKI_TIP</w:t>
      </w:r>
      <w:r w:rsidR="008634AF" w:rsidRPr="00E519E8">
        <w:t>#5.3</w:t>
      </w:r>
      <w:r w:rsidRPr="00E519E8">
        <w:t>] muss ein TSP</w:t>
      </w:r>
      <w:r w:rsidR="00023C6A" w:rsidRPr="00E519E8">
        <w:t>-</w:t>
      </w:r>
      <w:r w:rsidRPr="00E519E8">
        <w:t>CVC für den Betrieb einer CVC-CA in einem Sicherheitskonzept den Gesamtprozess von der Beantragung bis zur Einbringung des CV-Zertifikates in eine Chipkarte beschreiben und die Einhaltung der beschriebenen Maß</w:t>
      </w:r>
      <w:r w:rsidR="00677F95" w:rsidRPr="00E519E8">
        <w:softHyphen/>
      </w:r>
      <w:r w:rsidRPr="00E519E8">
        <w:t>nahmen auf Verlangen der TI-Plattform nachweisen. Sind mehrere Organisationen an diesem Prozess beteiligt, sind die technischen- und organisatorischen Schnittstellen sowie deren Absicherung zu beschreiben – ggf. auch durch Referenzierung der Sicher</w:t>
      </w:r>
      <w:r w:rsidR="00677F95" w:rsidRPr="00E519E8">
        <w:softHyphen/>
      </w:r>
      <w:r w:rsidRPr="00E519E8">
        <w:t>heits</w:t>
      </w:r>
      <w:r w:rsidR="00677F95" w:rsidRPr="00E519E8">
        <w:softHyphen/>
      </w:r>
      <w:r w:rsidRPr="00E519E8">
        <w:t>konzepte der beteiligten Organisationen.</w:t>
      </w:r>
      <w:r w:rsidR="00AE7D0D" w:rsidRPr="00E519E8">
        <w:t xml:space="preserve"> </w:t>
      </w:r>
      <w:r w:rsidR="008634AF" w:rsidRPr="00E519E8">
        <w:t xml:space="preserve">Für </w:t>
      </w:r>
      <w:r w:rsidR="00AE7D0D" w:rsidRPr="00E519E8">
        <w:t xml:space="preserve">Anforderungen an die Ausgestaltung und Vorgehensweise zum Sicherheitskonzept </w:t>
      </w:r>
      <w:r w:rsidR="008634AF" w:rsidRPr="00E519E8">
        <w:t>siehe</w:t>
      </w:r>
      <w:r w:rsidR="00AE7D0D" w:rsidRPr="00E519E8">
        <w:t xml:space="preserve"> [gemSpec_SiBetr</w:t>
      </w:r>
      <w:r w:rsidR="00677F95" w:rsidRPr="00E519E8">
        <w:softHyphen/>
      </w:r>
      <w:r w:rsidR="00AE7D0D" w:rsidRPr="00E519E8">
        <w:t>Umg</w:t>
      </w:r>
      <w:r w:rsidR="008634AF" w:rsidRPr="00E519E8">
        <w:t>#</w:t>
      </w:r>
      <w:r w:rsidR="00265DF8" w:rsidRPr="00E519E8">
        <w:t>B</w:t>
      </w:r>
      <w:r w:rsidR="00AE7D0D" w:rsidRPr="00E519E8">
        <w:t>].</w:t>
      </w:r>
    </w:p>
    <w:p w:rsidR="00B218E3" w:rsidRPr="00E519E8" w:rsidRDefault="00B218E3"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TIP1-A_2558</w:t>
      </w:r>
      <w:r w:rsidRPr="00E519E8">
        <w:rPr>
          <w:b/>
        </w:rPr>
        <w:t xml:space="preserve"> Inhalt des Sicherheitskonzepts des TSP</w:t>
      </w:r>
      <w:r w:rsidR="00023C6A" w:rsidRPr="00E519E8">
        <w:rPr>
          <w:b/>
        </w:rPr>
        <w:t>-</w:t>
      </w:r>
      <w:r w:rsidRPr="00E519E8">
        <w:rPr>
          <w:b/>
        </w:rPr>
        <w:t>CVC</w:t>
      </w:r>
    </w:p>
    <w:p w:rsidR="00E46695" w:rsidRDefault="00287147" w:rsidP="00AE7D0D">
      <w:pPr>
        <w:pStyle w:val="gemEinzug"/>
        <w:rPr>
          <w:b/>
        </w:rPr>
      </w:pPr>
      <w:r w:rsidRPr="00E519E8">
        <w:t xml:space="preserve">Der </w:t>
      </w:r>
      <w:r w:rsidR="0014164E" w:rsidRPr="00E519E8">
        <w:t>TSP-CVC</w:t>
      </w:r>
      <w:r w:rsidRPr="00E519E8">
        <w:t xml:space="preserve"> MUSS ein Sicherheitskonzept </w:t>
      </w:r>
      <w:r w:rsidR="00AE7D0D" w:rsidRPr="00E519E8">
        <w:t>gemäß den Vorgaben aus [gemSpec_SiBetrUmg#</w:t>
      </w:r>
      <w:r w:rsidR="00265DF8" w:rsidRPr="00E519E8">
        <w:t>B</w:t>
      </w:r>
      <w:r w:rsidR="00AE7D0D" w:rsidRPr="00E519E8">
        <w:t xml:space="preserve">] </w:t>
      </w:r>
      <w:r w:rsidRPr="00E519E8">
        <w:t>erstellen</w:t>
      </w:r>
      <w:r w:rsidR="00AE7D0D" w:rsidRPr="00E519E8">
        <w:t>.</w:t>
      </w:r>
      <w:r w:rsidR="00C76A61" w:rsidRPr="00E519E8">
        <w:t xml:space="preserve"> </w:t>
      </w:r>
    </w:p>
    <w:p w:rsidR="00287147" w:rsidRPr="00E46695" w:rsidRDefault="00E46695" w:rsidP="00E46695">
      <w:pPr>
        <w:pStyle w:val="gemStandard"/>
      </w:pPr>
      <w:r>
        <w:rPr>
          <w:b/>
        </w:rPr>
        <w:sym w:font="Wingdings" w:char="F0D5"/>
      </w:r>
    </w:p>
    <w:p w:rsidR="004E27F5" w:rsidRPr="00CE12A2" w:rsidRDefault="004E27F5" w:rsidP="004E27F5">
      <w:pPr>
        <w:pStyle w:val="gemStandard"/>
        <w:tabs>
          <w:tab w:val="left" w:pos="567"/>
        </w:tabs>
        <w:ind w:left="567" w:hanging="567"/>
        <w:rPr>
          <w:b/>
        </w:rPr>
      </w:pPr>
      <w:r w:rsidRPr="00CE12A2">
        <w:rPr>
          <w:b/>
        </w:rPr>
        <w:sym w:font="Wingdings" w:char="F0D6"/>
      </w:r>
      <w:r w:rsidRPr="00CE12A2">
        <w:rPr>
          <w:b/>
        </w:rPr>
        <w:tab/>
        <w:t xml:space="preserve">TIP1-A_2592 Darstellung der Zusammenarbeit </w:t>
      </w:r>
      <w:r w:rsidR="004C6D0C" w:rsidRPr="00CE12A2">
        <w:rPr>
          <w:b/>
        </w:rPr>
        <w:t>der beteiligten Akteure</w:t>
      </w:r>
      <w:r w:rsidR="00704926" w:rsidRPr="00CE12A2">
        <w:rPr>
          <w:b/>
        </w:rPr>
        <w:t xml:space="preserve"> </w:t>
      </w:r>
      <w:r w:rsidRPr="00CE12A2">
        <w:rPr>
          <w:b/>
        </w:rPr>
        <w:t>im Sicherheitskonzept</w:t>
      </w:r>
    </w:p>
    <w:p w:rsidR="00E46695" w:rsidRDefault="004E27F5" w:rsidP="00AE7D0D">
      <w:pPr>
        <w:pStyle w:val="gemEinzug"/>
        <w:rPr>
          <w:b/>
        </w:rPr>
      </w:pPr>
      <w:r w:rsidRPr="00CE12A2">
        <w:t xml:space="preserve">In dem Sicherheitskonzept des TSP-CVC MUSS der TSP-CVC beschreiben, wie die </w:t>
      </w:r>
      <w:r w:rsidR="003A084D" w:rsidRPr="00CE12A2">
        <w:t>technischen</w:t>
      </w:r>
      <w:r w:rsidR="00704926" w:rsidRPr="00CE12A2">
        <w:t xml:space="preserve"> </w:t>
      </w:r>
      <w:r w:rsidRPr="00CE12A2">
        <w:t xml:space="preserve">und </w:t>
      </w:r>
      <w:r w:rsidR="003A084D" w:rsidRPr="00CE12A2">
        <w:t xml:space="preserve">organisatorischen Schnittstellen zwischen allen beteiligten </w:t>
      </w:r>
      <w:r w:rsidR="003A084D" w:rsidRPr="00CE12A2">
        <w:lastRenderedPageBreak/>
        <w:t>Akteuren realisiert</w:t>
      </w:r>
      <w:r w:rsidR="00E62805" w:rsidRPr="00CE12A2">
        <w:t xml:space="preserve"> </w:t>
      </w:r>
      <w:r w:rsidR="003A084D" w:rsidRPr="00CE12A2">
        <w:t>sind</w:t>
      </w:r>
      <w:r w:rsidR="00BD1132" w:rsidRPr="00CE12A2">
        <w:t xml:space="preserve"> </w:t>
      </w:r>
      <w:r w:rsidRPr="00CE12A2">
        <w:t xml:space="preserve">und wie </w:t>
      </w:r>
      <w:r w:rsidRPr="00CE12A2">
        <w:rPr>
          <w:szCs w:val="22"/>
        </w:rPr>
        <w:t>die entsprechenden Sicherheitsmaßnahmen</w:t>
      </w:r>
      <w:r w:rsidRPr="00E519E8">
        <w:rPr>
          <w:szCs w:val="22"/>
        </w:rPr>
        <w:t xml:space="preserve"> greifen. </w:t>
      </w:r>
    </w:p>
    <w:p w:rsidR="004E27F5" w:rsidRPr="00E46695" w:rsidRDefault="00E46695" w:rsidP="00E46695">
      <w:pPr>
        <w:pStyle w:val="gemStandard"/>
      </w:pPr>
      <w:r>
        <w:rPr>
          <w:b/>
        </w:rPr>
        <w:sym w:font="Wingdings" w:char="F0D5"/>
      </w:r>
    </w:p>
    <w:p w:rsidR="004E27F5" w:rsidRPr="00CE12A2" w:rsidRDefault="004E27F5" w:rsidP="004E27F5">
      <w:pPr>
        <w:pStyle w:val="gemStandard"/>
      </w:pPr>
      <w:r w:rsidRPr="00CE12A2">
        <w:t xml:space="preserve">Anforderungen an die Zusammenarbeit zwischen Kartenherausgeber, </w:t>
      </w:r>
      <w:r w:rsidR="00C55879" w:rsidRPr="00CE12A2">
        <w:t>Kartenpersonalisierer</w:t>
      </w:r>
      <w:r w:rsidR="00BD1132" w:rsidRPr="00CE12A2">
        <w:t xml:space="preserve"> </w:t>
      </w:r>
      <w:r w:rsidRPr="00CE12A2">
        <w:t xml:space="preserve">und CVC-CA sind auch Gegenstand von Abschnitt </w:t>
      </w:r>
      <w:r w:rsidRPr="00CE12A2">
        <w:fldChar w:fldCharType="begin"/>
      </w:r>
      <w:r w:rsidRPr="00CE12A2">
        <w:instrText xml:space="preserve"> REF _Ref323205415 \r \h </w:instrText>
      </w:r>
      <w:r w:rsidR="00E519E8" w:rsidRPr="00CE12A2">
        <w:instrText xml:space="preserve"> \* MERGEFORMAT </w:instrText>
      </w:r>
      <w:r w:rsidRPr="00CE12A2">
        <w:fldChar w:fldCharType="separate"/>
      </w:r>
      <w:r w:rsidR="00AA7513">
        <w:t>4.5</w:t>
      </w:r>
      <w:r w:rsidRPr="00CE12A2">
        <w:fldChar w:fldCharType="end"/>
      </w:r>
      <w:r w:rsidRPr="00CE12A2">
        <w:t>.</w:t>
      </w:r>
    </w:p>
    <w:p w:rsidR="00E05536" w:rsidRPr="00CE12A2" w:rsidRDefault="00E05536" w:rsidP="00E46695">
      <w:pPr>
        <w:pStyle w:val="berschrift2"/>
      </w:pPr>
      <w:bookmarkStart w:id="134" w:name="_Ref324341922"/>
      <w:bookmarkStart w:id="135" w:name="_Toc486426813"/>
      <w:r w:rsidRPr="00CE12A2">
        <w:t>Zulassung</w:t>
      </w:r>
      <w:bookmarkEnd w:id="134"/>
      <w:bookmarkEnd w:id="135"/>
    </w:p>
    <w:p w:rsidR="00402C54" w:rsidRPr="00CE12A2" w:rsidRDefault="00F86638" w:rsidP="00CE12A2">
      <w:pPr>
        <w:pStyle w:val="gemStandard"/>
      </w:pPr>
      <w:r w:rsidRPr="00CE12A2">
        <w:t>Ein</w:t>
      </w:r>
      <w:r w:rsidR="00226E2D" w:rsidRPr="00CE12A2">
        <w:t xml:space="preserve"> </w:t>
      </w:r>
      <w:r w:rsidR="00402C54" w:rsidRPr="00CE12A2">
        <w:t>TSP</w:t>
      </w:r>
      <w:r w:rsidR="00023C6A" w:rsidRPr="00CE12A2">
        <w:t>-</w:t>
      </w:r>
      <w:r w:rsidR="00402C54" w:rsidRPr="00CE12A2">
        <w:t>CVC</w:t>
      </w:r>
      <w:r w:rsidRPr="00CE12A2">
        <w:t xml:space="preserve"> benötigt eine aktuelle Zulassung bei der gematik, um</w:t>
      </w:r>
      <w:r w:rsidR="00226E2D" w:rsidRPr="00CE12A2">
        <w:t xml:space="preserve"> </w:t>
      </w:r>
      <w:r w:rsidR="00402C54" w:rsidRPr="00CE12A2">
        <w:t xml:space="preserve">ein CV-Zertifikat für </w:t>
      </w:r>
      <w:r w:rsidRPr="00CE12A2">
        <w:t>seine CVC-CA bei der CVC-Root-CA zu beantragen</w:t>
      </w:r>
      <w:r w:rsidR="00F7611F" w:rsidRPr="00CE12A2">
        <w:t>.</w:t>
      </w:r>
    </w:p>
    <w:p w:rsidR="00805155" w:rsidRPr="00E519E8" w:rsidRDefault="00805155" w:rsidP="002D3D54">
      <w:pPr>
        <w:pStyle w:val="gemStandard"/>
        <w:rPr>
          <w:szCs w:val="22"/>
        </w:rPr>
      </w:pPr>
      <w:r w:rsidRPr="00E519E8">
        <w:rPr>
          <w:szCs w:val="22"/>
        </w:rPr>
        <w:t>Eine CVC-CA der zweiten Ebene können verschiedene Organisationen betreiben. Beispiele sind:</w:t>
      </w:r>
    </w:p>
    <w:p w:rsidR="002D3D54" w:rsidRPr="00E519E8" w:rsidRDefault="002D3D54" w:rsidP="000F7B24">
      <w:pPr>
        <w:pStyle w:val="gemAufzhlung"/>
      </w:pPr>
      <w:r w:rsidRPr="00E519E8">
        <w:t>Kartenherausgeber,</w:t>
      </w:r>
    </w:p>
    <w:p w:rsidR="00805155" w:rsidRPr="00E519E8" w:rsidRDefault="002D3D54" w:rsidP="000F7B24">
      <w:pPr>
        <w:pStyle w:val="gemAufzhlung"/>
      </w:pPr>
      <w:r w:rsidRPr="00E519E8">
        <w:t>Kartenpersonalisierer,</w:t>
      </w:r>
    </w:p>
    <w:p w:rsidR="002D3D54" w:rsidRDefault="001731F1" w:rsidP="001731F1">
      <w:pPr>
        <w:pStyle w:val="gemAufzhlung"/>
        <w:numPr>
          <w:ilvl w:val="0"/>
          <w:numId w:val="2"/>
        </w:numPr>
        <w:tabs>
          <w:tab w:val="clear" w:pos="1701"/>
        </w:tabs>
        <w:ind w:left="1135" w:hanging="284"/>
      </w:pPr>
      <w:r w:rsidRPr="00CE12A2">
        <w:t>TSP-X.509</w:t>
      </w:r>
      <w:r w:rsidR="002D3D54" w:rsidRPr="00CE12A2">
        <w:t>.</w:t>
      </w:r>
    </w:p>
    <w:p w:rsidR="00E05536" w:rsidRPr="00E519E8" w:rsidRDefault="00E05536" w:rsidP="00E46695">
      <w:pPr>
        <w:pStyle w:val="berschrift2"/>
      </w:pPr>
      <w:bookmarkStart w:id="136" w:name="_Ref324341925"/>
      <w:bookmarkStart w:id="137" w:name="_Toc486426814"/>
      <w:r w:rsidRPr="00E519E8">
        <w:t>Registrierung und Qualifizierung</w:t>
      </w:r>
      <w:bookmarkEnd w:id="136"/>
      <w:bookmarkEnd w:id="137"/>
    </w:p>
    <w:p w:rsidR="007F2AFE" w:rsidRPr="00E519E8" w:rsidRDefault="00E05536" w:rsidP="00E05536">
      <w:pPr>
        <w:pStyle w:val="gemStandard"/>
      </w:pPr>
      <w:r w:rsidRPr="00E519E8">
        <w:t>Damit der TSP</w:t>
      </w:r>
      <w:r w:rsidR="00023C6A" w:rsidRPr="00E519E8">
        <w:t>-</w:t>
      </w:r>
      <w:r w:rsidRPr="00E519E8">
        <w:t>CVC CV-Zertifikate für Karten</w:t>
      </w:r>
      <w:r w:rsidR="007F2AFE" w:rsidRPr="00E519E8">
        <w:t xml:space="preserve"> eines </w:t>
      </w:r>
      <w:r w:rsidR="00947F63" w:rsidRPr="00E519E8">
        <w:t>Kartenherausgebers</w:t>
      </w:r>
      <w:r w:rsidRPr="00E519E8">
        <w:t xml:space="preserve"> ausstellen kann, </w:t>
      </w:r>
      <w:r w:rsidR="00C37CB5" w:rsidRPr="00E519E8">
        <w:t>muss</w:t>
      </w:r>
      <w:r w:rsidRPr="00E519E8">
        <w:t xml:space="preserve"> </w:t>
      </w:r>
      <w:r w:rsidR="007F2AFE" w:rsidRPr="00E519E8">
        <w:t>hierfür</w:t>
      </w:r>
      <w:r w:rsidRPr="00E519E8">
        <w:t xml:space="preserve"> </w:t>
      </w:r>
      <w:r w:rsidR="007F2AFE" w:rsidRPr="00E519E8">
        <w:t>eine Registrierung</w:t>
      </w:r>
      <w:r w:rsidRPr="00E519E8">
        <w:t xml:space="preserve"> </w:t>
      </w:r>
      <w:r w:rsidR="007F2AFE" w:rsidRPr="00E519E8">
        <w:t xml:space="preserve">durch die </w:t>
      </w:r>
      <w:r w:rsidRPr="00E519E8">
        <w:t xml:space="preserve">gematik </w:t>
      </w:r>
      <w:r w:rsidR="007F2AFE" w:rsidRPr="00E519E8">
        <w:t>vorgenommen</w:t>
      </w:r>
      <w:r w:rsidRPr="00E519E8">
        <w:t xml:space="preserve"> werden.</w:t>
      </w:r>
      <w:r w:rsidR="007F2AFE" w:rsidRPr="00E519E8">
        <w:t xml:space="preserve"> </w:t>
      </w:r>
      <w:r w:rsidRPr="00E519E8">
        <w:t>Mit der Regis</w:t>
      </w:r>
      <w:r w:rsidR="00D96A11">
        <w:softHyphen/>
      </w:r>
      <w:r w:rsidRPr="00E519E8">
        <w:t>trierung wird festgelegt</w:t>
      </w:r>
      <w:r w:rsidR="00F45717" w:rsidRPr="00E519E8">
        <w:t>,</w:t>
      </w:r>
      <w:r w:rsidRPr="00E519E8">
        <w:t xml:space="preserve"> für welche(s) Profil(e) CV-Zertifikate mit dieser </w:t>
      </w:r>
      <w:r w:rsidR="00A52FC8" w:rsidRPr="00E519E8">
        <w:t>CVC-CA</w:t>
      </w:r>
      <w:r w:rsidRPr="00E519E8">
        <w:t xml:space="preserve"> generiert werden können.</w:t>
      </w:r>
    </w:p>
    <w:p w:rsidR="007D12EE" w:rsidRPr="00E519E8" w:rsidRDefault="007D12EE" w:rsidP="00E05536">
      <w:pPr>
        <w:pStyle w:val="gemStandard"/>
      </w:pPr>
      <w:r w:rsidRPr="00E519E8">
        <w:t>Die Darstellung des Registrierungsprozesses ist Gegenstand der Verfahrensbeschreibung zur Registrierung einer CVC-CA.</w:t>
      </w:r>
    </w:p>
    <w:p w:rsidR="007F2AFE" w:rsidRPr="00E519E8" w:rsidRDefault="007F2AFE"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TIP1-A_2564</w:t>
      </w:r>
      <w:r w:rsidR="003D5AD5" w:rsidRPr="00E519E8">
        <w:rPr>
          <w:b/>
        </w:rPr>
        <w:t xml:space="preserve"> Erzeugen von CV-Zertifikaten mit </w:t>
      </w:r>
      <w:r w:rsidR="00C327DB" w:rsidRPr="00E519E8">
        <w:rPr>
          <w:b/>
        </w:rPr>
        <w:t>registrierten</w:t>
      </w:r>
      <w:r w:rsidR="003D5AD5" w:rsidRPr="00E519E8">
        <w:rPr>
          <w:b/>
        </w:rPr>
        <w:t xml:space="preserve"> Zugriffsprofilen</w:t>
      </w:r>
    </w:p>
    <w:p w:rsidR="00E46695" w:rsidRDefault="007F2AFE" w:rsidP="00C37CB5">
      <w:pPr>
        <w:pStyle w:val="gemEinzug"/>
        <w:rPr>
          <w:b/>
        </w:rPr>
      </w:pPr>
      <w:r w:rsidRPr="00E519E8">
        <w:t xml:space="preserve">Eine CVC-CA </w:t>
      </w:r>
      <w:r w:rsidR="001D1078" w:rsidRPr="00E519E8">
        <w:t>MUSS sicherstellen</w:t>
      </w:r>
      <w:r w:rsidR="00452058" w:rsidRPr="00E519E8">
        <w:t xml:space="preserve"> und nachweisen</w:t>
      </w:r>
      <w:r w:rsidR="001D1078" w:rsidRPr="00E519E8">
        <w:t>, dass</w:t>
      </w:r>
      <w:r w:rsidRPr="00E519E8">
        <w:t xml:space="preserve"> </w:t>
      </w:r>
      <w:r w:rsidR="001D1078" w:rsidRPr="00E519E8">
        <w:t xml:space="preserve">sie </w:t>
      </w:r>
      <w:r w:rsidR="00C327DB" w:rsidRPr="00E519E8">
        <w:t>nur</w:t>
      </w:r>
      <w:r w:rsidRPr="00E519E8">
        <w:t xml:space="preserve"> CV-Zertifikate mit Zugriffsprofilen</w:t>
      </w:r>
      <w:r w:rsidR="001D1078" w:rsidRPr="00E519E8">
        <w:t xml:space="preserve"> erzeugt</w:t>
      </w:r>
      <w:r w:rsidRPr="00E519E8">
        <w:t xml:space="preserve">, </w:t>
      </w:r>
      <w:r w:rsidR="00C327DB" w:rsidRPr="00E519E8">
        <w:t>die</w:t>
      </w:r>
      <w:r w:rsidRPr="00E519E8">
        <w:t xml:space="preserve"> bei ihrer Registrierung festgelegt</w:t>
      </w:r>
      <w:r w:rsidR="00C327DB" w:rsidRPr="00E519E8">
        <w:t xml:space="preserve"> wurden</w:t>
      </w:r>
      <w:r w:rsidRPr="00E519E8">
        <w:t xml:space="preserve">. </w:t>
      </w:r>
    </w:p>
    <w:p w:rsidR="007F2AFE" w:rsidRPr="00E46695" w:rsidRDefault="00E46695" w:rsidP="00E46695">
      <w:pPr>
        <w:pStyle w:val="gemStandard"/>
      </w:pPr>
      <w:r>
        <w:rPr>
          <w:b/>
        </w:rPr>
        <w:sym w:font="Wingdings" w:char="F0D5"/>
      </w:r>
    </w:p>
    <w:p w:rsidR="003D5AD5" w:rsidRPr="00E519E8" w:rsidRDefault="003D5AD5" w:rsidP="00C37CB5">
      <w:pPr>
        <w:pStyle w:val="gemStandard"/>
        <w:tabs>
          <w:tab w:val="left" w:pos="567"/>
        </w:tabs>
        <w:ind w:left="567" w:hanging="567"/>
        <w:rPr>
          <w:b/>
        </w:rPr>
      </w:pPr>
      <w:r w:rsidRPr="00E519E8">
        <w:rPr>
          <w:b/>
        </w:rPr>
        <w:sym w:font="Wingdings" w:char="F0D6"/>
      </w:r>
      <w:r w:rsidRPr="00E519E8">
        <w:rPr>
          <w:b/>
        </w:rPr>
        <w:tab/>
      </w:r>
      <w:r w:rsidR="005C7DB8" w:rsidRPr="00E519E8">
        <w:rPr>
          <w:b/>
        </w:rPr>
        <w:t>TIP1-A_2565</w:t>
      </w:r>
      <w:r w:rsidRPr="00E519E8">
        <w:rPr>
          <w:b/>
        </w:rPr>
        <w:t xml:space="preserve"> </w:t>
      </w:r>
      <w:r w:rsidR="004377BE" w:rsidRPr="00E519E8">
        <w:rPr>
          <w:b/>
        </w:rPr>
        <w:t xml:space="preserve">Einholung von </w:t>
      </w:r>
      <w:r w:rsidRPr="00E519E8">
        <w:rPr>
          <w:b/>
        </w:rPr>
        <w:t>Qualifizierung</w:t>
      </w:r>
      <w:r w:rsidR="004377BE" w:rsidRPr="00E519E8">
        <w:rPr>
          <w:b/>
        </w:rPr>
        <w:t>en</w:t>
      </w:r>
    </w:p>
    <w:p w:rsidR="00E46695" w:rsidRDefault="003D5AD5" w:rsidP="008E653F">
      <w:pPr>
        <w:pStyle w:val="gemEinzug"/>
        <w:rPr>
          <w:b/>
        </w:rPr>
      </w:pPr>
      <w:r w:rsidRPr="00E519E8">
        <w:t xml:space="preserve">Für spezifische Profile MUSS </w:t>
      </w:r>
      <w:r w:rsidR="004377BE" w:rsidRPr="00E519E8">
        <w:t>der TSP</w:t>
      </w:r>
      <w:r w:rsidR="00023C6A" w:rsidRPr="00E519E8">
        <w:t>-</w:t>
      </w:r>
      <w:r w:rsidR="004377BE" w:rsidRPr="00E519E8">
        <w:t xml:space="preserve">CVC </w:t>
      </w:r>
      <w:r w:rsidR="00C327DB" w:rsidRPr="00E519E8">
        <w:t xml:space="preserve">zur Erzeugung von CV-Zertifikaten </w:t>
      </w:r>
      <w:r w:rsidRPr="00E519E8">
        <w:t xml:space="preserve">eine Autorisierung durch eine </w:t>
      </w:r>
      <w:r w:rsidR="00162A09" w:rsidRPr="00E519E8">
        <w:t>Standeso</w:t>
      </w:r>
      <w:r w:rsidRPr="00E519E8">
        <w:t>rganisation</w:t>
      </w:r>
      <w:r w:rsidR="00162A09" w:rsidRPr="00E519E8">
        <w:t xml:space="preserve"> der Leistungserbringer</w:t>
      </w:r>
      <w:r w:rsidRPr="00E519E8">
        <w:t xml:space="preserve"> </w:t>
      </w:r>
      <w:r w:rsidR="004377BE" w:rsidRPr="00E519E8">
        <w:t>einholen</w:t>
      </w:r>
      <w:r w:rsidR="00947F63" w:rsidRPr="00E519E8">
        <w:t xml:space="preserve"> (Qualifizierung)</w:t>
      </w:r>
      <w:r w:rsidRPr="00E519E8">
        <w:t>.</w:t>
      </w:r>
      <w:r w:rsidR="00947F63" w:rsidRPr="00E519E8">
        <w:t> </w:t>
      </w:r>
    </w:p>
    <w:p w:rsidR="003D5AD5" w:rsidRPr="00E46695" w:rsidRDefault="00E46695" w:rsidP="00E46695">
      <w:pPr>
        <w:pStyle w:val="gemStandard"/>
      </w:pPr>
      <w:r>
        <w:rPr>
          <w:b/>
        </w:rPr>
        <w:sym w:font="Wingdings" w:char="F0D5"/>
      </w:r>
    </w:p>
    <w:p w:rsidR="004377BE" w:rsidRPr="00E519E8" w:rsidRDefault="004377BE" w:rsidP="008E653F">
      <w:pPr>
        <w:pStyle w:val="gemStandard"/>
        <w:tabs>
          <w:tab w:val="left" w:pos="567"/>
        </w:tabs>
        <w:ind w:left="567" w:hanging="567"/>
        <w:rPr>
          <w:b/>
        </w:rPr>
      </w:pPr>
      <w:r w:rsidRPr="00E519E8">
        <w:rPr>
          <w:b/>
        </w:rPr>
        <w:sym w:font="Wingdings" w:char="F0D6"/>
      </w:r>
      <w:r w:rsidRPr="00E519E8">
        <w:rPr>
          <w:b/>
        </w:rPr>
        <w:tab/>
      </w:r>
      <w:r w:rsidR="00B9198A" w:rsidRPr="00E519E8">
        <w:rPr>
          <w:b/>
        </w:rPr>
        <w:t>TIP1-A_2690</w:t>
      </w:r>
      <w:r w:rsidRPr="00E519E8">
        <w:rPr>
          <w:b/>
        </w:rPr>
        <w:t xml:space="preserve"> Ausstellen von Qualifizierungen</w:t>
      </w:r>
    </w:p>
    <w:p w:rsidR="00E46695" w:rsidRDefault="004377BE" w:rsidP="004377BE">
      <w:pPr>
        <w:pStyle w:val="gemEinzug"/>
        <w:rPr>
          <w:b/>
        </w:rPr>
      </w:pPr>
      <w:r w:rsidRPr="00E519E8">
        <w:t xml:space="preserve">Für spezifische Profile MÜSSEN </w:t>
      </w:r>
      <w:r w:rsidR="00162A09" w:rsidRPr="00E519E8">
        <w:t>Standeso</w:t>
      </w:r>
      <w:r w:rsidRPr="00E519E8">
        <w:t>rganisationen</w:t>
      </w:r>
      <w:r w:rsidR="00162A09" w:rsidRPr="00E519E8">
        <w:t xml:space="preserve"> der Leistungserbringer</w:t>
      </w:r>
      <w:r w:rsidR="00B2776A" w:rsidRPr="00E519E8">
        <w:t xml:space="preserve"> unter den Voraussetzungen von [TIP1-A_2567] </w:t>
      </w:r>
      <w:r w:rsidR="005E2BEF" w:rsidRPr="00E519E8">
        <w:t>den TSP</w:t>
      </w:r>
      <w:r w:rsidR="00023C6A" w:rsidRPr="00E519E8">
        <w:t>-</w:t>
      </w:r>
      <w:r w:rsidR="005E2BEF" w:rsidRPr="00E519E8">
        <w:t xml:space="preserve">CVC zur Ausgabe von CV-Zertifikaten autorisieren. </w:t>
      </w:r>
    </w:p>
    <w:p w:rsidR="004377BE" w:rsidRPr="00E46695" w:rsidRDefault="00E46695" w:rsidP="00E46695">
      <w:pPr>
        <w:pStyle w:val="gemStandard"/>
      </w:pPr>
      <w:r>
        <w:rPr>
          <w:b/>
        </w:rPr>
        <w:sym w:font="Wingdings" w:char="F0D5"/>
      </w:r>
    </w:p>
    <w:p w:rsidR="00A52FC8" w:rsidRPr="00E519E8" w:rsidRDefault="00E05536" w:rsidP="00E05536">
      <w:pPr>
        <w:pStyle w:val="gemStandard"/>
      </w:pPr>
      <w:r w:rsidRPr="00E519E8">
        <w:lastRenderedPageBreak/>
        <w:t xml:space="preserve">Mit dem im CV-Zertifikat enthaltenen Profil sind Zugriffsrechte auf Daten der Versicherten </w:t>
      </w:r>
      <w:r w:rsidR="00797EF5" w:rsidRPr="00E519E8">
        <w:t>in der eGK</w:t>
      </w:r>
      <w:r w:rsidRPr="00E519E8">
        <w:t xml:space="preserve"> verbunden. Diese Rechte müssen den Vorgaben des § 291a SGB V ent</w:t>
      </w:r>
      <w:r w:rsidR="00D96A11">
        <w:softHyphen/>
      </w:r>
      <w:r w:rsidRPr="00E519E8">
        <w:t>sprechen. Die Bedingungen hierfür legen die zuständigen Organisationen fest. Falls eine CVC-CA CV-Zertifikate für einen HBA bzw. eine SM-B</w:t>
      </w:r>
      <w:r w:rsidR="000A44AC" w:rsidRPr="00E519E8">
        <w:t xml:space="preserve"> mit Rollen-Profil ungleich 8</w:t>
      </w:r>
      <w:r w:rsidRPr="00E519E8">
        <w:t xml:space="preserve"> erzeugt, benötigt sie hierfür eine entsprechende Qualifizierung durch die für die Heraus</w:t>
      </w:r>
      <w:r w:rsidR="00677F95" w:rsidRPr="00E519E8">
        <w:softHyphen/>
      </w:r>
      <w:r w:rsidRPr="00E519E8">
        <w:t xml:space="preserve">gabe dieser Karten zuständige </w:t>
      </w:r>
      <w:r w:rsidR="00162A09" w:rsidRPr="00E519E8">
        <w:t>Standeso</w:t>
      </w:r>
      <w:r w:rsidRPr="00E519E8">
        <w:t>rganisation</w:t>
      </w:r>
      <w:r w:rsidR="00162A09" w:rsidRPr="00E519E8">
        <w:t xml:space="preserve"> der Leistungserbringer</w:t>
      </w:r>
      <w:r w:rsidRPr="00E519E8">
        <w:t xml:space="preserve">. </w:t>
      </w:r>
    </w:p>
    <w:p w:rsidR="00A52FC8" w:rsidRPr="00E519E8" w:rsidRDefault="00A52FC8"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TIP1-A_2566</w:t>
      </w:r>
      <w:r w:rsidRPr="00E519E8">
        <w:rPr>
          <w:b/>
        </w:rPr>
        <w:t xml:space="preserve"> Nachweis über die Qualifizierung</w:t>
      </w:r>
    </w:p>
    <w:p w:rsidR="00E46695" w:rsidRDefault="005E2BEF" w:rsidP="00A52FC8">
      <w:pPr>
        <w:pStyle w:val="gemEinzug"/>
        <w:rPr>
          <w:b/>
        </w:rPr>
      </w:pPr>
      <w:r w:rsidRPr="00E519E8">
        <w:t>Sofern die</w:t>
      </w:r>
      <w:r w:rsidR="001D1078" w:rsidRPr="00E519E8">
        <w:t xml:space="preserve"> CVC-CA</w:t>
      </w:r>
      <w:r w:rsidRPr="00E519E8">
        <w:t xml:space="preserve"> CV-Zertifikate mit spezifischen Profilen ausgibt,</w:t>
      </w:r>
      <w:r w:rsidR="001D1078" w:rsidRPr="00E519E8">
        <w:t xml:space="preserve"> MUSS </w:t>
      </w:r>
      <w:r w:rsidRPr="00E519E8">
        <w:t xml:space="preserve">die CVC-CA </w:t>
      </w:r>
      <w:r w:rsidR="001D1078" w:rsidRPr="00E519E8">
        <w:t>im Rahmen des Zulassungs</w:t>
      </w:r>
      <w:r w:rsidR="00E55676" w:rsidRPr="00E519E8">
        <w:t>- und Registrierungs</w:t>
      </w:r>
      <w:r w:rsidR="001D1078" w:rsidRPr="00E519E8">
        <w:t>prozesses e</w:t>
      </w:r>
      <w:r w:rsidR="00A52FC8" w:rsidRPr="00E519E8">
        <w:t>in</w:t>
      </w:r>
      <w:r w:rsidR="001D1078" w:rsidRPr="00E519E8">
        <w:t>en</w:t>
      </w:r>
      <w:r w:rsidR="00A52FC8" w:rsidRPr="00E519E8">
        <w:t xml:space="preserve"> Nach</w:t>
      </w:r>
      <w:r w:rsidR="00677F95" w:rsidRPr="00E519E8">
        <w:softHyphen/>
      </w:r>
      <w:r w:rsidR="00A52FC8" w:rsidRPr="00E519E8">
        <w:t xml:space="preserve">weis über </w:t>
      </w:r>
      <w:r w:rsidRPr="00E519E8">
        <w:t xml:space="preserve">die </w:t>
      </w:r>
      <w:r w:rsidR="00545B25" w:rsidRPr="00E519E8">
        <w:t>Q</w:t>
      </w:r>
      <w:r w:rsidR="00A52FC8" w:rsidRPr="00E519E8">
        <w:t>ualifizierung</w:t>
      </w:r>
      <w:r w:rsidR="00545B25" w:rsidRPr="00E519E8">
        <w:t>, die die CVC-CA zur Ausgabe von CV-Zertifikaten mit spezifischen Profilen berechtigt,</w:t>
      </w:r>
      <w:r w:rsidR="00A52FC8" w:rsidRPr="00E519E8">
        <w:t xml:space="preserve"> </w:t>
      </w:r>
      <w:r w:rsidR="001D1078" w:rsidRPr="00E519E8">
        <w:t>erbringen</w:t>
      </w:r>
      <w:r w:rsidR="00A52FC8" w:rsidRPr="00E519E8">
        <w:t xml:space="preserve">. </w:t>
      </w:r>
    </w:p>
    <w:p w:rsidR="00A52FC8" w:rsidRPr="00E46695" w:rsidRDefault="00E46695" w:rsidP="00E46695">
      <w:pPr>
        <w:pStyle w:val="gemStandard"/>
      </w:pPr>
      <w:r>
        <w:rPr>
          <w:b/>
        </w:rPr>
        <w:sym w:font="Wingdings" w:char="F0D5"/>
      </w:r>
    </w:p>
    <w:p w:rsidR="003D5AD5" w:rsidRPr="00E519E8" w:rsidRDefault="003D5AD5" w:rsidP="003D5AD5">
      <w:pPr>
        <w:pStyle w:val="gemStandard"/>
        <w:tabs>
          <w:tab w:val="left" w:pos="567"/>
        </w:tabs>
        <w:ind w:left="567" w:hanging="567"/>
        <w:rPr>
          <w:b/>
        </w:rPr>
      </w:pPr>
      <w:r w:rsidRPr="00E519E8">
        <w:rPr>
          <w:b/>
        </w:rPr>
        <w:sym w:font="Wingdings" w:char="F0D6"/>
      </w:r>
      <w:r w:rsidRPr="00E519E8">
        <w:rPr>
          <w:b/>
        </w:rPr>
        <w:tab/>
      </w:r>
      <w:r w:rsidR="005C7DB8" w:rsidRPr="00E519E8">
        <w:rPr>
          <w:b/>
        </w:rPr>
        <w:t>TIP1-A_2567</w:t>
      </w:r>
      <w:r w:rsidRPr="00E519E8">
        <w:rPr>
          <w:b/>
        </w:rPr>
        <w:t xml:space="preserve"> Spezifische Anforderungen an den TSP</w:t>
      </w:r>
      <w:r w:rsidR="00023C6A" w:rsidRPr="00E519E8">
        <w:rPr>
          <w:b/>
        </w:rPr>
        <w:t>-</w:t>
      </w:r>
      <w:r w:rsidRPr="00E519E8">
        <w:rPr>
          <w:b/>
        </w:rPr>
        <w:t>CVC im Kontext einer Qualifizierung</w:t>
      </w:r>
    </w:p>
    <w:p w:rsidR="00E46695" w:rsidRDefault="003D5AD5" w:rsidP="003D5AD5">
      <w:pPr>
        <w:pStyle w:val="gemEinzug"/>
        <w:rPr>
          <w:b/>
        </w:rPr>
      </w:pPr>
      <w:r w:rsidRPr="00E519E8">
        <w:t xml:space="preserve">Eine </w:t>
      </w:r>
      <w:r w:rsidR="00162A09" w:rsidRPr="00E519E8">
        <w:t>Standeso</w:t>
      </w:r>
      <w:r w:rsidRPr="00E519E8">
        <w:t>rganisation</w:t>
      </w:r>
      <w:r w:rsidR="00162A09" w:rsidRPr="00E519E8">
        <w:t xml:space="preserve"> der Leistungserbringer</w:t>
      </w:r>
      <w:r w:rsidRPr="00E519E8">
        <w:t xml:space="preserve"> KANN an eine CVC-CA für die Aus</w:t>
      </w:r>
      <w:r w:rsidR="00677F95" w:rsidRPr="00E519E8">
        <w:softHyphen/>
      </w:r>
      <w:r w:rsidRPr="00E519E8">
        <w:t>gabe von CV-Zertifikaten mit bestimmten Zugriffsprofilen zusätzlich eigene An</w:t>
      </w:r>
      <w:r w:rsidR="00677F95" w:rsidRPr="00E519E8">
        <w:softHyphen/>
      </w:r>
      <w:r w:rsidRPr="00E519E8">
        <w:t>for</w:t>
      </w:r>
      <w:r w:rsidR="00677F95" w:rsidRPr="00E519E8">
        <w:softHyphen/>
      </w:r>
      <w:r w:rsidRPr="00E519E8">
        <w:t>derungen stellen, die über die in diesem Dokument genannten Mindestanfor</w:t>
      </w:r>
      <w:r w:rsidR="00677F95" w:rsidRPr="00E519E8">
        <w:softHyphen/>
      </w:r>
      <w:r w:rsidRPr="00E519E8">
        <w:t>de</w:t>
      </w:r>
      <w:r w:rsidR="00677F95" w:rsidRPr="00E519E8">
        <w:softHyphen/>
      </w:r>
      <w:r w:rsidRPr="00E519E8">
        <w:t xml:space="preserve">rungen der gematik hinausgehen. </w:t>
      </w:r>
    </w:p>
    <w:p w:rsidR="003D5AD5" w:rsidRPr="00E46695" w:rsidRDefault="00E46695" w:rsidP="00E46695">
      <w:pPr>
        <w:pStyle w:val="gemStandard"/>
      </w:pPr>
      <w:r>
        <w:rPr>
          <w:b/>
        </w:rPr>
        <w:sym w:font="Wingdings" w:char="F0D5"/>
      </w:r>
    </w:p>
    <w:p w:rsidR="00E05536" w:rsidRPr="00E519E8" w:rsidRDefault="00E05536" w:rsidP="00E05536">
      <w:pPr>
        <w:pStyle w:val="gemStandard"/>
      </w:pPr>
      <w:r w:rsidRPr="00E519E8">
        <w:t xml:space="preserve">Die Beschreibung zusätzlicher Anforderungen einer </w:t>
      </w:r>
      <w:r w:rsidR="00162A09" w:rsidRPr="00E519E8">
        <w:t>Standeso</w:t>
      </w:r>
      <w:r w:rsidRPr="00E519E8">
        <w:t>rganisation</w:t>
      </w:r>
      <w:r w:rsidR="00162A09" w:rsidRPr="00E519E8">
        <w:t xml:space="preserve"> der Leistungs</w:t>
      </w:r>
      <w:r w:rsidR="004E03DA" w:rsidRPr="00E519E8">
        <w:softHyphen/>
      </w:r>
      <w:r w:rsidR="00162A09" w:rsidRPr="00E519E8">
        <w:t>erbringer</w:t>
      </w:r>
      <w:r w:rsidRPr="00E519E8">
        <w:t xml:space="preserve"> sowie Festlegungen zum Prozess der Qualifizierung einer CVC-CA liegen in der Verantwortung der jeweiligen Organisation. Mit einem Formular bestätigt die Organisation gegenüber der gematik, dass die Qualifizierung für die CVC-CA erfolgreich durchgeführt wurde. Im Rahmen der Registrierung überprüft die gematik das Vorhandensein der Quali</w:t>
      </w:r>
      <w:r w:rsidR="004E03DA" w:rsidRPr="00E519E8">
        <w:softHyphen/>
      </w:r>
      <w:r w:rsidRPr="00E519E8">
        <w:t xml:space="preserve">fizierung und dass der Nachweis durch eine berechtigte Person unterzeichnet wurde. Inhaltliche Überprüfungen der Qualifizierung werden durch die gematik nicht durchgeführt. Im Vorfeld teilen die zuständigen </w:t>
      </w:r>
      <w:r w:rsidR="00162A09" w:rsidRPr="00E519E8">
        <w:t>Standeso</w:t>
      </w:r>
      <w:r w:rsidRPr="00E519E8">
        <w:t>rganisationen</w:t>
      </w:r>
      <w:r w:rsidR="00162A09" w:rsidRPr="00E519E8">
        <w:t xml:space="preserve"> der Leistungserbringer</w:t>
      </w:r>
      <w:r w:rsidRPr="00E519E8">
        <w:t xml:space="preserve"> der gematik mit, welche ihrer Mitarbeiter zeichnungsberechtigt für die Nachweise sind.</w:t>
      </w:r>
    </w:p>
    <w:p w:rsidR="00C327DB" w:rsidRPr="00E519E8" w:rsidRDefault="00C327DB" w:rsidP="00C327DB">
      <w:pPr>
        <w:pStyle w:val="gemStandard"/>
        <w:tabs>
          <w:tab w:val="left" w:pos="567"/>
        </w:tabs>
        <w:ind w:left="567" w:hanging="567"/>
        <w:rPr>
          <w:b/>
        </w:rPr>
      </w:pPr>
      <w:r w:rsidRPr="00E519E8">
        <w:rPr>
          <w:b/>
        </w:rPr>
        <w:sym w:font="Wingdings" w:char="F0D6"/>
      </w:r>
      <w:r w:rsidRPr="00E519E8">
        <w:rPr>
          <w:b/>
        </w:rPr>
        <w:tab/>
      </w:r>
      <w:r w:rsidR="005C7DB8" w:rsidRPr="00E519E8">
        <w:rPr>
          <w:b/>
        </w:rPr>
        <w:t>TIP1-A_2568</w:t>
      </w:r>
      <w:r w:rsidRPr="00E519E8">
        <w:rPr>
          <w:b/>
        </w:rPr>
        <w:t xml:space="preserve"> Erzeugen von CV-Zertifikaten mit Profilen, die einer Qualifi</w:t>
      </w:r>
      <w:r w:rsidR="00677F95" w:rsidRPr="00E519E8">
        <w:rPr>
          <w:b/>
        </w:rPr>
        <w:softHyphen/>
      </w:r>
      <w:r w:rsidRPr="00E519E8">
        <w:rPr>
          <w:b/>
        </w:rPr>
        <w:t>zierung bedürfen</w:t>
      </w:r>
    </w:p>
    <w:p w:rsidR="00E46695" w:rsidRDefault="00C327DB" w:rsidP="00C327DB">
      <w:pPr>
        <w:pStyle w:val="gemEinzug"/>
        <w:rPr>
          <w:b/>
        </w:rPr>
      </w:pPr>
      <w:r w:rsidRPr="00E519E8">
        <w:t xml:space="preserve">Eine CVC-CA </w:t>
      </w:r>
      <w:r w:rsidR="001D1078" w:rsidRPr="00E519E8">
        <w:t>MUSS sicherstellen, dass</w:t>
      </w:r>
      <w:r w:rsidRPr="00E519E8">
        <w:t xml:space="preserve"> CV-</w:t>
      </w:r>
      <w:r w:rsidR="00842A83" w:rsidRPr="00E519E8">
        <w:t>Rollen-</w:t>
      </w:r>
      <w:r w:rsidRPr="00E519E8">
        <w:t xml:space="preserve">Zertifikate für einen HBA bzw. ein </w:t>
      </w:r>
      <w:r w:rsidR="00E125F1" w:rsidRPr="00E519E8">
        <w:t>Sicherheitsmodul vom Typ B</w:t>
      </w:r>
      <w:r w:rsidR="00543610" w:rsidRPr="00E519E8">
        <w:t xml:space="preserve"> (</w:t>
      </w:r>
      <w:r w:rsidR="00E90C2D" w:rsidRPr="00E519E8">
        <w:t xml:space="preserve">nur </w:t>
      </w:r>
      <w:r w:rsidR="00543610" w:rsidRPr="00E519E8">
        <w:t>Sicherheitsmodule mit vorgesehenem Rollen-Profil ungleich 8)</w:t>
      </w:r>
      <w:r w:rsidRPr="00E519E8">
        <w:t xml:space="preserve"> nur mit solchen Zugriffsprofilen</w:t>
      </w:r>
      <w:r w:rsidR="00E25420" w:rsidRPr="00E519E8">
        <w:t xml:space="preserve"> </w:t>
      </w:r>
      <w:r w:rsidR="001D1078" w:rsidRPr="00E519E8">
        <w:t>erzeugt werden</w:t>
      </w:r>
      <w:r w:rsidRPr="00E519E8">
        <w:t xml:space="preserve">, für die </w:t>
      </w:r>
      <w:r w:rsidR="001D1078" w:rsidRPr="00E519E8">
        <w:t>im Rahmen des Zulassungsprozesses</w:t>
      </w:r>
      <w:r w:rsidRPr="00E519E8">
        <w:t xml:space="preserve"> die notwendigen Berechtigungsnachweise der zustän</w:t>
      </w:r>
      <w:r w:rsidR="00677F95" w:rsidRPr="00E519E8">
        <w:softHyphen/>
      </w:r>
      <w:r w:rsidRPr="00E519E8">
        <w:t xml:space="preserve">digen </w:t>
      </w:r>
      <w:r w:rsidR="00A82888" w:rsidRPr="00E519E8">
        <w:t>Standeso</w:t>
      </w:r>
      <w:r w:rsidRPr="00E519E8">
        <w:t xml:space="preserve">rganisationen </w:t>
      </w:r>
      <w:r w:rsidR="00A82888" w:rsidRPr="00E519E8">
        <w:t xml:space="preserve">der Leistungserbringer </w:t>
      </w:r>
      <w:r w:rsidRPr="00E519E8">
        <w:t>vorgelegen haben. Ab</w:t>
      </w:r>
      <w:r w:rsidR="00677F95" w:rsidRPr="00E519E8">
        <w:softHyphen/>
      </w:r>
      <w:r w:rsidRPr="00E519E8">
        <w:t>weichun</w:t>
      </w:r>
      <w:r w:rsidR="00677F95" w:rsidRPr="00E519E8">
        <w:softHyphen/>
      </w:r>
      <w:r w:rsidRPr="00E519E8">
        <w:t xml:space="preserve">gen hiervon führen zu einem unverzüglichen Widerruf der Registrierung. </w:t>
      </w:r>
    </w:p>
    <w:p w:rsidR="00C327DB" w:rsidRPr="00E46695" w:rsidRDefault="00E46695" w:rsidP="00E46695">
      <w:pPr>
        <w:pStyle w:val="gemStandard"/>
      </w:pPr>
      <w:r>
        <w:rPr>
          <w:b/>
        </w:rPr>
        <w:sym w:font="Wingdings" w:char="F0D5"/>
      </w:r>
    </w:p>
    <w:p w:rsidR="00E05536" w:rsidRPr="00E519E8" w:rsidRDefault="00E05536" w:rsidP="00E05536">
      <w:pPr>
        <w:pStyle w:val="gemStandard"/>
      </w:pPr>
      <w:r w:rsidRPr="00E519E8">
        <w:t xml:space="preserve">Eine Zuordnung welche </w:t>
      </w:r>
      <w:r w:rsidR="00A82888" w:rsidRPr="00E519E8">
        <w:t>Standeso</w:t>
      </w:r>
      <w:r w:rsidRPr="00E519E8">
        <w:t>rganisation</w:t>
      </w:r>
      <w:r w:rsidR="00A82888" w:rsidRPr="00E519E8">
        <w:t xml:space="preserve"> der Leistungserbringer</w:t>
      </w:r>
      <w:r w:rsidRPr="00E519E8">
        <w:t xml:space="preserve"> verantwortlich für die jeweilige Qualifizierung ist, ist</w:t>
      </w:r>
      <w:r w:rsidR="00842A83" w:rsidRPr="00E519E8">
        <w:t xml:space="preserve"> in [gemSpec_PKI#</w:t>
      </w:r>
      <w:r w:rsidR="00E7019A" w:rsidRPr="00E519E8">
        <w:t>6.3.1</w:t>
      </w:r>
      <w:r w:rsidR="00842A83" w:rsidRPr="00E519E8">
        <w:t>] festgelegt</w:t>
      </w:r>
      <w:r w:rsidRPr="00E519E8">
        <w:t>.</w:t>
      </w:r>
    </w:p>
    <w:p w:rsidR="00C53999" w:rsidRPr="00CE12A2" w:rsidRDefault="00C53999" w:rsidP="00E46695">
      <w:pPr>
        <w:pStyle w:val="berschrift2"/>
      </w:pPr>
      <w:bookmarkStart w:id="138" w:name="_Ref323205415"/>
      <w:bookmarkStart w:id="139" w:name="_Toc486426815"/>
      <w:r w:rsidRPr="00CE12A2">
        <w:lastRenderedPageBreak/>
        <w:t>Zusammenspiel</w:t>
      </w:r>
      <w:r w:rsidR="00F07CA7" w:rsidRPr="00CE12A2">
        <w:t xml:space="preserve"> </w:t>
      </w:r>
      <w:r w:rsidRPr="00CE12A2">
        <w:t xml:space="preserve">Kartenherausgeber, CVC-CA und </w:t>
      </w:r>
      <w:r w:rsidR="00F04D34" w:rsidRPr="00CE12A2">
        <w:t>Kartenpersonalisierer</w:t>
      </w:r>
      <w:bookmarkEnd w:id="139"/>
      <w:r w:rsidR="00F07CA7" w:rsidRPr="00CE12A2">
        <w:t xml:space="preserve"> </w:t>
      </w:r>
      <w:bookmarkEnd w:id="138"/>
    </w:p>
    <w:p w:rsidR="00C53999" w:rsidRPr="00E519E8" w:rsidRDefault="00C53999" w:rsidP="001C53FF">
      <w:pPr>
        <w:pStyle w:val="gemStandard"/>
      </w:pPr>
      <w:r w:rsidRPr="00CE12A2">
        <w:t xml:space="preserve">Bei dem Prozess </w:t>
      </w:r>
      <w:r w:rsidR="004B05F1" w:rsidRPr="00CE12A2">
        <w:t xml:space="preserve">der </w:t>
      </w:r>
      <w:r w:rsidR="00F04D34" w:rsidRPr="00CE12A2">
        <w:t>Ausgabe</w:t>
      </w:r>
      <w:r w:rsidR="00F07CA7" w:rsidRPr="00CE12A2">
        <w:t xml:space="preserve"> </w:t>
      </w:r>
      <w:r w:rsidRPr="00CE12A2">
        <w:t xml:space="preserve">einer </w:t>
      </w:r>
      <w:r w:rsidR="00304D19" w:rsidRPr="00CE12A2">
        <w:t xml:space="preserve">personalisierten </w:t>
      </w:r>
      <w:r w:rsidRPr="00CE12A2">
        <w:t xml:space="preserve">Chipkarte (eGK, HBA, SM-B, gSMC) </w:t>
      </w:r>
      <w:r w:rsidR="00910393" w:rsidRPr="00CE12A2">
        <w:t>müssen</w:t>
      </w:r>
      <w:r w:rsidRPr="00CE12A2">
        <w:t xml:space="preserve"> Kartenherausgeber, </w:t>
      </w:r>
      <w:r w:rsidR="00F04D34" w:rsidRPr="00CE12A2">
        <w:t>Kartenpersonalisierer</w:t>
      </w:r>
      <w:r w:rsidRPr="00CE12A2">
        <w:t>, CVC-CA und CAs anderer PKI zusammenarbeiten</w:t>
      </w:r>
      <w:r w:rsidR="006D3A4A" w:rsidRPr="00CE12A2">
        <w:t xml:space="preserve"> (sofern der Kartenherausgeber diese Funktionen nicht selbst ausführt)</w:t>
      </w:r>
      <w:r w:rsidRPr="00CE12A2">
        <w:t>. Die genaue Aufgabenteilung wird nicht einheitlich vorgegeben. Bei der Produktion ver</w:t>
      </w:r>
      <w:r w:rsidR="00D96705" w:rsidRPr="00CE12A2">
        <w:softHyphen/>
      </w:r>
      <w:r w:rsidRPr="00CE12A2">
        <w:t>schie</w:t>
      </w:r>
      <w:r w:rsidR="00D96705" w:rsidRPr="00CE12A2">
        <w:softHyphen/>
      </w:r>
      <w:r w:rsidRPr="00CE12A2">
        <w:t>dener Karten sind unterschiedliche Formen der Zusammenarbeit und der Aufgaben</w:t>
      </w:r>
      <w:r w:rsidR="00D96705" w:rsidRPr="00CE12A2">
        <w:softHyphen/>
      </w:r>
      <w:r w:rsidRPr="00CE12A2">
        <w:t>teilung denkbar.</w:t>
      </w:r>
      <w:r w:rsidR="00C028E9" w:rsidRPr="00CE12A2">
        <w:t xml:space="preserve"> Dabei obliegt die technische Durchführung der in den folgenden Anforderungen enthaltenen Aufgaben i.d.R. </w:t>
      </w:r>
      <w:r w:rsidR="004779E8" w:rsidRPr="00CE12A2">
        <w:t>dem</w:t>
      </w:r>
      <w:r w:rsidR="00C028E9" w:rsidRPr="00CE12A2">
        <w:t xml:space="preserve"> </w:t>
      </w:r>
      <w:r w:rsidR="00F5369F" w:rsidRPr="00CE12A2">
        <w:t>Kartenpersonalisierer</w:t>
      </w:r>
      <w:r w:rsidR="00C028E9" w:rsidRPr="00CE12A2">
        <w:t>. Der Kartenherausgeber ist jedoch gesamtverantwortlich für die Ausgabe der Karte.</w:t>
      </w:r>
    </w:p>
    <w:p w:rsidR="00C53999" w:rsidRPr="00E519E8" w:rsidRDefault="00C53999" w:rsidP="00C53999">
      <w:pPr>
        <w:pStyle w:val="gemStandard"/>
      </w:pPr>
      <w:r w:rsidRPr="00E519E8">
        <w:t>Für die Sicherheit der PKI für CV-Zertifikate müssen die folgenden Ziele erreicht</w:t>
      </w:r>
      <w:r w:rsidR="005B35D0" w:rsidRPr="00E519E8">
        <w:t xml:space="preserve"> bzw. die folgenden Anforderungen erfüllt</w:t>
      </w:r>
      <w:r w:rsidRPr="00E519E8">
        <w:t xml:space="preserve"> werden</w:t>
      </w:r>
      <w:r w:rsidR="005B35D0" w:rsidRPr="00E519E8">
        <w:t>.</w:t>
      </w:r>
    </w:p>
    <w:p w:rsidR="005B35D0" w:rsidRPr="00E519E8" w:rsidRDefault="005B35D0"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TIP1-A_2575</w:t>
      </w:r>
      <w:r w:rsidRPr="00E519E8">
        <w:rPr>
          <w:b/>
        </w:rPr>
        <w:t xml:space="preserve"> Zugelassenes Zugriffsprofil im CV-Rollen-Zertifikat</w:t>
      </w:r>
    </w:p>
    <w:p w:rsidR="00E46695" w:rsidRDefault="000E7425" w:rsidP="001C53FF">
      <w:pPr>
        <w:pStyle w:val="gemEinzug"/>
        <w:rPr>
          <w:b/>
        </w:rPr>
      </w:pPr>
      <w:r w:rsidRPr="00CE12A2">
        <w:t xml:space="preserve">Der Herausgabeverantwortliche gemäß Kapitel 1.6 </w:t>
      </w:r>
      <w:r w:rsidR="00067656" w:rsidRPr="00CE12A2">
        <w:t>MUSS</w:t>
      </w:r>
      <w:r w:rsidR="00981F9A" w:rsidRPr="00CE12A2">
        <w:t xml:space="preserve"> </w:t>
      </w:r>
      <w:r w:rsidR="005B35D0" w:rsidRPr="00CE12A2">
        <w:t>sicherstellen, dass in</w:t>
      </w:r>
      <w:r w:rsidR="005B35D0" w:rsidRPr="00E519E8">
        <w:t xml:space="preserve"> dem CV-Rollen-Zertifikat einer Chipkarte ein für den Karteninhaber der Chipkarte zugelassenes Zugriffsprofil (Feld CHA</w:t>
      </w:r>
      <w:r w:rsidR="00914C29" w:rsidRPr="00E519E8">
        <w:t xml:space="preserve"> bei Kartengeneration 1 und Feld CHAT bei Kartengeneration 2</w:t>
      </w:r>
      <w:r w:rsidR="005B35D0" w:rsidRPr="00E519E8">
        <w:t xml:space="preserve">) kodiert wird. </w:t>
      </w:r>
    </w:p>
    <w:p w:rsidR="005B35D0" w:rsidRPr="00E46695" w:rsidRDefault="00E46695" w:rsidP="00E46695">
      <w:pPr>
        <w:pStyle w:val="gemStandard"/>
      </w:pPr>
      <w:r>
        <w:rPr>
          <w:b/>
        </w:rPr>
        <w:sym w:font="Wingdings" w:char="F0D5"/>
      </w:r>
    </w:p>
    <w:p w:rsidR="00904511" w:rsidRPr="004E647C" w:rsidRDefault="00904511" w:rsidP="00904511">
      <w:pPr>
        <w:pStyle w:val="gemStandard"/>
        <w:rPr>
          <w:i/>
        </w:rPr>
      </w:pPr>
      <w:r w:rsidRPr="00CE12A2">
        <w:rPr>
          <w:i/>
        </w:rPr>
        <w:t>Hinweis: Eine gSMC enthält kein CV-Rollen-Zertifikat.</w:t>
      </w:r>
    </w:p>
    <w:p w:rsidR="005B35D0" w:rsidRPr="00E519E8" w:rsidRDefault="005B35D0"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TIP1-A_2576</w:t>
      </w:r>
      <w:r w:rsidRPr="00E519E8">
        <w:rPr>
          <w:b/>
        </w:rPr>
        <w:t xml:space="preserve"> Zugelassenes Zugriffsprofil im CV-Geräte-Zertifikat</w:t>
      </w:r>
    </w:p>
    <w:p w:rsidR="00E46695" w:rsidRDefault="007F34DA" w:rsidP="001C53FF">
      <w:pPr>
        <w:pStyle w:val="gemEinzug"/>
        <w:rPr>
          <w:b/>
        </w:rPr>
      </w:pPr>
      <w:r w:rsidRPr="00CE12A2">
        <w:t xml:space="preserve">Der </w:t>
      </w:r>
      <w:r w:rsidR="00A03587" w:rsidRPr="00CE12A2">
        <w:t>Kartenpersonalisierer H</w:t>
      </w:r>
      <w:r w:rsidR="002C06C8" w:rsidRPr="00CE12A2">
        <w:t>BA,SM</w:t>
      </w:r>
      <w:r w:rsidR="00A03587" w:rsidRPr="00CE12A2">
        <w:t>-B oder gSMC MUSS</w:t>
      </w:r>
      <w:r w:rsidR="00981F9A" w:rsidRPr="00CE12A2">
        <w:t xml:space="preserve"> </w:t>
      </w:r>
      <w:r w:rsidR="005B35D0" w:rsidRPr="00CE12A2">
        <w:t>sicherstellen, dass in</w:t>
      </w:r>
      <w:r w:rsidR="005B35D0" w:rsidRPr="00E519E8">
        <w:t xml:space="preserve"> einem CV-Geräte-Zertifikat einer Chipkarte</w:t>
      </w:r>
      <w:r w:rsidR="003169D4" w:rsidRPr="00E519E8">
        <w:t xml:space="preserve"> ein bestimmtes Zugriffsprofil genau dann kodiert wird, falls das Gerät die entsprechende Funktionseinheit unterstützt</w:t>
      </w:r>
      <w:r w:rsidR="005B35D0" w:rsidRPr="00E519E8">
        <w:t xml:space="preserve">. </w:t>
      </w:r>
    </w:p>
    <w:p w:rsidR="005B35D0" w:rsidRPr="00E46695" w:rsidRDefault="00E46695" w:rsidP="00E46695">
      <w:pPr>
        <w:pStyle w:val="gemStandard"/>
      </w:pPr>
      <w:r>
        <w:rPr>
          <w:b/>
        </w:rPr>
        <w:sym w:font="Wingdings" w:char="F0D5"/>
      </w:r>
    </w:p>
    <w:p w:rsidR="00A03587" w:rsidRPr="00CE12A2" w:rsidRDefault="00A03587" w:rsidP="00A03587">
      <w:pPr>
        <w:pStyle w:val="gemStandard"/>
        <w:rPr>
          <w:i/>
        </w:rPr>
      </w:pPr>
      <w:r w:rsidRPr="00CE12A2">
        <w:rPr>
          <w:i/>
        </w:rPr>
        <w:t>Hinweis: Eine eGK enthält als eigenes CV-Zertifikat nur ein CV-Rollen-Zertifikat (C.eGK.AUT_CVC).</w:t>
      </w:r>
    </w:p>
    <w:p w:rsidR="0085415F" w:rsidRPr="00CE12A2" w:rsidRDefault="0085415F" w:rsidP="002255D2">
      <w:pPr>
        <w:pStyle w:val="gemStandard"/>
        <w:tabs>
          <w:tab w:val="left" w:pos="567"/>
        </w:tabs>
        <w:ind w:left="567" w:hanging="567"/>
        <w:rPr>
          <w:b/>
        </w:rPr>
      </w:pPr>
      <w:r w:rsidRPr="00CE12A2">
        <w:rPr>
          <w:b/>
        </w:rPr>
        <w:sym w:font="Wingdings" w:char="F0D6"/>
      </w:r>
      <w:r w:rsidRPr="00CE12A2">
        <w:rPr>
          <w:b/>
        </w:rPr>
        <w:tab/>
      </w:r>
      <w:r w:rsidR="005C7DB8" w:rsidRPr="00CE12A2">
        <w:rPr>
          <w:b/>
        </w:rPr>
        <w:t>TIP1-A_2578</w:t>
      </w:r>
      <w:r w:rsidRPr="00CE12A2">
        <w:rPr>
          <w:b/>
        </w:rPr>
        <w:t xml:space="preserve"> Korrekte ICCSN der Chipkarte</w:t>
      </w:r>
    </w:p>
    <w:p w:rsidR="00E46695" w:rsidRDefault="000E7425" w:rsidP="0085415F">
      <w:pPr>
        <w:pStyle w:val="gemEinzug"/>
        <w:rPr>
          <w:b/>
        </w:rPr>
      </w:pPr>
      <w:r w:rsidRPr="00CE12A2">
        <w:t xml:space="preserve">Der Herausgabeverantwortliche gemäß Kapitel 1.6 </w:t>
      </w:r>
      <w:r w:rsidR="007F34DA" w:rsidRPr="00CE12A2">
        <w:t>MUSS</w:t>
      </w:r>
      <w:r w:rsidR="00D734E8" w:rsidRPr="00CE12A2">
        <w:t xml:space="preserve"> </w:t>
      </w:r>
      <w:r w:rsidR="0085415F" w:rsidRPr="00CE12A2">
        <w:t xml:space="preserve">sicherstellen, dass </w:t>
      </w:r>
      <w:r w:rsidR="00C8619F" w:rsidRPr="00CE12A2">
        <w:t>i</w:t>
      </w:r>
      <w:r w:rsidR="0085415F" w:rsidRPr="00CE12A2">
        <w:t xml:space="preserve">n dem CV-Zertifikat einer Chipkarte die korrekte ICCSN der Chipkarte (Feld CHR) kodiert wird. </w:t>
      </w:r>
    </w:p>
    <w:p w:rsidR="0085415F" w:rsidRPr="00E46695" w:rsidRDefault="00E46695" w:rsidP="00E46695">
      <w:pPr>
        <w:pStyle w:val="gemStandard"/>
      </w:pPr>
      <w:r>
        <w:rPr>
          <w:b/>
        </w:rPr>
        <w:sym w:font="Wingdings" w:char="F0D5"/>
      </w:r>
    </w:p>
    <w:p w:rsidR="00C8619F" w:rsidRPr="00CE12A2" w:rsidRDefault="00C8619F" w:rsidP="002255D2">
      <w:pPr>
        <w:pStyle w:val="gemStandard"/>
        <w:tabs>
          <w:tab w:val="left" w:pos="567"/>
        </w:tabs>
        <w:ind w:left="567" w:hanging="567"/>
        <w:rPr>
          <w:b/>
        </w:rPr>
      </w:pPr>
      <w:r w:rsidRPr="00CE12A2">
        <w:rPr>
          <w:b/>
        </w:rPr>
        <w:sym w:font="Wingdings" w:char="F0D6"/>
      </w:r>
      <w:r w:rsidRPr="00CE12A2">
        <w:rPr>
          <w:b/>
        </w:rPr>
        <w:tab/>
      </w:r>
      <w:r w:rsidR="005C7DB8" w:rsidRPr="00CE12A2">
        <w:rPr>
          <w:b/>
        </w:rPr>
        <w:t>TIP1-A_2579</w:t>
      </w:r>
      <w:r w:rsidRPr="00CE12A2">
        <w:rPr>
          <w:b/>
        </w:rPr>
        <w:t xml:space="preserve"> Korrekter privater Schlüssel in der Chipkarte</w:t>
      </w:r>
    </w:p>
    <w:p w:rsidR="00E46695" w:rsidRDefault="007F34DA" w:rsidP="00D875F7">
      <w:pPr>
        <w:pStyle w:val="gemEinzug"/>
        <w:rPr>
          <w:b/>
        </w:rPr>
      </w:pPr>
      <w:r w:rsidRPr="00CE12A2">
        <w:t>Der Kartenpersonalisierer MUSS</w:t>
      </w:r>
      <w:r w:rsidR="00D734E8" w:rsidRPr="00CE12A2">
        <w:t xml:space="preserve"> </w:t>
      </w:r>
      <w:r w:rsidR="00C8619F" w:rsidRPr="00CE12A2">
        <w:t xml:space="preserve">sicherstellen, dass nach Produktion </w:t>
      </w:r>
      <w:r w:rsidR="00D44DB4" w:rsidRPr="00CE12A2">
        <w:t>und Personalisierung</w:t>
      </w:r>
      <w:r w:rsidR="00C8619F" w:rsidRPr="00CE12A2">
        <w:t xml:space="preserve"> der Chipkarte der private Schlüssel enthalten ist, der zu dem durch</w:t>
      </w:r>
      <w:r w:rsidR="00C8619F" w:rsidRPr="00E519E8">
        <w:t xml:space="preserve"> das enthalt</w:t>
      </w:r>
      <w:r w:rsidR="00E55676" w:rsidRPr="00E519E8">
        <w:t>ene CV-Zertifikat zertifizierten</w:t>
      </w:r>
      <w:r w:rsidR="00C8619F" w:rsidRPr="00E519E8">
        <w:t xml:space="preserve"> öffentlichen Schlüssel gehört. </w:t>
      </w:r>
    </w:p>
    <w:p w:rsidR="00C53999" w:rsidRPr="00E46695" w:rsidRDefault="00E46695" w:rsidP="00E46695">
      <w:pPr>
        <w:pStyle w:val="gemStandard"/>
      </w:pPr>
      <w:r>
        <w:rPr>
          <w:b/>
        </w:rPr>
        <w:sym w:font="Wingdings" w:char="F0D5"/>
      </w:r>
    </w:p>
    <w:p w:rsidR="00D875F7" w:rsidRPr="00E519E8" w:rsidRDefault="00D875F7" w:rsidP="002255D2">
      <w:pPr>
        <w:pStyle w:val="gemStandard"/>
        <w:tabs>
          <w:tab w:val="left" w:pos="567"/>
        </w:tabs>
        <w:ind w:left="567" w:hanging="567"/>
        <w:rPr>
          <w:b/>
        </w:rPr>
      </w:pPr>
      <w:r w:rsidRPr="00E519E8">
        <w:rPr>
          <w:b/>
        </w:rPr>
        <w:sym w:font="Wingdings" w:char="F0D6"/>
      </w:r>
      <w:r w:rsidR="00DB0084" w:rsidRPr="00E519E8">
        <w:rPr>
          <w:b/>
        </w:rPr>
        <w:tab/>
      </w:r>
      <w:r w:rsidR="005C7DB8" w:rsidRPr="00E519E8">
        <w:rPr>
          <w:b/>
        </w:rPr>
        <w:t>TIP1-A_2580</w:t>
      </w:r>
      <w:r w:rsidRPr="00E519E8">
        <w:rPr>
          <w:b/>
        </w:rPr>
        <w:t xml:space="preserve"> Erzeugung des privaten Schlüssels der Chipkarte</w:t>
      </w:r>
      <w:r w:rsidR="00D24F9C" w:rsidRPr="00D24F9C">
        <w:rPr>
          <w:b/>
        </w:rPr>
        <w:t xml:space="preserve"> </w:t>
      </w:r>
    </w:p>
    <w:p w:rsidR="00E46695" w:rsidRDefault="007839D9" w:rsidP="00D875F7">
      <w:pPr>
        <w:pStyle w:val="gemEinzug"/>
        <w:rPr>
          <w:b/>
        </w:rPr>
      </w:pPr>
      <w:r w:rsidRPr="00CE12A2">
        <w:lastRenderedPageBreak/>
        <w:t>Der Herausgabeverantwortliche gemäß Kapitel 1.6</w:t>
      </w:r>
      <w:r w:rsidR="00584218" w:rsidRPr="00CE12A2" w:rsidDel="00134BE3">
        <w:t xml:space="preserve"> </w:t>
      </w:r>
      <w:r w:rsidR="007F34DA" w:rsidRPr="00CE12A2">
        <w:t>MUSS</w:t>
      </w:r>
      <w:r w:rsidR="00D24F9C" w:rsidRPr="00CE12A2">
        <w:t xml:space="preserve"> </w:t>
      </w:r>
      <w:r w:rsidR="00D875F7" w:rsidRPr="00CE12A2">
        <w:t xml:space="preserve">die Sicherheit des privaten Schlüssels </w:t>
      </w:r>
      <w:r w:rsidR="009B460F" w:rsidRPr="00CE12A2">
        <w:t xml:space="preserve">bei dessen Erzeugung </w:t>
      </w:r>
      <w:r w:rsidR="00D875F7" w:rsidRPr="00CE12A2">
        <w:t xml:space="preserve">gewährleisten. </w:t>
      </w:r>
      <w:r w:rsidR="007F34DA" w:rsidRPr="00CE12A2">
        <w:t>Das</w:t>
      </w:r>
      <w:r w:rsidR="00D24F9C" w:rsidRPr="00CE12A2">
        <w:t xml:space="preserve"> </w:t>
      </w:r>
      <w:r w:rsidR="00D875F7" w:rsidRPr="00CE12A2">
        <w:t xml:space="preserve">bedeutet, </w:t>
      </w:r>
      <w:r w:rsidR="0067251E" w:rsidRPr="00CE12A2">
        <w:t xml:space="preserve">dass </w:t>
      </w:r>
      <w:r w:rsidR="00D875F7" w:rsidRPr="00CE12A2">
        <w:t xml:space="preserve">der private Schlüssel in einem HSM </w:t>
      </w:r>
      <w:r w:rsidR="00CC3763" w:rsidRPr="00CE12A2">
        <w:t xml:space="preserve">bzw. einer Chipkarte </w:t>
      </w:r>
      <w:r w:rsidR="00D875F7" w:rsidRPr="00CE12A2">
        <w:t xml:space="preserve">generiert </w:t>
      </w:r>
      <w:r w:rsidR="0067251E" w:rsidRPr="00CE12A2">
        <w:t>wird</w:t>
      </w:r>
      <w:r w:rsidR="00D875F7" w:rsidRPr="00CE12A2">
        <w:t>.</w:t>
      </w:r>
      <w:r w:rsidR="00117605" w:rsidRPr="00CE12A2">
        <w:t xml:space="preserve"> </w:t>
      </w:r>
    </w:p>
    <w:p w:rsidR="00D875F7" w:rsidRPr="00E46695" w:rsidRDefault="00E46695" w:rsidP="00E46695">
      <w:pPr>
        <w:pStyle w:val="gemStandard"/>
      </w:pPr>
      <w:r>
        <w:rPr>
          <w:b/>
        </w:rPr>
        <w:sym w:font="Wingdings" w:char="F0D5"/>
      </w:r>
    </w:p>
    <w:p w:rsidR="00117605" w:rsidRPr="00E519E8" w:rsidRDefault="00117605" w:rsidP="00117605">
      <w:pPr>
        <w:pStyle w:val="gemStandard"/>
        <w:tabs>
          <w:tab w:val="left" w:pos="567"/>
        </w:tabs>
        <w:ind w:left="567" w:hanging="567"/>
        <w:rPr>
          <w:b/>
        </w:rPr>
      </w:pPr>
      <w:r w:rsidRPr="00E519E8">
        <w:rPr>
          <w:b/>
        </w:rPr>
        <w:sym w:font="Wingdings" w:char="F0D6"/>
      </w:r>
      <w:r w:rsidRPr="00E519E8">
        <w:rPr>
          <w:b/>
        </w:rPr>
        <w:tab/>
      </w:r>
      <w:r w:rsidR="005C7DB8" w:rsidRPr="00E519E8">
        <w:rPr>
          <w:b/>
        </w:rPr>
        <w:t>TIP1-A_2581</w:t>
      </w:r>
      <w:r w:rsidRPr="00E519E8">
        <w:rPr>
          <w:b/>
        </w:rPr>
        <w:t xml:space="preserve"> </w:t>
      </w:r>
      <w:r w:rsidR="009441E3" w:rsidRPr="00E519E8">
        <w:rPr>
          <w:b/>
        </w:rPr>
        <w:t>Evaluierung von HSMs</w:t>
      </w:r>
    </w:p>
    <w:p w:rsidR="00E46695" w:rsidRDefault="007839D9" w:rsidP="00A60A32">
      <w:pPr>
        <w:pStyle w:val="gemEinzug"/>
        <w:rPr>
          <w:b/>
        </w:rPr>
      </w:pPr>
      <w:r w:rsidRPr="00CE12A2">
        <w:t>Der Herausgabeverantwortliche gemäß Kapitel 1.6</w:t>
      </w:r>
      <w:r w:rsidR="00B60FA1" w:rsidRPr="00CE12A2" w:rsidDel="00134BE3">
        <w:t xml:space="preserve"> </w:t>
      </w:r>
      <w:r w:rsidR="0067251E" w:rsidRPr="00CE12A2">
        <w:t xml:space="preserve">MUSS </w:t>
      </w:r>
      <w:r w:rsidR="0008330B" w:rsidRPr="00CE12A2">
        <w:t>beim</w:t>
      </w:r>
      <w:r w:rsidR="00D24F9C" w:rsidRPr="00CE12A2">
        <w:t xml:space="preserve"> </w:t>
      </w:r>
      <w:r w:rsidR="00875BB4" w:rsidRPr="00CE12A2">
        <w:t>Einsatz eines HSM</w:t>
      </w:r>
      <w:r w:rsidR="009441E3" w:rsidRPr="00CE12A2">
        <w:t xml:space="preserve"> bzw. eine</w:t>
      </w:r>
      <w:r w:rsidR="0008330B" w:rsidRPr="00CE12A2">
        <w:t>r</w:t>
      </w:r>
      <w:r w:rsidR="00D24F9C" w:rsidRPr="00CE12A2">
        <w:t xml:space="preserve"> </w:t>
      </w:r>
      <w:r w:rsidR="009441E3" w:rsidRPr="00CE12A2">
        <w:t xml:space="preserve">Chipkarte </w:t>
      </w:r>
      <w:r w:rsidR="00875BB4" w:rsidRPr="00CE12A2">
        <w:t>sicherstellen</w:t>
      </w:r>
      <w:r w:rsidR="009441E3" w:rsidRPr="00CE12A2">
        <w:t xml:space="preserve">, </w:t>
      </w:r>
      <w:r w:rsidR="0067251E" w:rsidRPr="00CE12A2">
        <w:t>dass</w:t>
      </w:r>
      <w:r w:rsidR="009441E3" w:rsidRPr="00CE12A2">
        <w:t xml:space="preserve"> de</w:t>
      </w:r>
      <w:r w:rsidR="00797EF5" w:rsidRPr="00CE12A2">
        <w:t>r</w:t>
      </w:r>
      <w:r w:rsidR="009441E3" w:rsidRPr="00CE12A2">
        <w:t>en Eignung durch eine erfolgreiche Evaluierung nachgewiesen wurde. Als Evaluierungsschemata kommen dabei</w:t>
      </w:r>
      <w:r w:rsidR="009441E3" w:rsidRPr="00E519E8">
        <w:t xml:space="preserve"> </w:t>
      </w:r>
      <w:r w:rsidR="00EB09BC" w:rsidRPr="004E647C">
        <w:tab/>
      </w:r>
      <w:r w:rsidR="00EB09BC" w:rsidRPr="004E647C">
        <w:br/>
      </w:r>
      <w:r w:rsidR="009441E3" w:rsidRPr="00E519E8">
        <w:t>Com</w:t>
      </w:r>
      <w:r w:rsidR="00677F95" w:rsidRPr="00E519E8">
        <w:softHyphen/>
      </w:r>
      <w:r w:rsidR="009441E3" w:rsidRPr="00E519E8">
        <w:t>mon Criteria, ITSEC oder</w:t>
      </w:r>
      <w:r w:rsidR="00875BB4" w:rsidRPr="00E519E8">
        <w:t xml:space="preserve"> Federal Information Processing Standard</w:t>
      </w:r>
      <w:r w:rsidR="009441E3" w:rsidRPr="00E519E8">
        <w:t xml:space="preserve"> </w:t>
      </w:r>
      <w:r w:rsidR="00875BB4" w:rsidRPr="00E519E8">
        <w:t>(</w:t>
      </w:r>
      <w:r w:rsidR="009441E3" w:rsidRPr="00E519E8">
        <w:t>FIPS</w:t>
      </w:r>
      <w:r w:rsidR="00875BB4" w:rsidRPr="00E519E8">
        <w:t>)</w:t>
      </w:r>
      <w:r w:rsidR="009441E3" w:rsidRPr="00E519E8">
        <w:t xml:space="preserve"> in Frage.</w:t>
      </w:r>
      <w:r w:rsidR="00A60A32" w:rsidRPr="00E519E8">
        <w:t xml:space="preserve"> </w:t>
      </w:r>
      <w:r w:rsidR="00EB09BC" w:rsidRPr="004E647C">
        <w:tab/>
      </w:r>
      <w:r w:rsidR="00EB09BC" w:rsidRPr="004E647C">
        <w:br/>
      </w:r>
      <w:r w:rsidR="009441E3" w:rsidRPr="00E519E8">
        <w:t>Die Prüftiefe MUSS mindestens</w:t>
      </w:r>
      <w:r w:rsidR="00EB09BC" w:rsidRPr="004E647C">
        <w:tab/>
      </w:r>
      <w:r w:rsidR="00EB09BC" w:rsidRPr="004E647C">
        <w:br/>
      </w:r>
      <w:r w:rsidR="00A60A32" w:rsidRPr="00E519E8">
        <w:t xml:space="preserve">(a) </w:t>
      </w:r>
      <w:r w:rsidR="009441E3" w:rsidRPr="00E519E8">
        <w:t>FIPS 140-2 Level 3,</w:t>
      </w:r>
      <w:r w:rsidR="00EB09BC" w:rsidRPr="004E647C">
        <w:tab/>
      </w:r>
      <w:r w:rsidR="00EB09BC" w:rsidRPr="004E647C">
        <w:br/>
      </w:r>
      <w:r w:rsidR="00A60A32" w:rsidRPr="00E519E8">
        <w:t xml:space="preserve">(b) </w:t>
      </w:r>
      <w:r w:rsidR="009441E3" w:rsidRPr="00E519E8">
        <w:t>Common Criteria EAL 4+ mit hohem Angriffspotenzial oder</w:t>
      </w:r>
      <w:r w:rsidR="00A60A32" w:rsidRPr="00E519E8">
        <w:t xml:space="preserve"> </w:t>
      </w:r>
      <w:r w:rsidR="00EB09BC" w:rsidRPr="004E647C">
        <w:tab/>
      </w:r>
      <w:r w:rsidR="00EB09BC" w:rsidRPr="004E647C">
        <w:br/>
      </w:r>
      <w:r w:rsidR="00A60A32" w:rsidRPr="00E519E8">
        <w:t xml:space="preserve">(c) </w:t>
      </w:r>
      <w:r w:rsidR="009441E3" w:rsidRPr="00E519E8">
        <w:t>ITSEC E3 der Stärke „hoch“</w:t>
      </w:r>
      <w:r w:rsidR="00A60A32" w:rsidRPr="00E519E8">
        <w:t xml:space="preserve"> </w:t>
      </w:r>
      <w:r w:rsidR="009441E3" w:rsidRPr="00E519E8">
        <w:t xml:space="preserve">entsprechen. </w:t>
      </w:r>
    </w:p>
    <w:p w:rsidR="00117605" w:rsidRPr="00E46695" w:rsidRDefault="00E46695" w:rsidP="00E46695">
      <w:pPr>
        <w:pStyle w:val="gemStandard"/>
      </w:pPr>
      <w:r>
        <w:rPr>
          <w:b/>
        </w:rPr>
        <w:sym w:font="Wingdings" w:char="F0D5"/>
      </w:r>
    </w:p>
    <w:p w:rsidR="00D875F7" w:rsidRPr="00E519E8" w:rsidRDefault="00D875F7" w:rsidP="002255D2">
      <w:pPr>
        <w:pStyle w:val="gemStandard"/>
        <w:tabs>
          <w:tab w:val="left" w:pos="567"/>
        </w:tabs>
        <w:ind w:left="567" w:hanging="567"/>
        <w:rPr>
          <w:b/>
        </w:rPr>
      </w:pPr>
      <w:r w:rsidRPr="00E519E8">
        <w:rPr>
          <w:b/>
        </w:rPr>
        <w:sym w:font="Wingdings" w:char="F0D6"/>
      </w:r>
      <w:r w:rsidR="00DB0084" w:rsidRPr="00E519E8">
        <w:rPr>
          <w:b/>
        </w:rPr>
        <w:tab/>
      </w:r>
      <w:r w:rsidR="005C7DB8" w:rsidRPr="00E519E8">
        <w:rPr>
          <w:b/>
        </w:rPr>
        <w:t>TIP1-A_2582</w:t>
      </w:r>
      <w:r w:rsidRPr="00E519E8">
        <w:rPr>
          <w:b/>
        </w:rPr>
        <w:t xml:space="preserve"> Vertraulichkeit des privaten Schlüssels der Chipkarte</w:t>
      </w:r>
    </w:p>
    <w:p w:rsidR="00E46695" w:rsidRDefault="000E7425" w:rsidP="00D875F7">
      <w:pPr>
        <w:pStyle w:val="gemEinzug"/>
        <w:rPr>
          <w:b/>
        </w:rPr>
      </w:pPr>
      <w:r w:rsidRPr="00CE12A2">
        <w:t xml:space="preserve">Der Herausgabeverantwortliche gemäß Kapitel 1.6 </w:t>
      </w:r>
      <w:r w:rsidR="00E94C82" w:rsidRPr="00CE12A2">
        <w:t>MUSS</w:t>
      </w:r>
      <w:r w:rsidR="00D24F9C" w:rsidRPr="00CE12A2">
        <w:t xml:space="preserve"> </w:t>
      </w:r>
      <w:r w:rsidR="009B460F" w:rsidRPr="00CE12A2">
        <w:t>die Vertraulichkeit des privaten Schlüssels gewährleisten</w:t>
      </w:r>
      <w:r w:rsidR="00E94C82" w:rsidRPr="00CE12A2">
        <w:t xml:space="preserve"> und</w:t>
      </w:r>
      <w:r w:rsidR="009B460F" w:rsidRPr="00CE12A2">
        <w:t xml:space="preserve"> sicherstellen, dass</w:t>
      </w:r>
      <w:r w:rsidR="009B460F" w:rsidRPr="00E519E8">
        <w:t xml:space="preserve"> der private Schlüssel</w:t>
      </w:r>
      <w:r w:rsidR="00D875F7" w:rsidRPr="00E519E8">
        <w:t xml:space="preserve"> außerhalb des HSM </w:t>
      </w:r>
      <w:r w:rsidR="009B460F" w:rsidRPr="00E519E8">
        <w:t xml:space="preserve">nicht </w:t>
      </w:r>
      <w:r w:rsidR="00D875F7" w:rsidRPr="00E519E8">
        <w:t xml:space="preserve">im Klartext vorhanden </w:t>
      </w:r>
      <w:r w:rsidR="009B460F" w:rsidRPr="00E519E8">
        <w:t>ist</w:t>
      </w:r>
      <w:r w:rsidR="00D875F7" w:rsidRPr="00E519E8">
        <w:t xml:space="preserve"> und nach der Personalisierung in die Chipkarte in allen anderen HSM gelöscht w</w:t>
      </w:r>
      <w:r w:rsidR="009B460F" w:rsidRPr="00E519E8">
        <w:t>i</w:t>
      </w:r>
      <w:r w:rsidR="00D875F7" w:rsidRPr="00E519E8">
        <w:t xml:space="preserve">rd. </w:t>
      </w:r>
    </w:p>
    <w:p w:rsidR="00D875F7" w:rsidRPr="00E46695" w:rsidRDefault="00E46695" w:rsidP="00E46695">
      <w:pPr>
        <w:pStyle w:val="gemStandard"/>
      </w:pPr>
      <w:r>
        <w:rPr>
          <w:b/>
        </w:rPr>
        <w:sym w:font="Wingdings" w:char="F0D5"/>
      </w:r>
    </w:p>
    <w:p w:rsidR="008402EC" w:rsidRPr="00E519E8" w:rsidRDefault="008402EC" w:rsidP="002255D2">
      <w:pPr>
        <w:pStyle w:val="gemStandard"/>
        <w:tabs>
          <w:tab w:val="left" w:pos="567"/>
        </w:tabs>
        <w:ind w:left="567" w:hanging="567"/>
        <w:rPr>
          <w:b/>
        </w:rPr>
      </w:pPr>
      <w:r w:rsidRPr="00E519E8">
        <w:rPr>
          <w:b/>
        </w:rPr>
        <w:sym w:font="Wingdings" w:char="F0D6"/>
      </w:r>
      <w:r w:rsidR="00DB0084" w:rsidRPr="00E519E8">
        <w:rPr>
          <w:b/>
        </w:rPr>
        <w:tab/>
      </w:r>
      <w:r w:rsidR="005C7DB8" w:rsidRPr="00E519E8">
        <w:rPr>
          <w:b/>
        </w:rPr>
        <w:t>TIP1-A_2583</w:t>
      </w:r>
      <w:r w:rsidRPr="00E519E8">
        <w:rPr>
          <w:b/>
        </w:rPr>
        <w:t xml:space="preserve"> Zuordnung des privaten Schlüssels zu Identitäten</w:t>
      </w:r>
    </w:p>
    <w:p w:rsidR="00E46695" w:rsidRDefault="00185748" w:rsidP="001C53FF">
      <w:pPr>
        <w:pStyle w:val="gemEinzug"/>
        <w:rPr>
          <w:b/>
        </w:rPr>
      </w:pPr>
      <w:r w:rsidRPr="00CE12A2">
        <w:t xml:space="preserve">Der </w:t>
      </w:r>
      <w:r w:rsidR="00210750" w:rsidRPr="00CE12A2">
        <w:t>Kartenherausgeber oder ein von ihm benannter Dritter</w:t>
      </w:r>
      <w:r w:rsidRPr="00CE12A2">
        <w:t xml:space="preserve"> </w:t>
      </w:r>
      <w:r w:rsidR="002D44B8" w:rsidRPr="00CE12A2">
        <w:t xml:space="preserve">Der Herausgabeverantwortliche gemäß Kapitel 1.6 </w:t>
      </w:r>
      <w:r w:rsidRPr="00CE12A2">
        <w:t>MUSS</w:t>
      </w:r>
      <w:r w:rsidR="00E55B95" w:rsidRPr="00CE12A2">
        <w:t xml:space="preserve"> </w:t>
      </w:r>
      <w:r w:rsidR="008402EC" w:rsidRPr="00CE12A2">
        <w:t>sicherstellen, dass ein privater Schlüssel nicht zwei verschiedenen Identitäten zugeordnet wi</w:t>
      </w:r>
      <w:r w:rsidR="008402EC" w:rsidRPr="00E519E8">
        <w:t xml:space="preserve">rd. </w:t>
      </w:r>
    </w:p>
    <w:p w:rsidR="008402EC" w:rsidRPr="00E46695" w:rsidRDefault="00E46695" w:rsidP="00E46695">
      <w:pPr>
        <w:pStyle w:val="gemStandard"/>
      </w:pPr>
      <w:r>
        <w:rPr>
          <w:b/>
        </w:rPr>
        <w:sym w:font="Wingdings" w:char="F0D5"/>
      </w:r>
    </w:p>
    <w:p w:rsidR="008402EC" w:rsidRPr="00E519E8" w:rsidRDefault="008402EC" w:rsidP="002255D2">
      <w:pPr>
        <w:pStyle w:val="gemStandard"/>
        <w:tabs>
          <w:tab w:val="left" w:pos="567"/>
        </w:tabs>
        <w:ind w:left="567" w:hanging="567"/>
        <w:rPr>
          <w:b/>
        </w:rPr>
      </w:pPr>
      <w:r w:rsidRPr="00E519E8">
        <w:rPr>
          <w:b/>
        </w:rPr>
        <w:sym w:font="Wingdings" w:char="F0D6"/>
      </w:r>
      <w:r w:rsidR="00DB0084" w:rsidRPr="00E519E8">
        <w:rPr>
          <w:b/>
        </w:rPr>
        <w:tab/>
      </w:r>
      <w:r w:rsidR="005C7DB8" w:rsidRPr="00E519E8">
        <w:rPr>
          <w:b/>
        </w:rPr>
        <w:t>TIP1-A_2584</w:t>
      </w:r>
      <w:r w:rsidRPr="00E519E8">
        <w:rPr>
          <w:b/>
        </w:rPr>
        <w:t xml:space="preserve"> Schlüsselpaare und CV-Zertifikate</w:t>
      </w:r>
    </w:p>
    <w:p w:rsidR="00E46695" w:rsidRDefault="008402EC" w:rsidP="008402EC">
      <w:pPr>
        <w:pStyle w:val="gemEinzug"/>
        <w:rPr>
          <w:b/>
        </w:rPr>
      </w:pPr>
      <w:r w:rsidRPr="00E519E8">
        <w:t>Benötigt eine Chipkarte mehrere CV-Zertifikate, da sie mit verschiedenen Zugriffs</w:t>
      </w:r>
      <w:r w:rsidR="00677F95" w:rsidRPr="00E519E8">
        <w:softHyphen/>
      </w:r>
      <w:r w:rsidRPr="00E519E8">
        <w:t>profilen C2C-Authentisierungen d</w:t>
      </w:r>
      <w:r w:rsidRPr="00CE12A2">
        <w:t xml:space="preserve">urchführen muss (z. B. ein HBA), </w:t>
      </w:r>
      <w:r w:rsidR="00185748" w:rsidRPr="00CE12A2">
        <w:t>MUSS der</w:t>
      </w:r>
      <w:r w:rsidR="00113A7F" w:rsidRPr="00CE12A2">
        <w:t xml:space="preserve"> </w:t>
      </w:r>
      <w:r w:rsidR="0008330B" w:rsidRPr="00CE12A2">
        <w:t>Kartenpersonalisierer</w:t>
      </w:r>
      <w:r w:rsidR="00E55B95" w:rsidRPr="00CE12A2">
        <w:t xml:space="preserve"> </w:t>
      </w:r>
      <w:r w:rsidR="00113A7F" w:rsidRPr="00CE12A2">
        <w:t>sicherstellen, dass</w:t>
      </w:r>
      <w:r w:rsidRPr="00CE12A2">
        <w:t xml:space="preserve"> für jedes CV-Zertifikat ein eigenes Schl</w:t>
      </w:r>
      <w:r w:rsidR="00113A7F" w:rsidRPr="00CE12A2">
        <w:t>üsselpaar verwendet wird</w:t>
      </w:r>
      <w:r w:rsidRPr="00CE12A2">
        <w:t xml:space="preserve">. </w:t>
      </w:r>
    </w:p>
    <w:p w:rsidR="008402EC" w:rsidRPr="00E46695" w:rsidRDefault="00E46695" w:rsidP="00E46695">
      <w:pPr>
        <w:pStyle w:val="gemStandard"/>
      </w:pPr>
      <w:r>
        <w:rPr>
          <w:b/>
        </w:rPr>
        <w:sym w:font="Wingdings" w:char="F0D5"/>
      </w:r>
    </w:p>
    <w:p w:rsidR="00331C87" w:rsidRPr="004E647C" w:rsidRDefault="00331C87" w:rsidP="00331C87">
      <w:pPr>
        <w:pStyle w:val="gemStandard"/>
        <w:rPr>
          <w:i/>
        </w:rPr>
      </w:pPr>
      <w:r w:rsidRPr="00CE12A2">
        <w:rPr>
          <w:i/>
        </w:rPr>
        <w:t xml:space="preserve">Hinweis: Eine eGK enthält als eigenes CV-Zertifikat nur ein CV-Rollen-Zertifikat (C.eGK.AUT_CVC) mit dem Zugriffsprofil 0. </w:t>
      </w:r>
      <w:r w:rsidRPr="00CE12A2">
        <w:rPr>
          <w:i/>
        </w:rPr>
        <w:tab/>
      </w:r>
      <w:r w:rsidRPr="00CE12A2">
        <w:rPr>
          <w:i/>
        </w:rPr>
        <w:br/>
        <w:t>Eine gSMC-KT enthält als eigenes CV-Zertifikat nur ein CV-Geräte-Zertifikat (C.SMC.AUTD_RPS_CVC) mit dem Zugriffsprofil 54.</w:t>
      </w:r>
    </w:p>
    <w:p w:rsidR="00E331C0" w:rsidRPr="00E519E8" w:rsidRDefault="00E331C0" w:rsidP="002255D2">
      <w:pPr>
        <w:pStyle w:val="gemStandard"/>
        <w:tabs>
          <w:tab w:val="left" w:pos="567"/>
        </w:tabs>
        <w:ind w:left="567" w:hanging="567"/>
        <w:rPr>
          <w:b/>
        </w:rPr>
      </w:pPr>
      <w:r w:rsidRPr="00E519E8">
        <w:rPr>
          <w:b/>
        </w:rPr>
        <w:sym w:font="Wingdings" w:char="F0D6"/>
      </w:r>
      <w:r w:rsidR="00DB0084" w:rsidRPr="00E519E8">
        <w:rPr>
          <w:b/>
        </w:rPr>
        <w:tab/>
      </w:r>
      <w:r w:rsidR="005C7DB8" w:rsidRPr="00E519E8">
        <w:rPr>
          <w:b/>
        </w:rPr>
        <w:t>TIP1-A_2585</w:t>
      </w:r>
      <w:r w:rsidRPr="00E519E8">
        <w:rPr>
          <w:b/>
        </w:rPr>
        <w:t xml:space="preserve"> Personalisierung von CV-Zertifikaten für einen HBA</w:t>
      </w:r>
    </w:p>
    <w:p w:rsidR="00E46695" w:rsidRDefault="00E331C0" w:rsidP="00E331C0">
      <w:pPr>
        <w:pStyle w:val="gemEinzug"/>
        <w:rPr>
          <w:b/>
        </w:rPr>
      </w:pPr>
      <w:r w:rsidRPr="00E519E8">
        <w:t>Bei der Personalisieru</w:t>
      </w:r>
      <w:r w:rsidRPr="00CE12A2">
        <w:t xml:space="preserve">ng eines HBA </w:t>
      </w:r>
      <w:r w:rsidR="00CA2018" w:rsidRPr="00CE12A2">
        <w:t>MUSS der</w:t>
      </w:r>
      <w:r w:rsidRPr="00CE12A2">
        <w:t xml:space="preserve"> </w:t>
      </w:r>
      <w:r w:rsidR="0090580A" w:rsidRPr="00CE12A2">
        <w:t>Kartenpersonalisierer</w:t>
      </w:r>
      <w:r w:rsidRPr="00CE12A2">
        <w:t xml:space="preserve"> sich</w:t>
      </w:r>
      <w:r w:rsidRPr="00E519E8">
        <w:t>erstellen, dass die einzubringenden CV-Zertifikate entweder genau das Zugriffsprofil enthalten, das zu de</w:t>
      </w:r>
      <w:r w:rsidR="00D96705" w:rsidRPr="00E519E8">
        <w:t>r Rolle der Leistungserbringerg</w:t>
      </w:r>
      <w:r w:rsidRPr="00E519E8">
        <w:t xml:space="preserve">ruppe (z. B. Arzt, Apotheker, </w:t>
      </w:r>
      <w:r w:rsidRPr="00E519E8">
        <w:lastRenderedPageBreak/>
        <w:t xml:space="preserve">etc.) gehört, für die der HBA produziert wird, oder das Zugriffsprofil, das zu einer Funktionseinheit gehört, die (als Kartenanwendung) in einem HBA enthalten ist. </w:t>
      </w:r>
    </w:p>
    <w:p w:rsidR="00E331C0" w:rsidRPr="00E46695" w:rsidRDefault="00E46695" w:rsidP="00E46695">
      <w:pPr>
        <w:pStyle w:val="gemStandard"/>
      </w:pPr>
      <w:r>
        <w:rPr>
          <w:b/>
        </w:rPr>
        <w:sym w:font="Wingdings" w:char="F0D5"/>
      </w:r>
    </w:p>
    <w:p w:rsidR="00E331C0" w:rsidRPr="00E519E8" w:rsidRDefault="00E331C0"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TIP1-A_2586</w:t>
      </w:r>
      <w:r w:rsidRPr="00E519E8">
        <w:rPr>
          <w:b/>
        </w:rPr>
        <w:t xml:space="preserve"> Personalisierung v</w:t>
      </w:r>
      <w:r w:rsidR="00084D19" w:rsidRPr="00E519E8">
        <w:rPr>
          <w:b/>
        </w:rPr>
        <w:t>on CV-Zertifikaten für ein Sicherheitsmodul vom Typ B</w:t>
      </w:r>
    </w:p>
    <w:p w:rsidR="00E46695" w:rsidRDefault="00E331C0" w:rsidP="00E331C0">
      <w:pPr>
        <w:pStyle w:val="gemEinzug"/>
        <w:rPr>
          <w:b/>
        </w:rPr>
      </w:pPr>
      <w:r w:rsidRPr="00E519E8">
        <w:t>Bei der Personalisierung eine</w:t>
      </w:r>
      <w:r w:rsidR="00084D19" w:rsidRPr="00E519E8">
        <w:t>s</w:t>
      </w:r>
      <w:r w:rsidRPr="00E519E8">
        <w:t xml:space="preserve"> </w:t>
      </w:r>
      <w:r w:rsidR="00084D19" w:rsidRPr="00E519E8">
        <w:t xml:space="preserve">Sicherheitsmoduls </w:t>
      </w:r>
      <w:r w:rsidR="00084D19" w:rsidRPr="00CE12A2">
        <w:t>vom Typ B</w:t>
      </w:r>
      <w:r w:rsidRPr="00CE12A2">
        <w:t xml:space="preserve"> </w:t>
      </w:r>
      <w:r w:rsidR="00CA2018" w:rsidRPr="00CE12A2">
        <w:t>MUSS der</w:t>
      </w:r>
      <w:r w:rsidRPr="00CE12A2">
        <w:t xml:space="preserve"> </w:t>
      </w:r>
      <w:r w:rsidR="00200BDF" w:rsidRPr="00CE12A2">
        <w:t>Kartenpersonalisierer</w:t>
      </w:r>
      <w:r w:rsidR="00CE12A2" w:rsidRPr="00CE12A2">
        <w:t xml:space="preserve"> </w:t>
      </w:r>
      <w:r w:rsidRPr="00CE12A2">
        <w:t>sicherstellen, dass die einz</w:t>
      </w:r>
      <w:r w:rsidRPr="00E519E8">
        <w:t>ubringenden CV-Zertifikate entweder genau das Zugriffsprofil enthalten, das zu der Rolle der entsprechenden Einrichtung gehört, für die d</w:t>
      </w:r>
      <w:r w:rsidR="00084D19" w:rsidRPr="00E519E8">
        <w:t>as</w:t>
      </w:r>
      <w:r w:rsidRPr="00E519E8">
        <w:t xml:space="preserve"> </w:t>
      </w:r>
      <w:r w:rsidR="00084D19" w:rsidRPr="00E519E8">
        <w:t>Sicherheitsmodul</w:t>
      </w:r>
      <w:r w:rsidRPr="00E519E8">
        <w:t xml:space="preserve"> produziert wird, oder das Zugriffsprofil, das zu einer Funktionseinheit gehört, die (als Kartenan</w:t>
      </w:r>
      <w:r w:rsidR="00677F95" w:rsidRPr="00E519E8">
        <w:softHyphen/>
      </w:r>
      <w:r w:rsidRPr="00E519E8">
        <w:t>wendung) i</w:t>
      </w:r>
      <w:r w:rsidR="00084D19" w:rsidRPr="00E519E8">
        <w:t>m</w:t>
      </w:r>
      <w:r w:rsidRPr="00E519E8">
        <w:t xml:space="preserve"> </w:t>
      </w:r>
      <w:r w:rsidR="00084D19" w:rsidRPr="00E519E8">
        <w:t>Sicherheitsmodul</w:t>
      </w:r>
      <w:r w:rsidRPr="00E519E8">
        <w:t xml:space="preserve"> enthalten ist. </w:t>
      </w:r>
    </w:p>
    <w:p w:rsidR="00E331C0" w:rsidRPr="00E46695" w:rsidRDefault="00E46695" w:rsidP="00E46695">
      <w:pPr>
        <w:pStyle w:val="gemStandard"/>
      </w:pPr>
      <w:r>
        <w:rPr>
          <w:b/>
        </w:rPr>
        <w:sym w:font="Wingdings" w:char="F0D5"/>
      </w:r>
    </w:p>
    <w:p w:rsidR="00E331C0" w:rsidRPr="00E519E8" w:rsidRDefault="00E331C0" w:rsidP="002255D2">
      <w:pPr>
        <w:pStyle w:val="gemStandard"/>
        <w:tabs>
          <w:tab w:val="left" w:pos="567"/>
        </w:tabs>
        <w:ind w:left="567" w:hanging="567"/>
        <w:rPr>
          <w:b/>
        </w:rPr>
      </w:pPr>
      <w:r w:rsidRPr="00E519E8">
        <w:rPr>
          <w:b/>
        </w:rPr>
        <w:sym w:font="Wingdings" w:char="F0D6"/>
      </w:r>
      <w:r w:rsidR="00DB0084" w:rsidRPr="00E519E8">
        <w:rPr>
          <w:b/>
        </w:rPr>
        <w:tab/>
      </w:r>
      <w:r w:rsidR="005C7DB8" w:rsidRPr="00E519E8">
        <w:rPr>
          <w:b/>
        </w:rPr>
        <w:t>TIP1-A_2587</w:t>
      </w:r>
      <w:r w:rsidRPr="00E519E8">
        <w:rPr>
          <w:b/>
        </w:rPr>
        <w:t xml:space="preserve"> Personalisierung von CV-Zertifikaten für eine eGK</w:t>
      </w:r>
    </w:p>
    <w:p w:rsidR="00E46695" w:rsidRDefault="00E331C0" w:rsidP="006A1FA1">
      <w:pPr>
        <w:pStyle w:val="gemEinzug"/>
        <w:rPr>
          <w:b/>
        </w:rPr>
      </w:pPr>
      <w:r w:rsidRPr="00CE12A2">
        <w:t xml:space="preserve">Bei der Personalisierung einer eGK </w:t>
      </w:r>
      <w:r w:rsidR="00CA2018" w:rsidRPr="00CE12A2">
        <w:t xml:space="preserve">MUSS </w:t>
      </w:r>
      <w:r w:rsidR="00910E79" w:rsidRPr="00CE12A2">
        <w:t>der</w:t>
      </w:r>
      <w:r w:rsidR="007839D9" w:rsidRPr="00CE12A2">
        <w:t xml:space="preserve"> Herausgabeverantwortliche gemäß Kapitel 1.6 </w:t>
      </w:r>
      <w:r w:rsidRPr="00CE12A2">
        <w:t>sicherstellen, dass das einzubringende CV-Zertifikat genau das Zugriffs</w:t>
      </w:r>
      <w:r w:rsidR="00677F95" w:rsidRPr="00CE12A2">
        <w:softHyphen/>
      </w:r>
      <w:r w:rsidRPr="00CE12A2">
        <w:t>profil 0 enthält</w:t>
      </w:r>
      <w:r w:rsidR="00CE12A2" w:rsidRPr="00CE12A2">
        <w:t>.</w:t>
      </w:r>
    </w:p>
    <w:p w:rsidR="00E331C0" w:rsidRPr="00E46695" w:rsidRDefault="00E46695" w:rsidP="00E46695">
      <w:pPr>
        <w:pStyle w:val="gemStandard"/>
      </w:pPr>
      <w:r>
        <w:rPr>
          <w:b/>
        </w:rPr>
        <w:sym w:font="Wingdings" w:char="F0D5"/>
      </w:r>
    </w:p>
    <w:p w:rsidR="003D38AF" w:rsidRPr="00E519E8" w:rsidRDefault="003D38AF" w:rsidP="00291247">
      <w:pPr>
        <w:pStyle w:val="gemStandard"/>
      </w:pPr>
      <w:r w:rsidRPr="00E519E8">
        <w:t>Der Schutzbedarf bezüglich des Schutzziels „Authentizität“ des öffentlichen Schlüssels der CVC-Root-CA ist „sehr hoch“.</w:t>
      </w:r>
    </w:p>
    <w:p w:rsidR="00A17A1A" w:rsidRPr="00E519E8" w:rsidRDefault="00A17A1A" w:rsidP="00A17A1A">
      <w:pPr>
        <w:pStyle w:val="gemStandard"/>
        <w:tabs>
          <w:tab w:val="left" w:pos="567"/>
        </w:tabs>
        <w:ind w:left="567" w:hanging="567"/>
        <w:rPr>
          <w:b/>
        </w:rPr>
      </w:pPr>
      <w:r w:rsidRPr="00E519E8">
        <w:rPr>
          <w:b/>
        </w:rPr>
        <w:sym w:font="Wingdings" w:char="F0D6"/>
      </w:r>
      <w:r w:rsidR="00775246" w:rsidRPr="00E519E8">
        <w:rPr>
          <w:b/>
        </w:rPr>
        <w:tab/>
      </w:r>
      <w:r w:rsidR="004A21D1" w:rsidRPr="00E519E8">
        <w:rPr>
          <w:b/>
        </w:rPr>
        <w:t>TIP1-A_4222</w:t>
      </w:r>
      <w:r w:rsidRPr="00E519E8">
        <w:rPr>
          <w:b/>
        </w:rPr>
        <w:t xml:space="preserve"> Authentizität des öffentlichen Root-Schlüssels</w:t>
      </w:r>
    </w:p>
    <w:p w:rsidR="006A1FA1" w:rsidRPr="006A1FA1" w:rsidRDefault="00AF2536" w:rsidP="00A17A1A">
      <w:pPr>
        <w:pStyle w:val="gemEinzug"/>
      </w:pPr>
      <w:r w:rsidRPr="006A1FA1">
        <w:t>Der</w:t>
      </w:r>
      <w:r w:rsidR="007C1E00" w:rsidRPr="006A1FA1">
        <w:t xml:space="preserve"> Herausgabeverantwortliche gemäß Kapitel 1.6</w:t>
      </w:r>
      <w:r w:rsidRPr="006A1FA1">
        <w:t xml:space="preserve"> MUSS vor </w:t>
      </w:r>
      <w:r w:rsidR="00A17A1A" w:rsidRPr="006A1FA1">
        <w:t xml:space="preserve">der </w:t>
      </w:r>
      <w:r w:rsidRPr="006A1FA1">
        <w:t xml:space="preserve">Verwendung </w:t>
      </w:r>
      <w:r w:rsidR="00B0492C" w:rsidRPr="006A1FA1">
        <w:t>des</w:t>
      </w:r>
      <w:r w:rsidR="00A17A1A" w:rsidRPr="006A1FA1">
        <w:t xml:space="preserve"> öffentlichen Schlüssel</w:t>
      </w:r>
      <w:r w:rsidR="00F240D1" w:rsidRPr="006A1FA1">
        <w:t>s</w:t>
      </w:r>
      <w:r w:rsidR="00A17A1A" w:rsidRPr="006A1FA1">
        <w:t xml:space="preserve"> der CVC-Root-CA</w:t>
      </w:r>
      <w:r w:rsidR="006A1FA1" w:rsidRPr="006A1FA1">
        <w:t xml:space="preserve"> </w:t>
      </w:r>
      <w:r w:rsidR="00A17A1A" w:rsidRPr="006A1FA1">
        <w:t>die Authentizität dieses Schlüssel</w:t>
      </w:r>
      <w:r w:rsidR="00E55676" w:rsidRPr="006A1FA1">
        <w:t>s</w:t>
      </w:r>
      <w:r w:rsidR="00A17A1A" w:rsidRPr="006A1FA1">
        <w:t xml:space="preserve"> sicherstellen. </w:t>
      </w:r>
    </w:p>
    <w:p w:rsidR="00E46695" w:rsidRDefault="00B0492C" w:rsidP="00A17A1A">
      <w:pPr>
        <w:pStyle w:val="gemEinzug"/>
        <w:rPr>
          <w:b/>
        </w:rPr>
      </w:pPr>
      <w:r w:rsidRPr="006A1FA1">
        <w:t xml:space="preserve">Bei der Personalisierung einer Chipkarte MUSS der </w:t>
      </w:r>
      <w:r w:rsidR="007C1E00" w:rsidRPr="006A1FA1">
        <w:t>Herausgabeverantwortliche gemäß Kapitel 1.6</w:t>
      </w:r>
      <w:r w:rsidRPr="006A1FA1">
        <w:t xml:space="preserve"> sicherstellen, dass der korrekte aktuelle öffentliche Schlüssel der CVC-Root-CA eingebracht wird. </w:t>
      </w:r>
      <w:r w:rsidRPr="006A1FA1">
        <w:tab/>
      </w:r>
      <w:r w:rsidRPr="006A1FA1">
        <w:br/>
      </w:r>
      <w:r w:rsidR="00A17A1A" w:rsidRPr="006A1FA1">
        <w:t xml:space="preserve">Dabei </w:t>
      </w:r>
      <w:r w:rsidR="00CA2018" w:rsidRPr="006A1FA1">
        <w:t xml:space="preserve">MUSS der </w:t>
      </w:r>
      <w:r w:rsidRPr="006A1FA1">
        <w:t>Kartenherausgeber oder ein von ihm benannter Dritter</w:t>
      </w:r>
      <w:r w:rsidR="00A17A1A" w:rsidRPr="006A1FA1">
        <w:t xml:space="preserve"> durchgängig das </w:t>
      </w:r>
      <w:r w:rsidR="00966645" w:rsidRPr="006A1FA1">
        <w:t>Vier</w:t>
      </w:r>
      <w:r w:rsidR="00A17A1A" w:rsidRPr="006A1FA1">
        <w:t>-Augen-Prinzip umsetzen.</w:t>
      </w:r>
      <w:r w:rsidR="005B2FAD" w:rsidRPr="006A1FA1">
        <w:tab/>
      </w:r>
      <w:r w:rsidR="005B2FAD" w:rsidRPr="006A1FA1">
        <w:br/>
      </w:r>
      <w:r w:rsidR="00A17A1A" w:rsidRPr="006A1FA1">
        <w:t xml:space="preserve">Die Umsetzung </w:t>
      </w:r>
      <w:r w:rsidR="00331A01" w:rsidRPr="006A1FA1">
        <w:t>MUSS</w:t>
      </w:r>
      <w:r w:rsidR="00452058" w:rsidRPr="006A1FA1">
        <w:t xml:space="preserve"> zwingend</w:t>
      </w:r>
      <w:r w:rsidR="00A17A1A" w:rsidRPr="006A1FA1">
        <w:t xml:space="preserve"> in einem entsprechen</w:t>
      </w:r>
      <w:r w:rsidR="00A17A1A" w:rsidRPr="00E519E8">
        <w:t>den Organi</w:t>
      </w:r>
      <w:r w:rsidR="00677F95" w:rsidRPr="00E519E8">
        <w:softHyphen/>
      </w:r>
      <w:r w:rsidR="00A17A1A" w:rsidRPr="00E519E8">
        <w:t>sations</w:t>
      </w:r>
      <w:r w:rsidR="00677F95" w:rsidRPr="00E519E8">
        <w:softHyphen/>
      </w:r>
      <w:r w:rsidR="00A17A1A" w:rsidRPr="00E519E8">
        <w:t>kon</w:t>
      </w:r>
      <w:r w:rsidR="00677F95" w:rsidRPr="00E519E8">
        <w:softHyphen/>
      </w:r>
      <w:r w:rsidR="00A17A1A" w:rsidRPr="00E519E8">
        <w:t>zept als Teil des Sicherheitskonzepts beschrieben sein.</w:t>
      </w:r>
      <w:r w:rsidR="00A17A1A" w:rsidRPr="00E519E8">
        <w:rPr>
          <w:b/>
        </w:rPr>
        <w:t xml:space="preserve"> </w:t>
      </w:r>
    </w:p>
    <w:p w:rsidR="00A17A1A" w:rsidRPr="00E46695" w:rsidRDefault="00E46695" w:rsidP="00E46695">
      <w:pPr>
        <w:pStyle w:val="gemStandard"/>
      </w:pPr>
      <w:r>
        <w:rPr>
          <w:b/>
        </w:rPr>
        <w:sym w:font="Wingdings" w:char="F0D5"/>
      </w:r>
    </w:p>
    <w:p w:rsidR="00291247" w:rsidRPr="00E519E8" w:rsidRDefault="00291247" w:rsidP="002255D2">
      <w:pPr>
        <w:pStyle w:val="gemStandard"/>
        <w:tabs>
          <w:tab w:val="left" w:pos="567"/>
        </w:tabs>
        <w:ind w:left="567" w:hanging="567"/>
        <w:rPr>
          <w:b/>
        </w:rPr>
      </w:pPr>
      <w:r w:rsidRPr="00E519E8">
        <w:rPr>
          <w:b/>
        </w:rPr>
        <w:sym w:font="Wingdings" w:char="F0D6"/>
      </w:r>
      <w:r w:rsidR="00DB0084" w:rsidRPr="00E519E8">
        <w:rPr>
          <w:b/>
        </w:rPr>
        <w:tab/>
      </w:r>
      <w:r w:rsidR="005C7DB8" w:rsidRPr="00E519E8">
        <w:rPr>
          <w:b/>
        </w:rPr>
        <w:t>TIP1-A_2589</w:t>
      </w:r>
      <w:r w:rsidR="00EF50D8" w:rsidRPr="00E519E8">
        <w:rPr>
          <w:b/>
        </w:rPr>
        <w:t xml:space="preserve"> Personalisierung des CVC</w:t>
      </w:r>
      <w:r w:rsidRPr="00E519E8">
        <w:rPr>
          <w:b/>
        </w:rPr>
        <w:t>-C</w:t>
      </w:r>
      <w:r w:rsidR="00EF50D8" w:rsidRPr="00E519E8">
        <w:rPr>
          <w:b/>
        </w:rPr>
        <w:t>A</w:t>
      </w:r>
      <w:r w:rsidRPr="00E519E8">
        <w:rPr>
          <w:b/>
        </w:rPr>
        <w:t>-Zertifikats</w:t>
      </w:r>
    </w:p>
    <w:p w:rsidR="00E46695" w:rsidRDefault="00291247" w:rsidP="00291247">
      <w:pPr>
        <w:pStyle w:val="gemEinzug"/>
        <w:rPr>
          <w:b/>
        </w:rPr>
      </w:pPr>
      <w:r w:rsidRPr="006A1FA1">
        <w:t xml:space="preserve">Bei der Personalisierung einer Chipkarte </w:t>
      </w:r>
      <w:r w:rsidR="00CA2018" w:rsidRPr="006A1FA1">
        <w:t>MUSS der</w:t>
      </w:r>
      <w:r w:rsidR="001331EC" w:rsidRPr="006A1FA1">
        <w:t xml:space="preserve"> Herausgabeverantwortliche gemäß Kapitel 1.6 </w:t>
      </w:r>
      <w:r w:rsidRPr="006A1FA1">
        <w:t>sicherstellen, dass das korrekte C</w:t>
      </w:r>
      <w:r w:rsidR="00EF50D8" w:rsidRPr="006A1FA1">
        <w:t>VC</w:t>
      </w:r>
      <w:r w:rsidRPr="006A1FA1">
        <w:t>-C</w:t>
      </w:r>
      <w:r w:rsidR="00EF50D8" w:rsidRPr="006A1FA1">
        <w:t>A</w:t>
      </w:r>
      <w:r w:rsidRPr="006A1FA1">
        <w:t xml:space="preserve">-Zertifikat der CVC-CA eingebracht wird, die das enthaltene CV-Zertifikat erzeugt hat. </w:t>
      </w:r>
    </w:p>
    <w:p w:rsidR="00291247" w:rsidRPr="00E46695" w:rsidRDefault="00E46695" w:rsidP="00E46695">
      <w:pPr>
        <w:pStyle w:val="gemStandard"/>
      </w:pPr>
      <w:r>
        <w:rPr>
          <w:b/>
        </w:rPr>
        <w:sym w:font="Wingdings" w:char="F0D5"/>
      </w:r>
    </w:p>
    <w:p w:rsidR="00291247" w:rsidRPr="006A1FA1" w:rsidRDefault="00291247" w:rsidP="002255D2">
      <w:pPr>
        <w:pStyle w:val="gemStandard"/>
        <w:tabs>
          <w:tab w:val="left" w:pos="567"/>
        </w:tabs>
        <w:ind w:left="567" w:hanging="567"/>
        <w:rPr>
          <w:b/>
        </w:rPr>
      </w:pPr>
      <w:r w:rsidRPr="006A1FA1">
        <w:rPr>
          <w:b/>
        </w:rPr>
        <w:sym w:font="Wingdings" w:char="F0D6"/>
      </w:r>
      <w:r w:rsidR="00DB0084" w:rsidRPr="006A1FA1">
        <w:rPr>
          <w:b/>
        </w:rPr>
        <w:tab/>
      </w:r>
      <w:r w:rsidR="005C7DB8" w:rsidRPr="006A1FA1">
        <w:rPr>
          <w:b/>
        </w:rPr>
        <w:t>TIP1-A_2590</w:t>
      </w:r>
      <w:r w:rsidRPr="006A1FA1">
        <w:rPr>
          <w:b/>
        </w:rPr>
        <w:t xml:space="preserve"> Vernichtung fehlerhafter Chipkarten vor deren Ausgabe</w:t>
      </w:r>
    </w:p>
    <w:p w:rsidR="00E46695" w:rsidRDefault="0097641D" w:rsidP="00291247">
      <w:pPr>
        <w:pStyle w:val="gemEinzug"/>
        <w:rPr>
          <w:b/>
        </w:rPr>
      </w:pPr>
      <w:r w:rsidRPr="006A1FA1">
        <w:t xml:space="preserve">Der </w:t>
      </w:r>
      <w:r w:rsidR="002B3469" w:rsidRPr="006A1FA1">
        <w:t>Herausgabeverantwortliche gemäß Kapitel 1.6</w:t>
      </w:r>
      <w:r w:rsidRPr="006A1FA1">
        <w:t xml:space="preserve"> MUSS</w:t>
      </w:r>
      <w:r w:rsidR="00291247" w:rsidRPr="006A1FA1">
        <w:t xml:space="preserve"> Chipkarten, die vor Ausgabe an den Karteninhaber als fehlerhaft erkannt werden, ordnungsgemäß vernichten. </w:t>
      </w:r>
    </w:p>
    <w:p w:rsidR="00291247" w:rsidRPr="00E46695" w:rsidRDefault="00E46695" w:rsidP="00E46695">
      <w:pPr>
        <w:pStyle w:val="gemStandard"/>
      </w:pPr>
      <w:r>
        <w:rPr>
          <w:b/>
        </w:rPr>
        <w:lastRenderedPageBreak/>
        <w:sym w:font="Wingdings" w:char="F0D5"/>
      </w:r>
    </w:p>
    <w:p w:rsidR="00291247" w:rsidRPr="006A1FA1" w:rsidRDefault="00291247" w:rsidP="002255D2">
      <w:pPr>
        <w:pStyle w:val="gemStandard"/>
        <w:tabs>
          <w:tab w:val="left" w:pos="567"/>
        </w:tabs>
        <w:ind w:left="567" w:hanging="567"/>
        <w:rPr>
          <w:b/>
        </w:rPr>
      </w:pPr>
      <w:r w:rsidRPr="006A1FA1">
        <w:rPr>
          <w:b/>
        </w:rPr>
        <w:sym w:font="Wingdings" w:char="F0D6"/>
      </w:r>
      <w:r w:rsidR="00DB0084" w:rsidRPr="006A1FA1">
        <w:rPr>
          <w:b/>
        </w:rPr>
        <w:tab/>
      </w:r>
      <w:r w:rsidR="005C7DB8" w:rsidRPr="006A1FA1">
        <w:rPr>
          <w:b/>
        </w:rPr>
        <w:t>TIP1-A_2591</w:t>
      </w:r>
      <w:r w:rsidRPr="006A1FA1">
        <w:rPr>
          <w:b/>
        </w:rPr>
        <w:t xml:space="preserve"> Ausgabe fehlerfreier Chipkarten</w:t>
      </w:r>
    </w:p>
    <w:p w:rsidR="00E46695" w:rsidRDefault="0097641D" w:rsidP="00291247">
      <w:pPr>
        <w:pStyle w:val="gemEinzug"/>
        <w:rPr>
          <w:b/>
        </w:rPr>
      </w:pPr>
      <w:r w:rsidRPr="006A1FA1">
        <w:t xml:space="preserve">Der </w:t>
      </w:r>
      <w:r w:rsidR="002B3469" w:rsidRPr="006A1FA1">
        <w:t>Herausgabeverantwortliche gemäß Kapitel 1.6</w:t>
      </w:r>
      <w:r w:rsidRPr="006A1FA1">
        <w:t xml:space="preserve"> MUSS</w:t>
      </w:r>
      <w:r w:rsidR="00291247" w:rsidRPr="006A1FA1">
        <w:t xml:space="preserve"> Chipkarten, die fehlerfrei produziert</w:t>
      </w:r>
      <w:r w:rsidR="004D5002" w:rsidRPr="006A1FA1">
        <w:t xml:space="preserve"> und personalisiert</w:t>
      </w:r>
      <w:r w:rsidR="00291247" w:rsidRPr="006A1FA1">
        <w:t xml:space="preserve"> wurden, an den vorgesehenen Karteninhaber</w:t>
      </w:r>
      <w:r w:rsidR="00291247" w:rsidRPr="00E519E8">
        <w:t xml:space="preserve"> übergeben</w:t>
      </w:r>
      <w:r w:rsidR="00D82E5E" w:rsidRPr="00E519E8">
        <w:t xml:space="preserve"> oder diese vernichten, falls sie nicht übergeben werden können</w:t>
      </w:r>
      <w:r w:rsidR="00291247" w:rsidRPr="00E519E8">
        <w:t xml:space="preserve">. </w:t>
      </w:r>
    </w:p>
    <w:p w:rsidR="00291247" w:rsidRPr="00E46695" w:rsidRDefault="00E46695" w:rsidP="00E46695">
      <w:pPr>
        <w:pStyle w:val="gemStandard"/>
      </w:pPr>
      <w:r>
        <w:rPr>
          <w:b/>
        </w:rPr>
        <w:sym w:font="Wingdings" w:char="F0D5"/>
      </w:r>
    </w:p>
    <w:p w:rsidR="00C53999" w:rsidRPr="00E519E8" w:rsidRDefault="00C53999" w:rsidP="00317B0D">
      <w:pPr>
        <w:pStyle w:val="gemStandard"/>
      </w:pPr>
      <w:r w:rsidRPr="00E519E8">
        <w:t xml:space="preserve">Die genannten </w:t>
      </w:r>
      <w:r w:rsidR="00291247" w:rsidRPr="00E519E8">
        <w:t>Anforderungen</w:t>
      </w:r>
      <w:r w:rsidRPr="00E519E8">
        <w:t xml:space="preserve"> können nicht nur durch Sicherheitsmaßnahmen bei einem der an der Produktion beteiligten Organisationen erreicht werden. Es ist vielmehr eine zwischen den Beteiligten abgestimmte Zusammenarbeit verschiedener Sicherheits</w:t>
      </w:r>
      <w:r w:rsidR="00646626" w:rsidRPr="00E519E8">
        <w:softHyphen/>
      </w:r>
      <w:r w:rsidRPr="00E519E8">
        <w:t>maßnah</w:t>
      </w:r>
      <w:r w:rsidR="00646626" w:rsidRPr="00E519E8">
        <w:softHyphen/>
      </w:r>
      <w:r w:rsidRPr="00E519E8">
        <w:t>men der beteiligten Organisationen notwendig.</w:t>
      </w:r>
      <w:r w:rsidR="004E27F5" w:rsidRPr="00E519E8">
        <w:t xml:space="preserve"> Diese Zusammenarbeit ist im Sicherheitskonzept darzustellen (s. Abschnitt </w:t>
      </w:r>
      <w:r w:rsidR="004E27F5" w:rsidRPr="00E519E8">
        <w:fldChar w:fldCharType="begin"/>
      </w:r>
      <w:r w:rsidR="004E27F5" w:rsidRPr="00E519E8">
        <w:instrText xml:space="preserve"> REF _Ref330304181 \r \h </w:instrText>
      </w:r>
      <w:r w:rsidR="00BB2AA1" w:rsidRPr="00E519E8">
        <w:instrText xml:space="preserve"> \* MERGEFORMAT </w:instrText>
      </w:r>
      <w:r w:rsidR="004E27F5" w:rsidRPr="00E519E8">
        <w:fldChar w:fldCharType="separate"/>
      </w:r>
      <w:r w:rsidR="00AA7513">
        <w:t>4.2</w:t>
      </w:r>
      <w:r w:rsidR="004E27F5" w:rsidRPr="00E519E8">
        <w:fldChar w:fldCharType="end"/>
      </w:r>
      <w:r w:rsidR="004E27F5" w:rsidRPr="00E519E8">
        <w:t>).</w:t>
      </w:r>
    </w:p>
    <w:p w:rsidR="00A833BD" w:rsidRPr="00E519E8" w:rsidRDefault="00A833BD" w:rsidP="00E46695">
      <w:pPr>
        <w:pStyle w:val="berschrift2"/>
      </w:pPr>
      <w:bookmarkStart w:id="140" w:name="_Toc322703392"/>
      <w:bookmarkStart w:id="141" w:name="_Ref324508709"/>
      <w:bookmarkStart w:id="142" w:name="_Ref324510543"/>
      <w:bookmarkStart w:id="143" w:name="_Ref324859250"/>
      <w:bookmarkStart w:id="144" w:name="_Ref324859378"/>
      <w:bookmarkStart w:id="145" w:name="_Toc486426816"/>
      <w:r w:rsidRPr="00E519E8">
        <w:t xml:space="preserve">Mindestanforderungen </w:t>
      </w:r>
      <w:r w:rsidR="00673E50" w:rsidRPr="00E519E8">
        <w:t>an eine</w:t>
      </w:r>
      <w:r w:rsidRPr="00E519E8">
        <w:t xml:space="preserve"> CVC-C</w:t>
      </w:r>
      <w:r w:rsidR="00287147" w:rsidRPr="00E519E8">
        <w:t>A</w:t>
      </w:r>
      <w:bookmarkEnd w:id="140"/>
      <w:bookmarkEnd w:id="141"/>
      <w:bookmarkEnd w:id="142"/>
      <w:bookmarkEnd w:id="143"/>
      <w:bookmarkEnd w:id="144"/>
      <w:bookmarkEnd w:id="145"/>
    </w:p>
    <w:p w:rsidR="00B22B80" w:rsidRPr="00E519E8" w:rsidRDefault="00B22B80" w:rsidP="00BD695D">
      <w:pPr>
        <w:pStyle w:val="gemStandard"/>
      </w:pPr>
      <w:r w:rsidRPr="00E519E8">
        <w:t xml:space="preserve">In diesem Abschnitt werden die Mindestanforderungen an den Betrieb von CVC-CAs und die Ausgabe von CV-Zertifikaten definiert. Deren Einhaltung </w:t>
      </w:r>
      <w:r w:rsidR="00A17A1A" w:rsidRPr="00E519E8">
        <w:t>wird</w:t>
      </w:r>
      <w:r w:rsidRPr="00E519E8">
        <w:t xml:space="preserve"> im Rahmen der Zulassung des TSP</w:t>
      </w:r>
      <w:r w:rsidR="00023C6A" w:rsidRPr="00E519E8">
        <w:t>-</w:t>
      </w:r>
      <w:r w:rsidRPr="00E519E8">
        <w:t xml:space="preserve">CVC </w:t>
      </w:r>
      <w:r w:rsidR="00A17A1A" w:rsidRPr="00E519E8">
        <w:t>ge</w:t>
      </w:r>
      <w:r w:rsidRPr="00E519E8">
        <w:t>prüf</w:t>
      </w:r>
      <w:r w:rsidR="00A17A1A" w:rsidRPr="00E519E8">
        <w:t>t</w:t>
      </w:r>
      <w:r w:rsidR="00A60A32" w:rsidRPr="00E519E8">
        <w:t>.</w:t>
      </w:r>
    </w:p>
    <w:p w:rsidR="00AA1ECF" w:rsidRPr="00E519E8" w:rsidRDefault="00AA1ECF" w:rsidP="00E46695">
      <w:pPr>
        <w:pStyle w:val="berschrift3"/>
      </w:pPr>
      <w:bookmarkStart w:id="146" w:name="_Toc486426817"/>
      <w:r w:rsidRPr="00E519E8">
        <w:t>Schutzbedarfsfeststellung</w:t>
      </w:r>
      <w:bookmarkEnd w:id="146"/>
    </w:p>
    <w:p w:rsidR="00B87593" w:rsidRPr="00E519E8" w:rsidRDefault="00B87593" w:rsidP="002255D2">
      <w:pPr>
        <w:pStyle w:val="gemStandard"/>
        <w:tabs>
          <w:tab w:val="left" w:pos="567"/>
        </w:tabs>
        <w:ind w:left="567" w:hanging="567"/>
        <w:rPr>
          <w:b/>
        </w:rPr>
      </w:pPr>
      <w:r w:rsidRPr="00E519E8">
        <w:rPr>
          <w:b/>
        </w:rPr>
        <w:sym w:font="Wingdings" w:char="F0D6"/>
      </w:r>
      <w:r w:rsidR="00DB0084" w:rsidRPr="00E519E8">
        <w:rPr>
          <w:b/>
        </w:rPr>
        <w:tab/>
      </w:r>
      <w:r w:rsidR="005C7DB8" w:rsidRPr="00E519E8">
        <w:rPr>
          <w:b/>
        </w:rPr>
        <w:t>TIP1-A_2593</w:t>
      </w:r>
      <w:r w:rsidRPr="00E519E8">
        <w:rPr>
          <w:b/>
        </w:rPr>
        <w:t xml:space="preserve"> Schützenswerte Objekte des TSP</w:t>
      </w:r>
      <w:r w:rsidR="00023C6A" w:rsidRPr="00E519E8">
        <w:rPr>
          <w:b/>
        </w:rPr>
        <w:t>-</w:t>
      </w:r>
      <w:r w:rsidRPr="00E519E8">
        <w:rPr>
          <w:b/>
        </w:rPr>
        <w:t>CVC</w:t>
      </w:r>
    </w:p>
    <w:p w:rsidR="00E46695" w:rsidRDefault="00B87593" w:rsidP="00A60A32">
      <w:pPr>
        <w:pStyle w:val="gemEinzug"/>
        <w:rPr>
          <w:b/>
        </w:rPr>
      </w:pPr>
      <w:r w:rsidRPr="00E519E8">
        <w:t>Die folgenden</w:t>
      </w:r>
      <w:r w:rsidR="00E86032" w:rsidRPr="00E519E8">
        <w:t xml:space="preserve"> sicherheitsrelevanten bzw. sensitiven</w:t>
      </w:r>
      <w:r w:rsidRPr="00E519E8">
        <w:t xml:space="preserve"> Objekte MÜSSEN durch den TSP</w:t>
      </w:r>
      <w:r w:rsidR="00023C6A" w:rsidRPr="00E519E8">
        <w:t>-</w:t>
      </w:r>
      <w:r w:rsidRPr="00E519E8">
        <w:t>CVC als schützenswerte Objekte im Sicherheitskonzept des TSP</w:t>
      </w:r>
      <w:r w:rsidR="00023C6A" w:rsidRPr="00E519E8">
        <w:t>-</w:t>
      </w:r>
      <w:r w:rsidRPr="00E519E8">
        <w:t>CVC berück</w:t>
      </w:r>
      <w:r w:rsidR="00677F95" w:rsidRPr="00E519E8">
        <w:softHyphen/>
      </w:r>
      <w:r w:rsidRPr="00E519E8">
        <w:t>sich</w:t>
      </w:r>
      <w:r w:rsidR="00677F95" w:rsidRPr="00E519E8">
        <w:softHyphen/>
      </w:r>
      <w:r w:rsidRPr="00E519E8">
        <w:t>tigt werden:</w:t>
      </w:r>
      <w:r w:rsidR="002B01F9" w:rsidRPr="004E647C">
        <w:tab/>
      </w:r>
      <w:r w:rsidR="002B01F9" w:rsidRPr="004E647C">
        <w:br/>
      </w:r>
      <w:r w:rsidR="00A60A32" w:rsidRPr="00E519E8">
        <w:t xml:space="preserve">(a) </w:t>
      </w:r>
      <w:r w:rsidR="0092432C" w:rsidRPr="00E519E8">
        <w:t>Privater Schlüssel der CVC-CA,</w:t>
      </w:r>
      <w:r w:rsidR="002B01F9" w:rsidRPr="004E647C">
        <w:tab/>
      </w:r>
      <w:r w:rsidR="002B01F9" w:rsidRPr="004E647C">
        <w:br/>
      </w:r>
      <w:r w:rsidR="00A60A32" w:rsidRPr="00E519E8">
        <w:t xml:space="preserve">(b) </w:t>
      </w:r>
      <w:r w:rsidR="0092432C" w:rsidRPr="00E519E8">
        <w:t>Öffentlicher Schlüssel der CVC-CA,</w:t>
      </w:r>
      <w:r w:rsidR="002B01F9" w:rsidRPr="004E647C">
        <w:tab/>
      </w:r>
      <w:r w:rsidR="002B01F9" w:rsidRPr="004E647C">
        <w:br/>
      </w:r>
      <w:r w:rsidR="00A60A32" w:rsidRPr="00E519E8">
        <w:t xml:space="preserve">(c) </w:t>
      </w:r>
      <w:r w:rsidR="0092432C" w:rsidRPr="00E519E8">
        <w:t>Öffentlicher Schlüssel der CVC-Root-CA,</w:t>
      </w:r>
      <w:r w:rsidR="002B01F9" w:rsidRPr="004E647C">
        <w:tab/>
      </w:r>
      <w:r w:rsidR="002B01F9" w:rsidRPr="004E647C">
        <w:br/>
      </w:r>
      <w:r w:rsidR="00A60A32" w:rsidRPr="00E519E8">
        <w:t xml:space="preserve">(d) </w:t>
      </w:r>
      <w:r w:rsidR="0092432C" w:rsidRPr="00E519E8">
        <w:t>Öffentlicher Schlüssel einer eGK zur Rollenauthentisierung</w:t>
      </w:r>
      <w:r w:rsidRPr="00E519E8">
        <w:t>,</w:t>
      </w:r>
      <w:r w:rsidR="00B21CA4" w:rsidRPr="004E647C">
        <w:tab/>
      </w:r>
      <w:r w:rsidR="00B21CA4" w:rsidRPr="004E647C">
        <w:br/>
      </w:r>
      <w:r w:rsidR="00A60A32" w:rsidRPr="00E519E8">
        <w:t xml:space="preserve">(e) </w:t>
      </w:r>
      <w:r w:rsidR="0092432C" w:rsidRPr="00E519E8">
        <w:t>Öffentlicher Schlüssel eines HBA bzw. eine</w:t>
      </w:r>
      <w:r w:rsidR="00084D19" w:rsidRPr="00E519E8">
        <w:t>s</w:t>
      </w:r>
      <w:r w:rsidR="0092432C" w:rsidRPr="00E519E8">
        <w:t xml:space="preserve"> </w:t>
      </w:r>
      <w:r w:rsidR="00084D19" w:rsidRPr="00E519E8">
        <w:t>Sicherheitsmoduls vom Typ B</w:t>
      </w:r>
      <w:r w:rsidR="0092432C" w:rsidRPr="00E519E8">
        <w:t xml:space="preserve"> zur Rollenauthentisierung</w:t>
      </w:r>
      <w:r w:rsidRPr="00E519E8">
        <w:t>,</w:t>
      </w:r>
      <w:r w:rsidR="00B21CA4" w:rsidRPr="004E647C">
        <w:tab/>
      </w:r>
      <w:r w:rsidR="00B21CA4" w:rsidRPr="004E647C">
        <w:br/>
      </w:r>
      <w:r w:rsidR="00A60A32" w:rsidRPr="00E519E8">
        <w:t xml:space="preserve">(f) </w:t>
      </w:r>
      <w:r w:rsidR="0092432C" w:rsidRPr="00E519E8">
        <w:t>Öffentlicher Schlüs</w:t>
      </w:r>
      <w:r w:rsidR="00677F95" w:rsidRPr="00E519E8">
        <w:softHyphen/>
      </w:r>
      <w:r w:rsidR="0092432C" w:rsidRPr="00E519E8">
        <w:t xml:space="preserve">sel eines HBA, </w:t>
      </w:r>
      <w:r w:rsidR="00084D19" w:rsidRPr="00E519E8">
        <w:t>eines Sicherheitsmoduls vom Typ B</w:t>
      </w:r>
      <w:r w:rsidR="0092432C" w:rsidRPr="00E519E8">
        <w:t xml:space="preserve"> bzw. </w:t>
      </w:r>
      <w:r w:rsidR="00084D19" w:rsidRPr="00E519E8">
        <w:t xml:space="preserve">einer </w:t>
      </w:r>
      <w:r w:rsidR="0092432C" w:rsidRPr="00E519E8">
        <w:t>g</w:t>
      </w:r>
      <w:r w:rsidR="00084D19" w:rsidRPr="00E519E8">
        <w:t>eräte</w:t>
      </w:r>
      <w:r w:rsidR="00677F95" w:rsidRPr="00E519E8">
        <w:softHyphen/>
      </w:r>
      <w:r w:rsidR="00084D19" w:rsidRPr="00E519E8">
        <w:t xml:space="preserve">bezogenen </w:t>
      </w:r>
      <w:r w:rsidR="0092432C" w:rsidRPr="00E519E8">
        <w:t>SMC zur Authentis</w:t>
      </w:r>
      <w:r w:rsidRPr="00E519E8">
        <w:t>ierung mit Geräte-Profilen,</w:t>
      </w:r>
      <w:r w:rsidR="00B21CA4" w:rsidRPr="004E647C">
        <w:tab/>
      </w:r>
      <w:r w:rsidR="00B21CA4" w:rsidRPr="004E647C">
        <w:br/>
      </w:r>
      <w:r w:rsidR="00A60A32" w:rsidRPr="00E519E8">
        <w:t xml:space="preserve">(g) </w:t>
      </w:r>
      <w:r w:rsidRPr="00E519E8">
        <w:t>Zertifikatsantrag für CV</w:t>
      </w:r>
      <w:r w:rsidR="00EF50D8" w:rsidRPr="00E519E8">
        <w:t>C</w:t>
      </w:r>
      <w:r w:rsidRPr="00E519E8">
        <w:t>-CA-Zertifikat,</w:t>
      </w:r>
      <w:r w:rsidR="00B21CA4" w:rsidRPr="004E647C">
        <w:tab/>
      </w:r>
      <w:r w:rsidR="00B21CA4" w:rsidRPr="004E647C">
        <w:br/>
      </w:r>
      <w:r w:rsidR="00A60A32" w:rsidRPr="00E519E8">
        <w:t xml:space="preserve">(h) </w:t>
      </w:r>
      <w:r w:rsidRPr="00E519E8">
        <w:t>Zertifikatsantrag für ein CV-Zertifikat einer Chipkarte,</w:t>
      </w:r>
      <w:r w:rsidR="00B21CA4" w:rsidRPr="004E647C">
        <w:tab/>
      </w:r>
      <w:r w:rsidR="00B21CA4" w:rsidRPr="004E647C">
        <w:br/>
      </w:r>
      <w:r w:rsidR="00A60A32" w:rsidRPr="00E519E8">
        <w:t xml:space="preserve">(i) </w:t>
      </w:r>
      <w:r w:rsidRPr="00E519E8">
        <w:t>Zulassungsdokumente</w:t>
      </w:r>
      <w:r w:rsidR="00A60A32" w:rsidRPr="00E519E8">
        <w:t>,</w:t>
      </w:r>
      <w:r w:rsidR="00B21CA4" w:rsidRPr="004E647C">
        <w:tab/>
      </w:r>
      <w:r w:rsidR="00B21CA4" w:rsidRPr="004E647C">
        <w:br/>
      </w:r>
      <w:r w:rsidR="00A60A32" w:rsidRPr="00E519E8">
        <w:t xml:space="preserve">(j) </w:t>
      </w:r>
      <w:r w:rsidRPr="00E519E8">
        <w:t>Registrierungsdokumente,</w:t>
      </w:r>
      <w:r w:rsidR="00B21CA4" w:rsidRPr="004E647C">
        <w:tab/>
      </w:r>
      <w:r w:rsidR="00B21CA4" w:rsidRPr="004E647C">
        <w:br/>
      </w:r>
      <w:r w:rsidR="00A60A32" w:rsidRPr="00E519E8">
        <w:t xml:space="preserve">(k) </w:t>
      </w:r>
      <w:r w:rsidRPr="00E519E8">
        <w:t>Qualifizierungsdokumente,</w:t>
      </w:r>
      <w:r w:rsidR="00B21CA4" w:rsidRPr="004E647C">
        <w:tab/>
      </w:r>
      <w:r w:rsidR="00B21CA4" w:rsidRPr="004E647C">
        <w:br/>
      </w:r>
      <w:r w:rsidR="00A60A32" w:rsidRPr="00E519E8">
        <w:t xml:space="preserve">(l) </w:t>
      </w:r>
      <w:r w:rsidR="0092432C" w:rsidRPr="00E519E8">
        <w:t>Authentisierungsinformationen zur Authentis</w:t>
      </w:r>
      <w:r w:rsidRPr="00E519E8">
        <w:t>ierung von Akteuren bzw. Rollen,</w:t>
      </w:r>
      <w:r w:rsidR="00B21CA4" w:rsidRPr="004E647C">
        <w:br/>
      </w:r>
      <w:r w:rsidR="00A60A32" w:rsidRPr="00E519E8">
        <w:t xml:space="preserve">(m) </w:t>
      </w:r>
      <w:r w:rsidRPr="00E519E8">
        <w:t>Protokolldaten und</w:t>
      </w:r>
      <w:r w:rsidR="00B21CA4" w:rsidRPr="004E647C">
        <w:tab/>
      </w:r>
      <w:r w:rsidR="00B21CA4" w:rsidRPr="004E647C">
        <w:br/>
      </w:r>
      <w:r w:rsidR="00A60A32" w:rsidRPr="00E519E8">
        <w:t xml:space="preserve">(n) </w:t>
      </w:r>
      <w:r w:rsidRPr="00E519E8">
        <w:t>Konfigurationsdaten.</w:t>
      </w:r>
      <w:r w:rsidRPr="00E519E8">
        <w:rPr>
          <w:b/>
        </w:rPr>
        <w:t xml:space="preserve"> </w:t>
      </w:r>
    </w:p>
    <w:p w:rsidR="00B87593" w:rsidRPr="00E46695" w:rsidRDefault="00E46695" w:rsidP="00E46695">
      <w:pPr>
        <w:pStyle w:val="gemStandard"/>
      </w:pPr>
      <w:r>
        <w:rPr>
          <w:b/>
        </w:rPr>
        <w:sym w:font="Wingdings" w:char="F0D5"/>
      </w:r>
    </w:p>
    <w:p w:rsidR="00B87593" w:rsidRPr="00E519E8" w:rsidRDefault="00B87593" w:rsidP="002255D2">
      <w:pPr>
        <w:pStyle w:val="gemStandard"/>
        <w:tabs>
          <w:tab w:val="left" w:pos="567"/>
        </w:tabs>
        <w:ind w:left="567" w:hanging="567"/>
        <w:rPr>
          <w:b/>
        </w:rPr>
      </w:pPr>
      <w:r w:rsidRPr="00E519E8">
        <w:rPr>
          <w:b/>
        </w:rPr>
        <w:sym w:font="Wingdings" w:char="F0D6"/>
      </w:r>
      <w:r w:rsidR="00DB0084" w:rsidRPr="00E519E8">
        <w:rPr>
          <w:b/>
        </w:rPr>
        <w:tab/>
      </w:r>
      <w:r w:rsidR="005C7DB8" w:rsidRPr="00E519E8">
        <w:rPr>
          <w:b/>
        </w:rPr>
        <w:t>TIP1-A_2594</w:t>
      </w:r>
      <w:r w:rsidRPr="00E519E8">
        <w:rPr>
          <w:b/>
        </w:rPr>
        <w:t xml:space="preserve"> Vorgaben zum Schutzbedarf durch die gematik</w:t>
      </w:r>
    </w:p>
    <w:p w:rsidR="00E46695" w:rsidRDefault="00B87593" w:rsidP="00C10A7A">
      <w:pPr>
        <w:pStyle w:val="gemEinzug"/>
        <w:rPr>
          <w:b/>
        </w:rPr>
      </w:pPr>
      <w:r w:rsidRPr="00E519E8">
        <w:t>Der TSP</w:t>
      </w:r>
      <w:r w:rsidR="00023C6A" w:rsidRPr="00E519E8">
        <w:t>-</w:t>
      </w:r>
      <w:r w:rsidRPr="00E519E8">
        <w:t xml:space="preserve">CVC MUSS die Vorgaben </w:t>
      </w:r>
      <w:r w:rsidR="00044AB6" w:rsidRPr="00E519E8">
        <w:t xml:space="preserve">der gematik </w:t>
      </w:r>
      <w:r w:rsidRPr="00E519E8">
        <w:t>hinsichtlich der Einstufung des Schutz</w:t>
      </w:r>
      <w:r w:rsidR="00677F95" w:rsidRPr="00E519E8">
        <w:softHyphen/>
      </w:r>
      <w:r w:rsidRPr="00E519E8">
        <w:t xml:space="preserve">bedarfs </w:t>
      </w:r>
      <w:r w:rsidR="00044AB6" w:rsidRPr="00E519E8">
        <w:t>gemäß</w:t>
      </w:r>
      <w:r w:rsidRPr="00E519E8">
        <w:t xml:space="preserve"> </w:t>
      </w:r>
      <w:r w:rsidR="009441E3" w:rsidRPr="00E519E8">
        <w:t xml:space="preserve">dem </w:t>
      </w:r>
      <w:r w:rsidRPr="00E519E8">
        <w:t>Ergebnis der Schutzbedarfsfeststellung</w:t>
      </w:r>
      <w:r w:rsidR="009441E3" w:rsidRPr="00E519E8">
        <w:t xml:space="preserve"> der TI</w:t>
      </w:r>
      <w:r w:rsidRPr="00E519E8">
        <w:t xml:space="preserve"> </w:t>
      </w:r>
      <w:r w:rsidR="00044AB6" w:rsidRPr="00E519E8">
        <w:t>berück</w:t>
      </w:r>
      <w:r w:rsidR="00677F95" w:rsidRPr="00E519E8">
        <w:softHyphen/>
      </w:r>
      <w:r w:rsidR="00044AB6" w:rsidRPr="00E519E8">
        <w:lastRenderedPageBreak/>
        <w:t>sichtigen</w:t>
      </w:r>
      <w:r w:rsidRPr="00E519E8">
        <w:t xml:space="preserve">. </w:t>
      </w:r>
      <w:r w:rsidR="00044AB6" w:rsidRPr="00E519E8">
        <w:t xml:space="preserve">Weiterhin MUSS er für die Definition spezifischer Einstufungen die Vorgaben für die Methode zur Schutzbedarfsfeststellung in der TI anwenden. </w:t>
      </w:r>
    </w:p>
    <w:p w:rsidR="00B87593" w:rsidRPr="00E46695" w:rsidRDefault="00E46695" w:rsidP="00E46695">
      <w:pPr>
        <w:pStyle w:val="gemStandard"/>
      </w:pPr>
      <w:r>
        <w:rPr>
          <w:b/>
        </w:rPr>
        <w:sym w:font="Wingdings" w:char="F0D5"/>
      </w:r>
    </w:p>
    <w:p w:rsidR="00044AB6" w:rsidRPr="00E519E8" w:rsidRDefault="00044AB6" w:rsidP="002255D2">
      <w:pPr>
        <w:pStyle w:val="gemStandard"/>
        <w:tabs>
          <w:tab w:val="left" w:pos="567"/>
        </w:tabs>
        <w:ind w:left="567" w:hanging="567"/>
        <w:rPr>
          <w:b/>
        </w:rPr>
      </w:pPr>
      <w:r w:rsidRPr="00E519E8">
        <w:rPr>
          <w:b/>
        </w:rPr>
        <w:sym w:font="Wingdings" w:char="F0D6"/>
      </w:r>
      <w:r w:rsidR="00DB0084" w:rsidRPr="00E519E8">
        <w:rPr>
          <w:b/>
        </w:rPr>
        <w:tab/>
      </w:r>
      <w:r w:rsidR="005C7DB8" w:rsidRPr="00E519E8">
        <w:rPr>
          <w:b/>
        </w:rPr>
        <w:t>TIP1-A_2595</w:t>
      </w:r>
      <w:r w:rsidRPr="00E519E8">
        <w:rPr>
          <w:b/>
        </w:rPr>
        <w:t xml:space="preserve"> Spezifische Erhöhung des Schutzbedarfs ist zu</w:t>
      </w:r>
      <w:r w:rsidR="003B2679" w:rsidRPr="00E519E8">
        <w:rPr>
          <w:b/>
        </w:rPr>
        <w:t>lässig</w:t>
      </w:r>
    </w:p>
    <w:p w:rsidR="00E46695" w:rsidRDefault="00044AB6" w:rsidP="00C10A7A">
      <w:pPr>
        <w:pStyle w:val="gemEinzug"/>
        <w:rPr>
          <w:b/>
        </w:rPr>
      </w:pPr>
      <w:r w:rsidRPr="00E519E8">
        <w:t>Die Einstufung des Schutzbedarfs KANN durch den TSP</w:t>
      </w:r>
      <w:r w:rsidR="00023C6A" w:rsidRPr="00E519E8">
        <w:t>-</w:t>
      </w:r>
      <w:r w:rsidRPr="00E519E8">
        <w:t xml:space="preserve">CVC spezifisch erhöht werden. </w:t>
      </w:r>
    </w:p>
    <w:p w:rsidR="00044AB6" w:rsidRPr="00E46695" w:rsidRDefault="00E46695" w:rsidP="00E46695">
      <w:pPr>
        <w:pStyle w:val="gemStandard"/>
      </w:pPr>
      <w:r>
        <w:rPr>
          <w:b/>
        </w:rPr>
        <w:sym w:font="Wingdings" w:char="F0D5"/>
      </w:r>
    </w:p>
    <w:p w:rsidR="00044AB6" w:rsidRPr="00E519E8" w:rsidRDefault="00044AB6" w:rsidP="002255D2">
      <w:pPr>
        <w:pStyle w:val="gemStandard"/>
        <w:tabs>
          <w:tab w:val="left" w:pos="567"/>
        </w:tabs>
        <w:ind w:left="567" w:hanging="567"/>
        <w:rPr>
          <w:b/>
        </w:rPr>
      </w:pPr>
      <w:r w:rsidRPr="00E519E8">
        <w:rPr>
          <w:b/>
        </w:rPr>
        <w:sym w:font="Wingdings" w:char="F0D6"/>
      </w:r>
      <w:r w:rsidR="00DB0084" w:rsidRPr="00E519E8">
        <w:rPr>
          <w:b/>
        </w:rPr>
        <w:tab/>
      </w:r>
      <w:r w:rsidR="005C7DB8" w:rsidRPr="00E519E8">
        <w:rPr>
          <w:b/>
        </w:rPr>
        <w:t>TIP1-A_2596</w:t>
      </w:r>
      <w:r w:rsidRPr="00E519E8">
        <w:rPr>
          <w:b/>
        </w:rPr>
        <w:t xml:space="preserve"> Schutzbedarf darf nicht erniedrigt werden</w:t>
      </w:r>
    </w:p>
    <w:p w:rsidR="00E46695" w:rsidRDefault="00044AB6" w:rsidP="00044AB6">
      <w:pPr>
        <w:pStyle w:val="gemEinzug"/>
        <w:rPr>
          <w:b/>
        </w:rPr>
      </w:pPr>
      <w:r w:rsidRPr="00E519E8">
        <w:t>Eine niedrigere Einstufung des Schutzbedarfs DARF durch den TSP</w:t>
      </w:r>
      <w:r w:rsidR="00023C6A" w:rsidRPr="00E519E8">
        <w:t>-</w:t>
      </w:r>
      <w:r w:rsidR="00875BB4" w:rsidRPr="00E519E8">
        <w:t>CVC</w:t>
      </w:r>
      <w:r w:rsidRPr="00E519E8">
        <w:t xml:space="preserve"> NICHT vorgenommen werden. </w:t>
      </w:r>
    </w:p>
    <w:p w:rsidR="00044AB6" w:rsidRPr="00E46695" w:rsidRDefault="00E46695" w:rsidP="00E46695">
      <w:pPr>
        <w:pStyle w:val="gemStandard"/>
      </w:pPr>
      <w:r>
        <w:rPr>
          <w:b/>
        </w:rPr>
        <w:sym w:font="Wingdings" w:char="F0D5"/>
      </w:r>
    </w:p>
    <w:p w:rsidR="00AA1ECF" w:rsidRPr="00E519E8" w:rsidRDefault="00AA1ECF" w:rsidP="00E46695">
      <w:pPr>
        <w:pStyle w:val="berschrift3"/>
      </w:pPr>
      <w:bookmarkStart w:id="147" w:name="_Toc486426818"/>
      <w:r w:rsidRPr="00E519E8">
        <w:t>Verfügbarkeit der CVC-CA</w:t>
      </w:r>
      <w:bookmarkEnd w:id="147"/>
    </w:p>
    <w:p w:rsidR="00044AB6" w:rsidRPr="00E519E8" w:rsidRDefault="00162EDA" w:rsidP="00162EDA">
      <w:pPr>
        <w:pStyle w:val="gemStandard"/>
      </w:pPr>
      <w:r w:rsidRPr="00E519E8">
        <w:t>Anforderungen für die Verfügbarkeit der CVC-CA werden nicht vorgegeben.</w:t>
      </w:r>
    </w:p>
    <w:p w:rsidR="005D2F9C" w:rsidRPr="00E519E8" w:rsidRDefault="005D2F9C" w:rsidP="00E46695">
      <w:pPr>
        <w:pStyle w:val="berschrift3"/>
      </w:pPr>
      <w:bookmarkStart w:id="148" w:name="_Toc257376906"/>
      <w:bookmarkStart w:id="149" w:name="_Ref330903873"/>
      <w:bookmarkStart w:id="150" w:name="_Toc486426819"/>
      <w:r w:rsidRPr="00E519E8">
        <w:t xml:space="preserve">Ausschließlichkeit </w:t>
      </w:r>
      <w:r w:rsidR="00AB4124" w:rsidRPr="00E519E8">
        <w:t xml:space="preserve">und Dauer </w:t>
      </w:r>
      <w:r w:rsidRPr="00E519E8">
        <w:t>der Schlüsselnutzung</w:t>
      </w:r>
      <w:bookmarkEnd w:id="148"/>
      <w:bookmarkEnd w:id="149"/>
      <w:bookmarkEnd w:id="150"/>
    </w:p>
    <w:p w:rsidR="00FD63BB" w:rsidRPr="00E519E8" w:rsidRDefault="00FD63BB" w:rsidP="00FD63BB">
      <w:pPr>
        <w:pStyle w:val="gemStandard"/>
        <w:tabs>
          <w:tab w:val="left" w:pos="567"/>
        </w:tabs>
        <w:ind w:left="567" w:hanging="567"/>
        <w:rPr>
          <w:b/>
        </w:rPr>
      </w:pPr>
      <w:r w:rsidRPr="00E519E8">
        <w:rPr>
          <w:b/>
        </w:rPr>
        <w:sym w:font="Wingdings" w:char="F0D6"/>
      </w:r>
      <w:r w:rsidRPr="00E519E8">
        <w:rPr>
          <w:b/>
        </w:rPr>
        <w:tab/>
        <w:t>TIP1-A_2598 Verwendung des Schlüsselpaars der CVC-CA</w:t>
      </w:r>
    </w:p>
    <w:p w:rsidR="00E46695" w:rsidRDefault="00FD63BB" w:rsidP="00FD63BB">
      <w:pPr>
        <w:pStyle w:val="gemEinzug"/>
        <w:rPr>
          <w:b/>
        </w:rPr>
      </w:pPr>
      <w:r w:rsidRPr="00E519E8">
        <w:t xml:space="preserve">Der TSP-CVC MUSS sicherstellen, dass das Schlüsselpaar einer CVC-CA, für das durch die CVC-Root-CA ein CVC-CA-Zertifikat erstellt wurde, ausschließlich für das Erstellen von CV-Zertifikaten der für diese CVC-CA registrierten Profile eingesetzt wird. </w:t>
      </w:r>
    </w:p>
    <w:p w:rsidR="00FD63BB" w:rsidRPr="00E46695" w:rsidRDefault="00E46695" w:rsidP="00E46695">
      <w:pPr>
        <w:pStyle w:val="gemStandard"/>
      </w:pPr>
      <w:r>
        <w:rPr>
          <w:b/>
        </w:rPr>
        <w:sym w:font="Wingdings" w:char="F0D5"/>
      </w:r>
    </w:p>
    <w:p w:rsidR="0096582C" w:rsidRPr="00E519E8" w:rsidRDefault="0096582C" w:rsidP="0096582C">
      <w:pPr>
        <w:pStyle w:val="gemStandard"/>
        <w:tabs>
          <w:tab w:val="left" w:pos="567"/>
        </w:tabs>
        <w:ind w:left="567" w:hanging="567"/>
        <w:rPr>
          <w:b/>
        </w:rPr>
      </w:pPr>
      <w:r w:rsidRPr="00E519E8">
        <w:rPr>
          <w:b/>
        </w:rPr>
        <w:sym w:font="Wingdings" w:char="F0D6"/>
      </w:r>
      <w:r w:rsidRPr="00E519E8">
        <w:rPr>
          <w:b/>
        </w:rPr>
        <w:tab/>
      </w:r>
      <w:r w:rsidR="005C7DB8" w:rsidRPr="00E519E8">
        <w:rPr>
          <w:b/>
        </w:rPr>
        <w:t>TIP1-A_2599</w:t>
      </w:r>
      <w:r w:rsidRPr="00E519E8">
        <w:rPr>
          <w:b/>
        </w:rPr>
        <w:t xml:space="preserve"> Begrenzung der Lebensdauer des Schlüsselpaars der CVC-CA</w:t>
      </w:r>
    </w:p>
    <w:p w:rsidR="00E46695" w:rsidRDefault="002E0F65" w:rsidP="0096582C">
      <w:pPr>
        <w:pStyle w:val="gemEinzug"/>
        <w:rPr>
          <w:b/>
        </w:rPr>
      </w:pPr>
      <w:r w:rsidRPr="00E519E8">
        <w:t>Der TSP</w:t>
      </w:r>
      <w:r w:rsidR="00023C6A" w:rsidRPr="00E519E8">
        <w:t>-</w:t>
      </w:r>
      <w:r w:rsidRPr="00E519E8">
        <w:t>CVC MUSS die Lebensdauer des Schlüsselpaares der CVC-CA begren</w:t>
      </w:r>
      <w:r w:rsidR="00677F95" w:rsidRPr="00E519E8">
        <w:softHyphen/>
      </w:r>
      <w:r w:rsidRPr="00E519E8">
        <w:t>zen. Er MUSS das Schlüsselmanagement der CVC-CA in seinem Sicher</w:t>
      </w:r>
      <w:r w:rsidR="00677F95" w:rsidRPr="00E519E8">
        <w:softHyphen/>
      </w:r>
      <w:r w:rsidRPr="00E519E8">
        <w:t>heits</w:t>
      </w:r>
      <w:r w:rsidR="00677F95" w:rsidRPr="00E519E8">
        <w:softHyphen/>
      </w:r>
      <w:r w:rsidRPr="00E519E8">
        <w:t>konzept beschreiben und umsetzen.</w:t>
      </w:r>
      <w:r w:rsidR="0096582C" w:rsidRPr="00E519E8">
        <w:t xml:space="preserve"> </w:t>
      </w:r>
    </w:p>
    <w:p w:rsidR="0096582C" w:rsidRPr="00E46695" w:rsidRDefault="00E46695" w:rsidP="00E46695">
      <w:pPr>
        <w:pStyle w:val="gemStandard"/>
      </w:pPr>
      <w:r>
        <w:rPr>
          <w:b/>
        </w:rPr>
        <w:sym w:font="Wingdings" w:char="F0D5"/>
      </w:r>
    </w:p>
    <w:p w:rsidR="00380F29" w:rsidRPr="00E519E8" w:rsidRDefault="00380F29" w:rsidP="00380F29">
      <w:pPr>
        <w:pStyle w:val="gemStandard"/>
      </w:pPr>
      <w:r w:rsidRPr="00E519E8">
        <w:t>Für jedes kryptographische Objekt (z.B. Schlüssel) müssen die relevanten Abläufe während des kompletten Lebenszyklus festgelegt werden.</w:t>
      </w:r>
    </w:p>
    <w:p w:rsidR="0096582C" w:rsidRPr="00C1022F" w:rsidRDefault="0096582C" w:rsidP="00FD63BB">
      <w:pPr>
        <w:pStyle w:val="gemStandard"/>
        <w:keepNext/>
        <w:tabs>
          <w:tab w:val="left" w:pos="567"/>
        </w:tabs>
        <w:ind w:left="567" w:hanging="567"/>
        <w:rPr>
          <w:b/>
        </w:rPr>
      </w:pPr>
      <w:r w:rsidRPr="00E519E8">
        <w:rPr>
          <w:b/>
        </w:rPr>
        <w:sym w:font="Wingdings" w:char="F0D6"/>
      </w:r>
      <w:r w:rsidRPr="00E519E8">
        <w:rPr>
          <w:b/>
        </w:rPr>
        <w:tab/>
      </w:r>
      <w:r w:rsidR="005C7DB8" w:rsidRPr="00E519E8">
        <w:rPr>
          <w:b/>
        </w:rPr>
        <w:t>TIP1-A_2600</w:t>
      </w:r>
      <w:r w:rsidRPr="00E519E8">
        <w:rPr>
          <w:b/>
        </w:rPr>
        <w:t xml:space="preserve"> </w:t>
      </w:r>
      <w:r w:rsidRPr="00C1022F">
        <w:rPr>
          <w:b/>
        </w:rPr>
        <w:t>Gültigkeitsdauer</w:t>
      </w:r>
      <w:r w:rsidR="00FD63BB" w:rsidRPr="00C1022F">
        <w:rPr>
          <w:b/>
        </w:rPr>
        <w:t xml:space="preserve"> der CVC-CA Schlüssel</w:t>
      </w:r>
    </w:p>
    <w:p w:rsidR="00E46695" w:rsidRDefault="002E0F65" w:rsidP="0096582C">
      <w:pPr>
        <w:pStyle w:val="gemEinzug"/>
        <w:rPr>
          <w:b/>
        </w:rPr>
      </w:pPr>
      <w:r w:rsidRPr="00C1022F">
        <w:t>Der TSP</w:t>
      </w:r>
      <w:r w:rsidR="00023C6A" w:rsidRPr="00C1022F">
        <w:t>-</w:t>
      </w:r>
      <w:r w:rsidRPr="00C1022F">
        <w:t>CVC MUSS sicherstellen, dass d</w:t>
      </w:r>
      <w:r w:rsidR="0096582C" w:rsidRPr="00C1022F">
        <w:t xml:space="preserve">ie Lebensdauer des Schlüsselpaars der CVC-CA </w:t>
      </w:r>
      <w:r w:rsidR="001D7BB1" w:rsidRPr="00C1022F">
        <w:t xml:space="preserve">eine Gültigkeitsdauer von </w:t>
      </w:r>
      <w:r w:rsidR="00AF5B20" w:rsidRPr="00C1022F">
        <w:t xml:space="preserve">8 </w:t>
      </w:r>
      <w:r w:rsidR="001D7BB1" w:rsidRPr="00C1022F">
        <w:t xml:space="preserve">Jahren </w:t>
      </w:r>
      <w:r w:rsidRPr="00C1022F">
        <w:t>nicht übers</w:t>
      </w:r>
      <w:r w:rsidRPr="00E519E8">
        <w:t>chreitet</w:t>
      </w:r>
      <w:r w:rsidR="001D7BB1" w:rsidRPr="00E519E8">
        <w:t>.</w:t>
      </w:r>
      <w:r w:rsidR="0096582C" w:rsidRPr="00E519E8">
        <w:t xml:space="preserve"> </w:t>
      </w:r>
    </w:p>
    <w:p w:rsidR="0096582C" w:rsidRPr="00E46695" w:rsidRDefault="00E46695" w:rsidP="00E46695">
      <w:pPr>
        <w:pStyle w:val="gemStandard"/>
      </w:pPr>
      <w:r>
        <w:rPr>
          <w:b/>
        </w:rPr>
        <w:sym w:font="Wingdings" w:char="F0D5"/>
      </w:r>
    </w:p>
    <w:p w:rsidR="00044AB6" w:rsidRPr="00E519E8" w:rsidRDefault="00044AB6"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TIP1-A_2601</w:t>
      </w:r>
      <w:r w:rsidRPr="00E519E8">
        <w:rPr>
          <w:b/>
        </w:rPr>
        <w:t xml:space="preserve"> Ablauf der Gültigkeitsdauer des privaten Schlüssels der CVC-CA</w:t>
      </w:r>
    </w:p>
    <w:p w:rsidR="00E46695" w:rsidRDefault="00044AB6" w:rsidP="00044AB6">
      <w:pPr>
        <w:pStyle w:val="gemEinzug"/>
        <w:rPr>
          <w:b/>
        </w:rPr>
      </w:pPr>
      <w:r w:rsidRPr="00E519E8">
        <w:t xml:space="preserve">Mit Ablauf der Gültigkeitsdauer DARF der private Schlüssel der </w:t>
      </w:r>
      <w:r w:rsidR="00D162B1" w:rsidRPr="00E519E8">
        <w:t>CVC-CA</w:t>
      </w:r>
      <w:r w:rsidRPr="00E519E8">
        <w:t xml:space="preserve"> </w:t>
      </w:r>
      <w:r w:rsidR="00D162B1" w:rsidRPr="00E519E8">
        <w:t>durch den TSP</w:t>
      </w:r>
      <w:r w:rsidR="00023C6A" w:rsidRPr="00E519E8">
        <w:t>-</w:t>
      </w:r>
      <w:r w:rsidR="00D162B1" w:rsidRPr="00E519E8">
        <w:t>CVC NICHT</w:t>
      </w:r>
      <w:r w:rsidRPr="00E519E8">
        <w:t xml:space="preserve"> mehr für das Erstellen von Signaturen von CV-Zertifikaten eingesetzt werden. </w:t>
      </w:r>
    </w:p>
    <w:p w:rsidR="00044AB6" w:rsidRPr="00E46695" w:rsidRDefault="00E46695" w:rsidP="00E46695">
      <w:pPr>
        <w:pStyle w:val="gemStandard"/>
      </w:pPr>
      <w:r>
        <w:rPr>
          <w:b/>
        </w:rPr>
        <w:lastRenderedPageBreak/>
        <w:sym w:font="Wingdings" w:char="F0D5"/>
      </w:r>
    </w:p>
    <w:p w:rsidR="00044AB6" w:rsidRPr="00E519E8" w:rsidRDefault="00D162B1" w:rsidP="00D162B1">
      <w:pPr>
        <w:pStyle w:val="gemStandard"/>
      </w:pPr>
      <w:r w:rsidRPr="00E519E8">
        <w:t>Für diese CVC-CA ist dann eine erneute Registrierung erforderlich.</w:t>
      </w:r>
    </w:p>
    <w:p w:rsidR="00D162B1" w:rsidRPr="00E519E8" w:rsidRDefault="00D162B1"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TIP1-A_2602</w:t>
      </w:r>
      <w:r w:rsidRPr="00E519E8">
        <w:rPr>
          <w:b/>
        </w:rPr>
        <w:t xml:space="preserve"> Weiterverwendung des privaten Schlüssels einer CVC-CA</w:t>
      </w:r>
    </w:p>
    <w:p w:rsidR="00E46695" w:rsidRDefault="00633968" w:rsidP="006613EC">
      <w:pPr>
        <w:pStyle w:val="gemEinzug"/>
        <w:rPr>
          <w:b/>
        </w:rPr>
      </w:pPr>
      <w:r w:rsidRPr="00E519E8">
        <w:t>Ein TSP-CVC</w:t>
      </w:r>
      <w:r w:rsidR="00D162B1" w:rsidRPr="00E519E8">
        <w:t xml:space="preserve"> DARF den privaten Schlüssel</w:t>
      </w:r>
      <w:r w:rsidRPr="00E519E8">
        <w:t xml:space="preserve"> einer CVC-CA</w:t>
      </w:r>
      <w:r w:rsidR="00D162B1" w:rsidRPr="00E519E8">
        <w:t xml:space="preserve"> NICHT weiterhin verwenden, falls für die CVC-CA ein neues Schlüsselpaar generiert wurde oder falls die Zulassung des TSP</w:t>
      </w:r>
      <w:r w:rsidR="00023C6A" w:rsidRPr="00E519E8">
        <w:t>-</w:t>
      </w:r>
      <w:r w:rsidR="00D162B1" w:rsidRPr="00E519E8">
        <w:t xml:space="preserve">CVC durch die gematik widerrufen wurde. </w:t>
      </w:r>
    </w:p>
    <w:p w:rsidR="00D162B1" w:rsidRPr="00E46695" w:rsidRDefault="00E46695" w:rsidP="00E46695">
      <w:pPr>
        <w:pStyle w:val="gemStandard"/>
      </w:pPr>
      <w:r>
        <w:rPr>
          <w:b/>
        </w:rPr>
        <w:sym w:font="Wingdings" w:char="F0D5"/>
      </w:r>
    </w:p>
    <w:p w:rsidR="00F33B0A" w:rsidRPr="00E519E8" w:rsidRDefault="00F33B0A" w:rsidP="00F33B0A">
      <w:pPr>
        <w:pStyle w:val="gemStandard"/>
        <w:tabs>
          <w:tab w:val="left" w:pos="567"/>
        </w:tabs>
        <w:ind w:left="567" w:hanging="567"/>
        <w:rPr>
          <w:b/>
        </w:rPr>
      </w:pPr>
      <w:r w:rsidRPr="00E519E8">
        <w:rPr>
          <w:b/>
        </w:rPr>
        <w:sym w:font="Wingdings" w:char="F0D6"/>
      </w:r>
      <w:r w:rsidRPr="00E519E8">
        <w:rPr>
          <w:b/>
        </w:rPr>
        <w:tab/>
      </w:r>
      <w:r w:rsidR="005C7DB8" w:rsidRPr="00E519E8">
        <w:rPr>
          <w:b/>
        </w:rPr>
        <w:t>TIP1-A_2603</w:t>
      </w:r>
      <w:r w:rsidRPr="00E519E8">
        <w:rPr>
          <w:b/>
        </w:rPr>
        <w:t xml:space="preserve"> Vernichtung nicht mehr benötigter Schlüssel</w:t>
      </w:r>
    </w:p>
    <w:p w:rsidR="00E46695" w:rsidRDefault="00633968" w:rsidP="00F33B0A">
      <w:pPr>
        <w:pStyle w:val="gemEinzug"/>
        <w:rPr>
          <w:b/>
        </w:rPr>
      </w:pPr>
      <w:r w:rsidRPr="00E519E8">
        <w:t>Der TSP-CVC</w:t>
      </w:r>
      <w:r w:rsidR="00F33B0A" w:rsidRPr="00E519E8">
        <w:t xml:space="preserve"> MUSS sicherstellen, dass nicht mehr benötigte Schlüssel</w:t>
      </w:r>
      <w:r w:rsidRPr="00E519E8">
        <w:t xml:space="preserve"> einer CVC-CA</w:t>
      </w:r>
      <w:r w:rsidR="00F33B0A" w:rsidRPr="00E519E8">
        <w:t xml:space="preserve"> sicher gelöscht werden. Dies MUSS im Sicherheitskonzept des TSP</w:t>
      </w:r>
      <w:r w:rsidR="00023C6A" w:rsidRPr="00E519E8">
        <w:t>-</w:t>
      </w:r>
      <w:r w:rsidR="00F33B0A" w:rsidRPr="00E519E8">
        <w:t xml:space="preserve">CVC dargestellt werden. </w:t>
      </w:r>
    </w:p>
    <w:p w:rsidR="00F33B0A" w:rsidRPr="00E46695" w:rsidRDefault="00E46695" w:rsidP="00E46695">
      <w:pPr>
        <w:pStyle w:val="gemStandard"/>
      </w:pPr>
      <w:r>
        <w:rPr>
          <w:b/>
        </w:rPr>
        <w:sym w:font="Wingdings" w:char="F0D5"/>
      </w:r>
    </w:p>
    <w:p w:rsidR="00F33B0A" w:rsidRPr="00E519E8" w:rsidRDefault="00F33B0A" w:rsidP="00F33B0A">
      <w:pPr>
        <w:pStyle w:val="gemStandard"/>
      </w:pPr>
      <w:r w:rsidRPr="00E519E8">
        <w:t xml:space="preserve">Zur sicheren Löschung von Schlüsseln können die Maßnahmen gemäß </w:t>
      </w:r>
      <w:r w:rsidR="00D864EE" w:rsidRPr="00E519E8">
        <w:t xml:space="preserve">Abschnitt </w:t>
      </w:r>
      <w:r w:rsidR="00D864EE" w:rsidRPr="00E519E8">
        <w:fldChar w:fldCharType="begin"/>
      </w:r>
      <w:r w:rsidR="00D864EE" w:rsidRPr="00E519E8">
        <w:instrText xml:space="preserve"> REF _Ref324510879 \r \h </w:instrText>
      </w:r>
      <w:r w:rsidR="00E519E8">
        <w:instrText xml:space="preserve"> \* MERGEFORMAT </w:instrText>
      </w:r>
      <w:r w:rsidR="00D864EE" w:rsidRPr="00E519E8">
        <w:fldChar w:fldCharType="separate"/>
      </w:r>
      <w:r w:rsidR="00AA7513">
        <w:t>4.6.4</w:t>
      </w:r>
      <w:r w:rsidR="00D864EE" w:rsidRPr="00E519E8">
        <w:fldChar w:fldCharType="end"/>
      </w:r>
      <w:r w:rsidRPr="00E519E8">
        <w:t xml:space="preserve"> verwendet werden.</w:t>
      </w:r>
    </w:p>
    <w:p w:rsidR="005D2F9C" w:rsidRPr="00E519E8" w:rsidRDefault="005D2F9C" w:rsidP="00E46695">
      <w:pPr>
        <w:pStyle w:val="berschrift3"/>
      </w:pPr>
      <w:bookmarkStart w:id="151" w:name="_Ref131325669"/>
      <w:bookmarkStart w:id="152" w:name="_Toc257376907"/>
      <w:bookmarkStart w:id="153" w:name="_Ref324510879"/>
      <w:bookmarkStart w:id="154" w:name="_Toc486426820"/>
      <w:r w:rsidRPr="00E519E8">
        <w:t xml:space="preserve">Verlust der </w:t>
      </w:r>
      <w:bookmarkEnd w:id="151"/>
      <w:bookmarkEnd w:id="152"/>
      <w:r w:rsidRPr="00E519E8">
        <w:t>Zulassung</w:t>
      </w:r>
      <w:bookmarkEnd w:id="153"/>
      <w:bookmarkEnd w:id="154"/>
    </w:p>
    <w:p w:rsidR="003563BA" w:rsidRPr="00C1022F" w:rsidRDefault="003563BA"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w:t>
      </w:r>
      <w:r w:rsidR="005C7DB8" w:rsidRPr="00C1022F">
        <w:rPr>
          <w:b/>
        </w:rPr>
        <w:t>A_2604</w:t>
      </w:r>
      <w:r w:rsidRPr="00C1022F">
        <w:rPr>
          <w:b/>
        </w:rPr>
        <w:t xml:space="preserve"> Vernichtung der </w:t>
      </w:r>
      <w:r w:rsidR="00E60D04" w:rsidRPr="00C1022F">
        <w:rPr>
          <w:b/>
        </w:rPr>
        <w:t>privaten Schlüssel</w:t>
      </w:r>
      <w:r w:rsidRPr="00C1022F">
        <w:rPr>
          <w:b/>
        </w:rPr>
        <w:t xml:space="preserve"> bei Verlust der Zulassung</w:t>
      </w:r>
    </w:p>
    <w:p w:rsidR="00E46695" w:rsidRDefault="003563BA" w:rsidP="00C10A7A">
      <w:pPr>
        <w:pStyle w:val="gemEinzug"/>
        <w:rPr>
          <w:b/>
        </w:rPr>
      </w:pPr>
      <w:r w:rsidRPr="00C1022F">
        <w:t xml:space="preserve">Falls </w:t>
      </w:r>
      <w:r w:rsidR="00633968" w:rsidRPr="00C1022F">
        <w:t>der</w:t>
      </w:r>
      <w:r w:rsidRPr="00C1022F">
        <w:t xml:space="preserve"> </w:t>
      </w:r>
      <w:r w:rsidR="00633968" w:rsidRPr="00C1022F">
        <w:t>TSP-CVC</w:t>
      </w:r>
      <w:r w:rsidRPr="00C1022F">
        <w:t xml:space="preserve"> </w:t>
      </w:r>
      <w:r w:rsidR="00633968" w:rsidRPr="00C1022F">
        <w:t>seine</w:t>
      </w:r>
      <w:r w:rsidRPr="00C1022F">
        <w:t xml:space="preserve"> Zulassung bei der gematik verliert, MUSS </w:t>
      </w:r>
      <w:r w:rsidR="00633968" w:rsidRPr="00C1022F">
        <w:t>er</w:t>
      </w:r>
      <w:r w:rsidRPr="00C1022F">
        <w:t xml:space="preserve"> alle </w:t>
      </w:r>
      <w:r w:rsidR="00E60D04" w:rsidRPr="00C1022F">
        <w:t>privaten Schlüssel</w:t>
      </w:r>
      <w:r w:rsidRPr="00C1022F">
        <w:t xml:space="preserve">, für die </w:t>
      </w:r>
      <w:r w:rsidR="00633968" w:rsidRPr="00C1022F">
        <w:t>er</w:t>
      </w:r>
      <w:r w:rsidRPr="00C1022F">
        <w:t xml:space="preserve"> ein C</w:t>
      </w:r>
      <w:r w:rsidR="00EF50D8" w:rsidRPr="00C1022F">
        <w:t>VC</w:t>
      </w:r>
      <w:r w:rsidRPr="00C1022F">
        <w:t>-C</w:t>
      </w:r>
      <w:r w:rsidR="00EF50D8" w:rsidRPr="00C1022F">
        <w:t>A</w:t>
      </w:r>
      <w:r w:rsidRPr="00C1022F">
        <w:t xml:space="preserve">-Zertifikat der CVC-Root-CA besitzt, </w:t>
      </w:r>
      <w:r w:rsidR="00E60D04" w:rsidRPr="00C1022F">
        <w:t>nach expliziter Anordnung der gematik</w:t>
      </w:r>
      <w:r w:rsidRPr="00C1022F">
        <w:t xml:space="preserve"> vernichten. </w:t>
      </w:r>
    </w:p>
    <w:p w:rsidR="003563BA" w:rsidRPr="00E46695" w:rsidRDefault="00E46695" w:rsidP="00E46695">
      <w:pPr>
        <w:pStyle w:val="gemStandard"/>
      </w:pPr>
      <w:r>
        <w:rPr>
          <w:b/>
        </w:rPr>
        <w:sym w:font="Wingdings" w:char="F0D5"/>
      </w:r>
    </w:p>
    <w:p w:rsidR="00CC3F22" w:rsidRPr="00C1022F" w:rsidRDefault="00CC3F22" w:rsidP="00CC3F22">
      <w:pPr>
        <w:pStyle w:val="gemStandard"/>
        <w:tabs>
          <w:tab w:val="left" w:pos="567"/>
        </w:tabs>
        <w:ind w:left="567" w:hanging="567"/>
        <w:rPr>
          <w:b/>
        </w:rPr>
      </w:pPr>
      <w:r w:rsidRPr="00C1022F">
        <w:rPr>
          <w:b/>
        </w:rPr>
        <w:sym w:font="Wingdings" w:char="F0D6"/>
      </w:r>
      <w:r w:rsidRPr="00C1022F">
        <w:rPr>
          <w:b/>
        </w:rPr>
        <w:tab/>
        <w:t>TIP1-A_2605 Maßnahmen zur Vernichtung von Schlüsseln</w:t>
      </w:r>
    </w:p>
    <w:p w:rsidR="00E46695" w:rsidRDefault="00CC3F22" w:rsidP="006C63CC">
      <w:pPr>
        <w:pStyle w:val="gemEinzug"/>
        <w:rPr>
          <w:b/>
        </w:rPr>
      </w:pPr>
      <w:r w:rsidRPr="00C1022F">
        <w:rPr>
          <w:szCs w:val="22"/>
        </w:rPr>
        <w:t>Der TSP-CVC MUSS sicherstellen, dass die Vernich</w:t>
      </w:r>
      <w:r w:rsidRPr="00E519E8">
        <w:rPr>
          <w:szCs w:val="22"/>
        </w:rPr>
        <w:t>tung von Schlüsseln durch eine der folgenden Maßnahmen realisiert wird</w:t>
      </w:r>
      <w:r w:rsidRPr="00E519E8">
        <w:t>:</w:t>
      </w:r>
      <w:r w:rsidR="00BB7C4F" w:rsidRPr="004E647C">
        <w:tab/>
      </w:r>
      <w:r w:rsidR="00BB7C4F" w:rsidRPr="004E647C">
        <w:br/>
      </w:r>
      <w:r w:rsidRPr="00E519E8">
        <w:t>(</w:t>
      </w:r>
      <w:r>
        <w:t>a</w:t>
      </w:r>
      <w:r w:rsidRPr="00E519E8">
        <w:t>) physisches Löschen des privaten Schlüssels innerhalb des HSM,</w:t>
      </w:r>
      <w:r w:rsidR="00BB7C4F" w:rsidRPr="004E647C">
        <w:tab/>
      </w:r>
      <w:r w:rsidR="00BB7C4F" w:rsidRPr="004E647C">
        <w:br/>
      </w:r>
      <w:r>
        <w:t>(b</w:t>
      </w:r>
      <w:r w:rsidRPr="00E519E8">
        <w:t>) dauerhaftes Sperren aller möglichen Zugriffe auf den privaten Schlüssel innerhalb des HSM.</w:t>
      </w:r>
      <w:r w:rsidRPr="00E519E8">
        <w:rPr>
          <w:b/>
        </w:rPr>
        <w:t xml:space="preserve"> </w:t>
      </w:r>
    </w:p>
    <w:p w:rsidR="005D2F9C" w:rsidRPr="00E46695" w:rsidRDefault="00E46695" w:rsidP="00E46695">
      <w:pPr>
        <w:pStyle w:val="gemStandard"/>
      </w:pPr>
      <w:r>
        <w:rPr>
          <w:b/>
        </w:rPr>
        <w:sym w:font="Wingdings" w:char="F0D5"/>
      </w:r>
    </w:p>
    <w:p w:rsidR="003563BA" w:rsidRPr="00E519E8" w:rsidRDefault="003563BA"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TIP1-A_2606</w:t>
      </w:r>
      <w:r w:rsidRPr="00E519E8">
        <w:rPr>
          <w:b/>
        </w:rPr>
        <w:t xml:space="preserve"> Information über die Vernichtung aller Schlüsselpaare an gematik</w:t>
      </w:r>
    </w:p>
    <w:p w:rsidR="00E46695" w:rsidRDefault="003563BA" w:rsidP="00411F68">
      <w:pPr>
        <w:pStyle w:val="gemEinzug"/>
        <w:rPr>
          <w:b/>
        </w:rPr>
      </w:pPr>
      <w:r w:rsidRPr="00E519E8">
        <w:t xml:space="preserve">Der </w:t>
      </w:r>
      <w:r w:rsidR="0014164E" w:rsidRPr="00E519E8">
        <w:t>TSP-CVC</w:t>
      </w:r>
      <w:r w:rsidRPr="00E519E8">
        <w:t xml:space="preserve"> MUSS </w:t>
      </w:r>
      <w:r w:rsidRPr="00E519E8">
        <w:rPr>
          <w:szCs w:val="22"/>
        </w:rPr>
        <w:t>der gematik die Vernichtung aller Schlüsselpaare schriftlich inner</w:t>
      </w:r>
      <w:r w:rsidR="00BF67CE">
        <w:rPr>
          <w:szCs w:val="22"/>
        </w:rPr>
        <w:softHyphen/>
      </w:r>
      <w:r w:rsidRPr="00E519E8">
        <w:rPr>
          <w:szCs w:val="22"/>
        </w:rPr>
        <w:t>halb von fünf Werktagen nach Eingang der Benachrichtigung über den Wider</w:t>
      </w:r>
      <w:r w:rsidR="00BF67CE">
        <w:rPr>
          <w:szCs w:val="22"/>
        </w:rPr>
        <w:softHyphen/>
      </w:r>
      <w:r w:rsidRPr="00E519E8">
        <w:rPr>
          <w:szCs w:val="22"/>
        </w:rPr>
        <w:t xml:space="preserve">ruf der Zulassung bestätigen. </w:t>
      </w:r>
    </w:p>
    <w:p w:rsidR="003563BA" w:rsidRPr="00E46695" w:rsidRDefault="00E46695" w:rsidP="00E46695">
      <w:pPr>
        <w:pStyle w:val="gemStandard"/>
      </w:pPr>
      <w:r>
        <w:rPr>
          <w:b/>
        </w:rPr>
        <w:sym w:font="Wingdings" w:char="F0D5"/>
      </w:r>
    </w:p>
    <w:p w:rsidR="00AA1ECF" w:rsidRPr="00E519E8" w:rsidRDefault="00AA1ECF" w:rsidP="00E46695">
      <w:pPr>
        <w:pStyle w:val="berschrift3"/>
      </w:pPr>
      <w:bookmarkStart w:id="155" w:name="_Ref324339075"/>
      <w:bookmarkStart w:id="156" w:name="_Toc486426821"/>
      <w:r w:rsidRPr="00E519E8">
        <w:t>Sicherheit des Schlüsselpaares</w:t>
      </w:r>
      <w:bookmarkEnd w:id="155"/>
      <w:bookmarkEnd w:id="156"/>
    </w:p>
    <w:p w:rsidR="006613EC" w:rsidRPr="00E519E8" w:rsidRDefault="006613EC"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TIP1-A_2607</w:t>
      </w:r>
      <w:r w:rsidRPr="00E519E8">
        <w:rPr>
          <w:b/>
        </w:rPr>
        <w:t xml:space="preserve"> Einsatz eines HSM</w:t>
      </w:r>
    </w:p>
    <w:p w:rsidR="00E46695" w:rsidRDefault="008A3157" w:rsidP="00411F68">
      <w:pPr>
        <w:pStyle w:val="gemEinzug"/>
        <w:rPr>
          <w:b/>
        </w:rPr>
      </w:pPr>
      <w:r w:rsidRPr="00E519E8">
        <w:lastRenderedPageBreak/>
        <w:t>D</w:t>
      </w:r>
      <w:r w:rsidR="00633968" w:rsidRPr="00E519E8">
        <w:t>er TSP-CVC</w:t>
      </w:r>
      <w:r w:rsidR="006613EC" w:rsidRPr="00E519E8">
        <w:t xml:space="preserve"> MUSS für die Sicherheit des Schlüsselpaares</w:t>
      </w:r>
      <w:r w:rsidR="00633968" w:rsidRPr="00E519E8">
        <w:t xml:space="preserve"> einer CVC-CA</w:t>
      </w:r>
      <w:r w:rsidR="006613EC" w:rsidRPr="00E519E8">
        <w:t xml:space="preserve"> ein HSM einsetzen.</w:t>
      </w:r>
    </w:p>
    <w:p w:rsidR="006613EC" w:rsidRPr="00E46695" w:rsidRDefault="00E46695" w:rsidP="00E46695">
      <w:pPr>
        <w:pStyle w:val="gemStandard"/>
      </w:pPr>
      <w:r>
        <w:rPr>
          <w:b/>
        </w:rPr>
        <w:sym w:font="Wingdings" w:char="F0D5"/>
      </w:r>
    </w:p>
    <w:p w:rsidR="006613EC" w:rsidRPr="00E519E8" w:rsidRDefault="006613EC" w:rsidP="002255D2">
      <w:pPr>
        <w:pStyle w:val="gemStandard"/>
        <w:tabs>
          <w:tab w:val="left" w:pos="567"/>
        </w:tabs>
        <w:ind w:left="567" w:hanging="567"/>
        <w:rPr>
          <w:b/>
        </w:rPr>
      </w:pPr>
      <w:r w:rsidRPr="00E519E8">
        <w:rPr>
          <w:b/>
        </w:rPr>
        <w:sym w:font="Wingdings" w:char="F0D6"/>
      </w:r>
      <w:r w:rsidR="00EE4307" w:rsidRPr="00E519E8">
        <w:rPr>
          <w:b/>
        </w:rPr>
        <w:tab/>
      </w:r>
      <w:r w:rsidR="005C7DB8" w:rsidRPr="00E519E8">
        <w:rPr>
          <w:b/>
        </w:rPr>
        <w:t>TIP1-A_2608</w:t>
      </w:r>
      <w:r w:rsidR="008A3157" w:rsidRPr="00E519E8">
        <w:rPr>
          <w:b/>
        </w:rPr>
        <w:t xml:space="preserve"> </w:t>
      </w:r>
      <w:r w:rsidR="00564427" w:rsidRPr="00E519E8">
        <w:rPr>
          <w:b/>
        </w:rPr>
        <w:t>Speicherung und An</w:t>
      </w:r>
      <w:r w:rsidR="008A3157" w:rsidRPr="00E519E8">
        <w:rPr>
          <w:b/>
        </w:rPr>
        <w:t xml:space="preserve">wendung des </w:t>
      </w:r>
      <w:r w:rsidR="00564427" w:rsidRPr="00E519E8">
        <w:rPr>
          <w:b/>
        </w:rPr>
        <w:t>privaten Schlüssel</w:t>
      </w:r>
      <w:r w:rsidR="008A3157" w:rsidRPr="00E519E8">
        <w:rPr>
          <w:b/>
        </w:rPr>
        <w:t>s</w:t>
      </w:r>
      <w:r w:rsidRPr="00E519E8">
        <w:rPr>
          <w:b/>
        </w:rPr>
        <w:t xml:space="preserve"> </w:t>
      </w:r>
      <w:r w:rsidR="008A3157" w:rsidRPr="00E519E8">
        <w:rPr>
          <w:b/>
        </w:rPr>
        <w:t>i</w:t>
      </w:r>
      <w:r w:rsidRPr="00E519E8">
        <w:rPr>
          <w:b/>
        </w:rPr>
        <w:t>n ein</w:t>
      </w:r>
      <w:r w:rsidR="008A3157" w:rsidRPr="00E519E8">
        <w:rPr>
          <w:b/>
        </w:rPr>
        <w:t>em</w:t>
      </w:r>
      <w:r w:rsidRPr="00E519E8">
        <w:rPr>
          <w:b/>
        </w:rPr>
        <w:t xml:space="preserve"> HSM</w:t>
      </w:r>
    </w:p>
    <w:p w:rsidR="00E46695" w:rsidRDefault="00564427" w:rsidP="00411F68">
      <w:pPr>
        <w:ind w:left="567"/>
        <w:rPr>
          <w:b/>
        </w:rPr>
      </w:pPr>
      <w:r w:rsidRPr="00E519E8">
        <w:t>Der TSP-CVC MUSS sicherstellen, dass</w:t>
      </w:r>
      <w:r w:rsidR="00C878FC" w:rsidRPr="004E647C">
        <w:tab/>
      </w:r>
      <w:r w:rsidR="00C878FC" w:rsidRPr="004E647C">
        <w:br/>
      </w:r>
      <w:r w:rsidRPr="00E519E8">
        <w:t>a) der private Schlüssel für die Erzeugung von Zertifikaten nicht auslesbar in einem Hardware-Sicherheitsmodul (HSM) ge</w:t>
      </w:r>
      <w:r w:rsidR="00BF67CE">
        <w:softHyphen/>
      </w:r>
      <w:r w:rsidRPr="00E519E8">
        <w:t>speichert wird und</w:t>
      </w:r>
      <w:r w:rsidR="00C878FC" w:rsidRPr="004E647C">
        <w:tab/>
      </w:r>
      <w:r w:rsidR="00C878FC" w:rsidRPr="004E647C">
        <w:br/>
      </w:r>
      <w:r w:rsidRPr="00E519E8">
        <w:t>(b) nach Verwendung des privaten Schlüssels keine Artefakte der Bearbeitung im System hinterlassen werden, die eine Kompromittierung des Schlüs</w:t>
      </w:r>
      <w:r w:rsidR="00BF67CE">
        <w:softHyphen/>
      </w:r>
      <w:r w:rsidRPr="00E519E8">
        <w:t>sels ermöglichen oder erleichtern.</w:t>
      </w:r>
      <w:r w:rsidRPr="00E519E8">
        <w:rPr>
          <w:b/>
        </w:rPr>
        <w:t xml:space="preserve"> </w:t>
      </w:r>
    </w:p>
    <w:p w:rsidR="00A6718C" w:rsidRPr="00E46695" w:rsidRDefault="00E46695" w:rsidP="00411F68">
      <w:pPr>
        <w:ind w:left="567"/>
      </w:pPr>
      <w:r>
        <w:rPr>
          <w:b/>
        </w:rPr>
        <w:sym w:font="Wingdings" w:char="F0D5"/>
      </w:r>
    </w:p>
    <w:p w:rsidR="009A78D8" w:rsidRPr="00E519E8" w:rsidRDefault="009A78D8"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TIP1-A_2609</w:t>
      </w:r>
      <w:r w:rsidRPr="00E519E8">
        <w:rPr>
          <w:b/>
        </w:rPr>
        <w:t xml:space="preserve"> Einsatz einer Chipkarte als HSM</w:t>
      </w:r>
    </w:p>
    <w:p w:rsidR="00E46695" w:rsidRDefault="009A78D8" w:rsidP="00C10A7A">
      <w:pPr>
        <w:pStyle w:val="gemEinzug"/>
        <w:rPr>
          <w:b/>
        </w:rPr>
      </w:pPr>
      <w:r w:rsidRPr="00E519E8">
        <w:t>Bei einem TSP</w:t>
      </w:r>
      <w:r w:rsidR="00023C6A" w:rsidRPr="00E519E8">
        <w:t>-</w:t>
      </w:r>
      <w:r w:rsidRPr="00E519E8">
        <w:t xml:space="preserve">CVC KANN als HSM auch eine Chipkarte zum Einsatz kommen. </w:t>
      </w:r>
    </w:p>
    <w:p w:rsidR="009A78D8" w:rsidRPr="00E46695" w:rsidRDefault="00E46695" w:rsidP="00E46695">
      <w:pPr>
        <w:pStyle w:val="gemStandard"/>
      </w:pPr>
      <w:r>
        <w:rPr>
          <w:b/>
        </w:rPr>
        <w:sym w:font="Wingdings" w:char="F0D5"/>
      </w:r>
    </w:p>
    <w:p w:rsidR="00C3090B" w:rsidRPr="00E519E8" w:rsidRDefault="00C3090B" w:rsidP="00C3090B">
      <w:pPr>
        <w:pStyle w:val="gemStandard"/>
        <w:tabs>
          <w:tab w:val="left" w:pos="567"/>
        </w:tabs>
        <w:ind w:left="567" w:hanging="567"/>
        <w:rPr>
          <w:b/>
        </w:rPr>
      </w:pPr>
      <w:r w:rsidRPr="00E519E8">
        <w:rPr>
          <w:b/>
        </w:rPr>
        <w:sym w:font="Wingdings" w:char="F0D6"/>
      </w:r>
      <w:r w:rsidRPr="00E519E8">
        <w:rPr>
          <w:b/>
        </w:rPr>
        <w:tab/>
      </w:r>
      <w:r w:rsidR="004A21D1" w:rsidRPr="00E519E8">
        <w:rPr>
          <w:b/>
        </w:rPr>
        <w:t>TIP1-A_4223</w:t>
      </w:r>
      <w:r w:rsidRPr="00E519E8">
        <w:rPr>
          <w:b/>
        </w:rPr>
        <w:t xml:space="preserve"> Ordnungsgemäße Sicherung des privaten Schlüssels der CVC-CA</w:t>
      </w:r>
    </w:p>
    <w:p w:rsidR="00E46695" w:rsidRDefault="00C3090B" w:rsidP="00C3090B">
      <w:pPr>
        <w:pStyle w:val="gemEinzug"/>
        <w:rPr>
          <w:b/>
        </w:rPr>
      </w:pPr>
      <w:r w:rsidRPr="00E519E8">
        <w:t>Der TSP-CVC MUSS die ordnungsgemäße Sicherung des privaten Schlüssels einer CVC-CA nach dem aktuellen Stand der Technik gewährleisten und die Anfor</w:t>
      </w:r>
      <w:r w:rsidR="00BF67CE">
        <w:softHyphen/>
      </w:r>
      <w:r w:rsidRPr="00E519E8">
        <w:t>derungen an kryptographische Module im Rahmen seines betreiber</w:t>
      </w:r>
      <w:r w:rsidR="00BF67CE">
        <w:softHyphen/>
      </w:r>
      <w:r w:rsidRPr="00E519E8">
        <w:t>spe</w:t>
      </w:r>
      <w:r w:rsidR="00BF67CE">
        <w:softHyphen/>
      </w:r>
      <w:r w:rsidRPr="00E519E8">
        <w:t xml:space="preserve">zifischen Sicherheitskonzeptes definieren. </w:t>
      </w:r>
    </w:p>
    <w:p w:rsidR="00C3090B" w:rsidRPr="00E46695" w:rsidRDefault="00E46695" w:rsidP="00E46695">
      <w:pPr>
        <w:pStyle w:val="gemStandard"/>
      </w:pPr>
      <w:r>
        <w:rPr>
          <w:b/>
        </w:rPr>
        <w:sym w:font="Wingdings" w:char="F0D5"/>
      </w:r>
    </w:p>
    <w:p w:rsidR="00C3090B" w:rsidRPr="00E519E8" w:rsidRDefault="00C3090B" w:rsidP="00C3090B">
      <w:pPr>
        <w:pStyle w:val="gemStandard"/>
        <w:tabs>
          <w:tab w:val="left" w:pos="567"/>
        </w:tabs>
        <w:ind w:left="567" w:hanging="567"/>
        <w:rPr>
          <w:b/>
        </w:rPr>
      </w:pPr>
      <w:r w:rsidRPr="00E519E8">
        <w:rPr>
          <w:b/>
        </w:rPr>
        <w:sym w:font="Wingdings" w:char="F0D6"/>
      </w:r>
      <w:r w:rsidRPr="00E519E8">
        <w:rPr>
          <w:b/>
        </w:rPr>
        <w:tab/>
      </w:r>
      <w:r w:rsidR="004A21D1" w:rsidRPr="00E519E8">
        <w:rPr>
          <w:b/>
        </w:rPr>
        <w:t>TIP1-A_4224</w:t>
      </w:r>
      <w:r w:rsidRPr="00E519E8">
        <w:rPr>
          <w:b/>
        </w:rPr>
        <w:t xml:space="preserve"> Verwendung von privaten Schlüsseln einer CVC-CA</w:t>
      </w:r>
    </w:p>
    <w:p w:rsidR="00E46695" w:rsidRDefault="00C3090B" w:rsidP="00C3090B">
      <w:pPr>
        <w:pStyle w:val="gemEinzug"/>
        <w:rPr>
          <w:b/>
        </w:rPr>
      </w:pPr>
      <w:r w:rsidRPr="00E519E8">
        <w:t>Der TSP-CVC MUSS gewährleisten, dass</w:t>
      </w:r>
      <w:r w:rsidR="00C878FC" w:rsidRPr="004E647C">
        <w:tab/>
      </w:r>
      <w:r w:rsidR="00C878FC" w:rsidRPr="004E647C">
        <w:br/>
      </w:r>
      <w:r w:rsidRPr="00E519E8">
        <w:t>a) alle kryptographischen Berechnungen mit einem privaten Schlüssel einer CVC-CA intern in einem Hardware-Sicher</w:t>
      </w:r>
      <w:r w:rsidR="00BF67CE">
        <w:softHyphen/>
      </w:r>
      <w:r w:rsidRPr="00E519E8">
        <w:t>heits</w:t>
      </w:r>
      <w:r w:rsidR="00BF67CE">
        <w:softHyphen/>
      </w:r>
      <w:r w:rsidRPr="00E519E8">
        <w:t>modul (HSM) durchgeführt werden und</w:t>
      </w:r>
      <w:r w:rsidR="00C878FC" w:rsidRPr="004E647C">
        <w:tab/>
      </w:r>
      <w:r w:rsidR="00C878FC" w:rsidRPr="004E647C">
        <w:br/>
      </w:r>
      <w:r w:rsidRPr="00E519E8">
        <w:t xml:space="preserve">b) private Schlüssel der CVC-CA nicht im Klartext aus dem HSM exportiert werden können. </w:t>
      </w:r>
    </w:p>
    <w:p w:rsidR="00C3090B" w:rsidRPr="00E46695" w:rsidRDefault="00E46695" w:rsidP="00E46695">
      <w:pPr>
        <w:pStyle w:val="gemStandard"/>
      </w:pPr>
      <w:r>
        <w:rPr>
          <w:b/>
        </w:rPr>
        <w:sym w:font="Wingdings" w:char="F0D5"/>
      </w:r>
    </w:p>
    <w:p w:rsidR="009A78D8" w:rsidRPr="00E519E8" w:rsidRDefault="009A78D8" w:rsidP="002255D2">
      <w:pPr>
        <w:pStyle w:val="gemStandard"/>
        <w:tabs>
          <w:tab w:val="left" w:pos="567"/>
        </w:tabs>
        <w:ind w:left="567" w:hanging="567"/>
        <w:rPr>
          <w:b/>
        </w:rPr>
      </w:pPr>
      <w:r w:rsidRPr="00E519E8">
        <w:rPr>
          <w:b/>
        </w:rPr>
        <w:sym w:font="Wingdings" w:char="F0D6"/>
      </w:r>
      <w:r w:rsidR="00EE4307" w:rsidRPr="00E519E8">
        <w:rPr>
          <w:b/>
        </w:rPr>
        <w:tab/>
      </w:r>
      <w:r w:rsidR="005C7DB8" w:rsidRPr="00E519E8">
        <w:rPr>
          <w:b/>
        </w:rPr>
        <w:t>TIP1-A_2610</w:t>
      </w:r>
      <w:r w:rsidRPr="00E519E8">
        <w:rPr>
          <w:b/>
        </w:rPr>
        <w:t xml:space="preserve"> Möglichkeit zum Klonen eines HSM</w:t>
      </w:r>
    </w:p>
    <w:p w:rsidR="00E46695" w:rsidRDefault="009A78D8" w:rsidP="00C10A7A">
      <w:pPr>
        <w:pStyle w:val="gemEinzug"/>
        <w:rPr>
          <w:b/>
        </w:rPr>
      </w:pPr>
      <w:r w:rsidRPr="00E519E8">
        <w:t>Falls notwendig KANN aus Gründen der Hochverfügbarkeit bzw. hoher Perfor</w:t>
      </w:r>
      <w:r w:rsidR="00BF67CE">
        <w:softHyphen/>
      </w:r>
      <w:r w:rsidRPr="00E519E8">
        <w:t>manz</w:t>
      </w:r>
      <w:r w:rsidR="00BF67CE">
        <w:softHyphen/>
      </w:r>
      <w:r w:rsidRPr="00E519E8">
        <w:t>anforderungen (Möglichkeit zur Lastverteilung) durch den TSP</w:t>
      </w:r>
      <w:r w:rsidR="00023C6A" w:rsidRPr="00E519E8">
        <w:t>-</w:t>
      </w:r>
      <w:r w:rsidRPr="00E519E8">
        <w:t xml:space="preserve">CVC ein HSM "geklont" werden, indem der private Schlüssel aus dem HSM (kryptographisch abgesichert) exportiert wird und in ein weiteres HSM importiert wird. </w:t>
      </w:r>
    </w:p>
    <w:p w:rsidR="009A78D8" w:rsidRPr="00E46695" w:rsidRDefault="00E46695" w:rsidP="00E46695">
      <w:pPr>
        <w:pStyle w:val="gemStandard"/>
      </w:pPr>
      <w:r>
        <w:rPr>
          <w:b/>
        </w:rPr>
        <w:sym w:font="Wingdings" w:char="F0D5"/>
      </w:r>
    </w:p>
    <w:p w:rsidR="009A78D8" w:rsidRPr="00E519E8" w:rsidRDefault="009A78D8" w:rsidP="009A78D8">
      <w:pPr>
        <w:pStyle w:val="gemStandard"/>
      </w:pPr>
      <w:r w:rsidRPr="00E519E8">
        <w:t>Für das Klonen eines HSMs müssen die folgenden Anforderungen berücksichtigt werden:</w:t>
      </w:r>
    </w:p>
    <w:p w:rsidR="009A78D8" w:rsidRPr="00E519E8" w:rsidRDefault="009A78D8"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TIP1-A_2611</w:t>
      </w:r>
      <w:r w:rsidRPr="00E519E8">
        <w:rPr>
          <w:b/>
        </w:rPr>
        <w:t xml:space="preserve"> Berücksichtigung des Klonens im Sicherheits</w:t>
      </w:r>
      <w:r w:rsidR="00557EA9" w:rsidRPr="00E519E8">
        <w:rPr>
          <w:b/>
        </w:rPr>
        <w:t>konzept</w:t>
      </w:r>
    </w:p>
    <w:p w:rsidR="00E46695" w:rsidRDefault="00DE2D91" w:rsidP="00692F00">
      <w:pPr>
        <w:pStyle w:val="gemEinzug"/>
        <w:rPr>
          <w:b/>
        </w:rPr>
      </w:pPr>
      <w:r w:rsidRPr="006A1FA1">
        <w:t xml:space="preserve">Der TSP-CVC </w:t>
      </w:r>
      <w:r w:rsidR="009A78D8" w:rsidRPr="006A1FA1">
        <w:t xml:space="preserve">MUSS </w:t>
      </w:r>
      <w:r w:rsidRPr="006A1FA1">
        <w:t>den</w:t>
      </w:r>
      <w:r w:rsidR="009A78D8" w:rsidRPr="006A1FA1">
        <w:t xml:space="preserve"> Vorgang </w:t>
      </w:r>
      <w:r w:rsidRPr="006A1FA1">
        <w:t>des Klonens (ggf. auch abgebildet über Schlüsselbackup und -restore) im</w:t>
      </w:r>
      <w:r w:rsidR="009A78D8" w:rsidRPr="006A1FA1">
        <w:t xml:space="preserve"> Sicherheitskonzept gesondert </w:t>
      </w:r>
      <w:r w:rsidRPr="006A1FA1">
        <w:t xml:space="preserve">beschreiben. </w:t>
      </w:r>
      <w:r w:rsidRPr="006A1FA1">
        <w:tab/>
      </w:r>
      <w:r w:rsidRPr="006A1FA1">
        <w:br/>
      </w:r>
      <w:r w:rsidR="009A78D8" w:rsidRPr="006A1FA1">
        <w:t xml:space="preserve">Dabei MÜSSEN insbesondere die Maßnahmen für die Gewährleistung der </w:t>
      </w:r>
      <w:r w:rsidR="009A78D8" w:rsidRPr="006A1FA1">
        <w:lastRenderedPageBreak/>
        <w:t xml:space="preserve">Sicherheit des privaten Schlüssels als auch die (technischen und/oder organisatorischen) </w:t>
      </w:r>
      <w:r w:rsidRPr="006A1FA1">
        <w:t>Maßnahmen</w:t>
      </w:r>
      <w:r w:rsidR="009A78D8" w:rsidRPr="006A1FA1">
        <w:t xml:space="preserve"> für die Verhinderung des unautorisierten Erstellens von Klonen beschrieben werden</w:t>
      </w:r>
      <w:r w:rsidRPr="006A1FA1">
        <w:t xml:space="preserve">. </w:t>
      </w:r>
    </w:p>
    <w:p w:rsidR="009A78D8" w:rsidRPr="00E46695" w:rsidRDefault="00E46695" w:rsidP="00E46695">
      <w:pPr>
        <w:pStyle w:val="gemStandard"/>
      </w:pPr>
      <w:r>
        <w:rPr>
          <w:b/>
        </w:rPr>
        <w:sym w:font="Wingdings" w:char="F0D5"/>
      </w:r>
    </w:p>
    <w:p w:rsidR="009A78D8" w:rsidRPr="00E519E8" w:rsidRDefault="009A78D8" w:rsidP="002255D2">
      <w:pPr>
        <w:pStyle w:val="gemStandard"/>
        <w:tabs>
          <w:tab w:val="left" w:pos="567"/>
        </w:tabs>
        <w:ind w:left="567" w:hanging="567"/>
        <w:rPr>
          <w:b/>
        </w:rPr>
      </w:pPr>
      <w:r w:rsidRPr="006A1FA1">
        <w:rPr>
          <w:b/>
        </w:rPr>
        <w:sym w:font="Wingdings" w:char="F0D6"/>
      </w:r>
      <w:r w:rsidRPr="006A1FA1">
        <w:rPr>
          <w:b/>
        </w:rPr>
        <w:tab/>
      </w:r>
      <w:r w:rsidR="005C7DB8" w:rsidRPr="006A1FA1">
        <w:rPr>
          <w:b/>
        </w:rPr>
        <w:t>TIP1-A_2612</w:t>
      </w:r>
      <w:r w:rsidRPr="006A1FA1">
        <w:rPr>
          <w:b/>
        </w:rPr>
        <w:t xml:space="preserve"> Anwendung des Vier-Augen-Prinzips beim Klonen eines HSMs</w:t>
      </w:r>
    </w:p>
    <w:p w:rsidR="00E46695" w:rsidRDefault="001C06B7" w:rsidP="009A78D8">
      <w:pPr>
        <w:pStyle w:val="gemEinzug"/>
        <w:rPr>
          <w:b/>
        </w:rPr>
      </w:pPr>
      <w:r w:rsidRPr="00E519E8">
        <w:t>Der TSP</w:t>
      </w:r>
      <w:r w:rsidR="00023C6A" w:rsidRPr="00E519E8">
        <w:t>-</w:t>
      </w:r>
      <w:r w:rsidRPr="00E519E8">
        <w:t>CVC MUSS sicherstellen, dass d</w:t>
      </w:r>
      <w:r w:rsidR="00B50871" w:rsidRPr="00E519E8">
        <w:t>er Prozess zum</w:t>
      </w:r>
      <w:r w:rsidR="009A78D8" w:rsidRPr="00E519E8">
        <w:t xml:space="preserve"> Klonen eines HSM</w:t>
      </w:r>
      <w:r w:rsidR="00850C38" w:rsidRPr="00E519E8">
        <w:t xml:space="preserve"> </w:t>
      </w:r>
      <w:r w:rsidR="00B50871" w:rsidRPr="00E519E8">
        <w:t xml:space="preserve">nur </w:t>
      </w:r>
      <w:r w:rsidR="009A78D8" w:rsidRPr="00E519E8">
        <w:t>durch zwei Mitarbeiter (Vier-Augen-Prinzip)</w:t>
      </w:r>
      <w:r w:rsidR="00B50871" w:rsidRPr="00E519E8">
        <w:t>, die sich erfolgreich authentisiert haben,</w:t>
      </w:r>
      <w:r w:rsidR="009A78D8" w:rsidRPr="00E519E8">
        <w:t xml:space="preserve"> </w:t>
      </w:r>
      <w:r w:rsidR="00B50871" w:rsidRPr="00E519E8">
        <w:t>ausgeführt werden kann</w:t>
      </w:r>
      <w:r w:rsidR="009A78D8" w:rsidRPr="00E519E8">
        <w:t xml:space="preserve">. </w:t>
      </w:r>
    </w:p>
    <w:p w:rsidR="009A78D8" w:rsidRPr="00E46695" w:rsidRDefault="00E46695" w:rsidP="00E46695">
      <w:pPr>
        <w:pStyle w:val="gemStandard"/>
      </w:pPr>
      <w:r>
        <w:rPr>
          <w:b/>
        </w:rPr>
        <w:sym w:font="Wingdings" w:char="F0D5"/>
      </w:r>
    </w:p>
    <w:p w:rsidR="00B50871" w:rsidRPr="00E519E8" w:rsidRDefault="00B50871"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TIP1-A_2613</w:t>
      </w:r>
      <w:r w:rsidRPr="00E519E8">
        <w:rPr>
          <w:b/>
        </w:rPr>
        <w:t xml:space="preserve"> Protokollierung beim Klonen eines HSMs</w:t>
      </w:r>
    </w:p>
    <w:p w:rsidR="00E46695" w:rsidRDefault="00B50871" w:rsidP="00B50871">
      <w:pPr>
        <w:pStyle w:val="gemEinzug"/>
        <w:rPr>
          <w:b/>
        </w:rPr>
      </w:pPr>
      <w:r w:rsidRPr="00E519E8">
        <w:t xml:space="preserve">Das Klonen eines HSM </w:t>
      </w:r>
      <w:r w:rsidR="00755D61" w:rsidRPr="00E519E8">
        <w:t>MUSS</w:t>
      </w:r>
      <w:r w:rsidRPr="00E519E8">
        <w:t xml:space="preserve"> durch den TSP</w:t>
      </w:r>
      <w:r w:rsidR="00023C6A" w:rsidRPr="00E519E8">
        <w:t>-</w:t>
      </w:r>
      <w:r w:rsidRPr="00E519E8">
        <w:t xml:space="preserve">CVC protokolliert werden. </w:t>
      </w:r>
    </w:p>
    <w:p w:rsidR="00B50871" w:rsidRPr="00E46695" w:rsidRDefault="00E46695" w:rsidP="00E46695">
      <w:pPr>
        <w:pStyle w:val="gemStandard"/>
      </w:pPr>
      <w:r>
        <w:rPr>
          <w:b/>
        </w:rPr>
        <w:sym w:font="Wingdings" w:char="F0D5"/>
      </w:r>
    </w:p>
    <w:p w:rsidR="00B50871" w:rsidRPr="00E519E8" w:rsidRDefault="00B50871"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TIP1-A_2614</w:t>
      </w:r>
      <w:r w:rsidRPr="00E519E8">
        <w:rPr>
          <w:b/>
        </w:rPr>
        <w:t xml:space="preserve"> Nachvollziehbarkeit über die Klone eines HSMs</w:t>
      </w:r>
    </w:p>
    <w:p w:rsidR="00E46695" w:rsidRDefault="00B50871" w:rsidP="001C53FF">
      <w:pPr>
        <w:pStyle w:val="gemEinzug"/>
        <w:rPr>
          <w:b/>
        </w:rPr>
      </w:pPr>
      <w:r w:rsidRPr="00E519E8">
        <w:t>Durch den TSP</w:t>
      </w:r>
      <w:r w:rsidR="00023C6A" w:rsidRPr="00E519E8">
        <w:t>-</w:t>
      </w:r>
      <w:r w:rsidRPr="00E519E8">
        <w:t xml:space="preserve">CVC MUSS zu jeder Zeit einfach nachvollziehbar sein, wie viele Klone des HSM existieren. </w:t>
      </w:r>
    </w:p>
    <w:p w:rsidR="00B50871" w:rsidRPr="00E46695" w:rsidRDefault="00E46695" w:rsidP="00E46695">
      <w:pPr>
        <w:pStyle w:val="gemStandard"/>
      </w:pPr>
      <w:r>
        <w:rPr>
          <w:b/>
        </w:rPr>
        <w:sym w:font="Wingdings" w:char="F0D5"/>
      </w:r>
    </w:p>
    <w:p w:rsidR="00A6718C" w:rsidRPr="00E519E8" w:rsidRDefault="00A6718C" w:rsidP="001C53FF">
      <w:pPr>
        <w:pStyle w:val="gemStandard"/>
      </w:pPr>
      <w:r w:rsidRPr="00E519E8">
        <w:t>Alle Klone eines HSM (d. h. alle HSM mit dem gleichen privaten Schlüssel) werden i</w:t>
      </w:r>
      <w:r w:rsidR="00646626" w:rsidRPr="00E519E8">
        <w:t>m</w:t>
      </w:r>
      <w:r w:rsidRPr="00E519E8">
        <w:t xml:space="preserve"> Sinne dieses Dokuments logisch als ein HSM betrachtet, d.h. alle Anforderungen an ein HSM gelten für jeden Klon.</w:t>
      </w:r>
    </w:p>
    <w:p w:rsidR="00B50871" w:rsidRPr="00E519E8" w:rsidRDefault="00B50871"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TIP1-A_2615</w:t>
      </w:r>
      <w:r w:rsidRPr="00E519E8">
        <w:rPr>
          <w:b/>
        </w:rPr>
        <w:t xml:space="preserve"> Einsatz der Klone eines HSMs im geschützten Bereich der Betriebsstätte</w:t>
      </w:r>
    </w:p>
    <w:p w:rsidR="00E46695" w:rsidRDefault="00B50871" w:rsidP="00B50871">
      <w:pPr>
        <w:pStyle w:val="gemEinzug"/>
        <w:rPr>
          <w:b/>
        </w:rPr>
      </w:pPr>
      <w:r w:rsidRPr="00E519E8">
        <w:t>Alle Klone eines HSM (d. h. alle HSM mit dem gleichen privaten Schlüssel) MÜSSEN durch den TSP</w:t>
      </w:r>
      <w:r w:rsidR="00023C6A" w:rsidRPr="00E519E8">
        <w:t>-</w:t>
      </w:r>
      <w:r w:rsidRPr="00E519E8">
        <w:t>CVC in einem geschützten Bereich der Betriebsstätte ein</w:t>
      </w:r>
      <w:r w:rsidR="00BF67CE">
        <w:softHyphen/>
      </w:r>
      <w:r w:rsidRPr="00E519E8">
        <w:t>ge</w:t>
      </w:r>
      <w:r w:rsidR="00BF67CE">
        <w:softHyphen/>
      </w:r>
      <w:r w:rsidRPr="00E519E8">
        <w:t>setzt werden. </w:t>
      </w:r>
    </w:p>
    <w:p w:rsidR="00A6718C" w:rsidRPr="00E46695" w:rsidRDefault="00E46695" w:rsidP="00E46695">
      <w:pPr>
        <w:pStyle w:val="gemStandard"/>
      </w:pPr>
      <w:r>
        <w:rPr>
          <w:b/>
        </w:rPr>
        <w:sym w:font="Wingdings" w:char="F0D5"/>
      </w:r>
    </w:p>
    <w:p w:rsidR="004D0FF8" w:rsidRPr="00E519E8" w:rsidRDefault="004D0FF8"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TIP1-A_2616</w:t>
      </w:r>
      <w:r w:rsidRPr="00E519E8">
        <w:rPr>
          <w:b/>
        </w:rPr>
        <w:t xml:space="preserve"> Evaluierung von HSMs</w:t>
      </w:r>
      <w:r w:rsidR="009441E3" w:rsidRPr="00E519E8">
        <w:rPr>
          <w:b/>
        </w:rPr>
        <w:t xml:space="preserve"> – TSP</w:t>
      </w:r>
      <w:r w:rsidR="00023C6A" w:rsidRPr="00E519E8">
        <w:rPr>
          <w:b/>
        </w:rPr>
        <w:t>-</w:t>
      </w:r>
      <w:r w:rsidR="009441E3" w:rsidRPr="00E519E8">
        <w:rPr>
          <w:b/>
        </w:rPr>
        <w:t>CVC</w:t>
      </w:r>
    </w:p>
    <w:p w:rsidR="00E46695" w:rsidRDefault="004D0FF8" w:rsidP="004D0FF8">
      <w:pPr>
        <w:pStyle w:val="gemEinzug"/>
        <w:rPr>
          <w:b/>
        </w:rPr>
      </w:pPr>
      <w:r w:rsidRPr="00E519E8">
        <w:t>Als HSM MUSS</w:t>
      </w:r>
      <w:r w:rsidR="009441E3" w:rsidRPr="00E519E8">
        <w:t xml:space="preserve"> der TSP</w:t>
      </w:r>
      <w:r w:rsidR="00023C6A" w:rsidRPr="00E519E8">
        <w:t>-</w:t>
      </w:r>
      <w:r w:rsidR="009441E3" w:rsidRPr="00E519E8">
        <w:t>CVC</w:t>
      </w:r>
      <w:r w:rsidRPr="00E519E8">
        <w:t xml:space="preserve"> ein Modul (bzw. eine Chipkarte) einsetzen, dessen Eignung durch eine erfolgreiche Evaluierung nachgewiesen wurde. Als Evaluierungs</w:t>
      </w:r>
      <w:r w:rsidR="00BF67CE">
        <w:softHyphen/>
      </w:r>
      <w:r w:rsidRPr="00E519E8">
        <w:t xml:space="preserve">schemata kommen dabei Common Criteria, ITSEC oder </w:t>
      </w:r>
      <w:r w:rsidR="00084D19" w:rsidRPr="00E519E8">
        <w:t>Federal Infor</w:t>
      </w:r>
      <w:r w:rsidR="00BF67CE">
        <w:softHyphen/>
      </w:r>
      <w:r w:rsidR="00084D19" w:rsidRPr="00E519E8">
        <w:t>mation Processing Standard (</w:t>
      </w:r>
      <w:r w:rsidRPr="00E519E8">
        <w:t>FIPS</w:t>
      </w:r>
      <w:r w:rsidR="00084D19" w:rsidRPr="00E519E8">
        <w:t>)</w:t>
      </w:r>
      <w:r w:rsidRPr="00E519E8">
        <w:t xml:space="preserve"> in Frage.</w:t>
      </w:r>
      <w:r w:rsidR="000D1937" w:rsidRPr="00E519E8">
        <w:t xml:space="preserve"> </w:t>
      </w:r>
      <w:r w:rsidRPr="00E519E8">
        <w:t>Die Prüftiefe MUSS mindestens</w:t>
      </w:r>
      <w:r w:rsidR="00BE3EB0" w:rsidRPr="004E647C">
        <w:tab/>
      </w:r>
      <w:r w:rsidR="00BE3EB0" w:rsidRPr="004E647C">
        <w:br/>
      </w:r>
      <w:r w:rsidR="000D1937" w:rsidRPr="00E519E8">
        <w:t xml:space="preserve">(a) </w:t>
      </w:r>
      <w:r w:rsidR="003D38AF" w:rsidRPr="00E519E8">
        <w:t>FIPS 140-2 Level 3,</w:t>
      </w:r>
      <w:r w:rsidR="00BE3EB0" w:rsidRPr="004E647C">
        <w:tab/>
      </w:r>
      <w:r w:rsidR="00BE3EB0" w:rsidRPr="004E647C">
        <w:br/>
      </w:r>
      <w:r w:rsidR="000D1937" w:rsidRPr="00E519E8">
        <w:t xml:space="preserve">(b) </w:t>
      </w:r>
      <w:r w:rsidR="003D38AF" w:rsidRPr="00E519E8">
        <w:t>Common Criteria EAL 4+ mit hohem Angriffspotenzial oder</w:t>
      </w:r>
      <w:r w:rsidR="00C309BB" w:rsidRPr="004E647C">
        <w:tab/>
      </w:r>
      <w:r w:rsidR="00C309BB" w:rsidRPr="004E647C">
        <w:br/>
      </w:r>
      <w:r w:rsidR="000D1937" w:rsidRPr="00E519E8">
        <w:t xml:space="preserve">(c) </w:t>
      </w:r>
      <w:r w:rsidR="003D38AF" w:rsidRPr="00E519E8">
        <w:t>ITSEC E3 der Stärke „hoch“</w:t>
      </w:r>
      <w:r w:rsidR="000D1937" w:rsidRPr="00E519E8">
        <w:t xml:space="preserve"> </w:t>
      </w:r>
      <w:r w:rsidR="003D38AF" w:rsidRPr="00E519E8">
        <w:t>entsprechen.</w:t>
      </w:r>
      <w:r w:rsidRPr="00E519E8">
        <w:rPr>
          <w:b/>
        </w:rPr>
        <w:t xml:space="preserve"> </w:t>
      </w:r>
    </w:p>
    <w:p w:rsidR="003D38AF" w:rsidRPr="00E46695" w:rsidRDefault="00E46695" w:rsidP="00E46695">
      <w:pPr>
        <w:pStyle w:val="gemStandard"/>
      </w:pPr>
      <w:r>
        <w:rPr>
          <w:b/>
        </w:rPr>
        <w:sym w:font="Wingdings" w:char="F0D5"/>
      </w:r>
    </w:p>
    <w:p w:rsidR="00206FB2" w:rsidRPr="00C1022F" w:rsidRDefault="00206FB2" w:rsidP="00206FB2">
      <w:pPr>
        <w:pStyle w:val="gemStandard"/>
      </w:pPr>
      <w:r w:rsidRPr="00C1022F">
        <w:t>Der private Schlüssel darf nicht mehr verwendet werden, wenn</w:t>
      </w:r>
    </w:p>
    <w:p w:rsidR="00206FB2" w:rsidRPr="00C1022F" w:rsidRDefault="00206FB2" w:rsidP="00206FB2">
      <w:pPr>
        <w:pStyle w:val="gemAufzhlung"/>
      </w:pPr>
      <w:r w:rsidRPr="00C1022F">
        <w:t>für seine Aufgaben ein neues Schlüsselpaar generi</w:t>
      </w:r>
      <w:r w:rsidR="00DB24E0" w:rsidRPr="00C1022F">
        <w:t>ert und alle erfor</w:t>
      </w:r>
      <w:r w:rsidR="00BF67CE" w:rsidRPr="00C1022F">
        <w:softHyphen/>
      </w:r>
      <w:r w:rsidR="00DB24E0" w:rsidRPr="00C1022F">
        <w:t>derlichen Maß</w:t>
      </w:r>
      <w:r w:rsidRPr="00C1022F">
        <w:t xml:space="preserve">nahmen zur Migration auf diese neuen Root-Schlüssel abgeschlossen sind. </w:t>
      </w:r>
    </w:p>
    <w:p w:rsidR="00206FB2" w:rsidRPr="00C1022F" w:rsidRDefault="00206FB2" w:rsidP="00206FB2">
      <w:pPr>
        <w:pStyle w:val="gemAufzhlung"/>
      </w:pPr>
      <w:r w:rsidRPr="00C1022F">
        <w:lastRenderedPageBreak/>
        <w:t>der Betrieb der CVC-Root-CA nach Entzug der Zulassung durch die gematik eingestellt wird.</w:t>
      </w:r>
    </w:p>
    <w:p w:rsidR="004D0FF8" w:rsidRPr="00E519E8" w:rsidRDefault="004D0FF8"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TIP1-A_2617</w:t>
      </w:r>
      <w:r w:rsidRPr="00E519E8">
        <w:rPr>
          <w:b/>
        </w:rPr>
        <w:t xml:space="preserve"> V</w:t>
      </w:r>
      <w:r w:rsidR="00877699" w:rsidRPr="00E519E8">
        <w:rPr>
          <w:b/>
        </w:rPr>
        <w:t>orgaben an die Funktionalität des</w:t>
      </w:r>
      <w:r w:rsidR="00740469" w:rsidRPr="00E519E8">
        <w:rPr>
          <w:b/>
        </w:rPr>
        <w:t xml:space="preserve"> </w:t>
      </w:r>
      <w:r w:rsidRPr="00E519E8">
        <w:rPr>
          <w:b/>
        </w:rPr>
        <w:t>HSM</w:t>
      </w:r>
      <w:r w:rsidR="00877699" w:rsidRPr="00E519E8">
        <w:rPr>
          <w:b/>
        </w:rPr>
        <w:t xml:space="preserve"> der CVC-CA</w:t>
      </w:r>
    </w:p>
    <w:p w:rsidR="00E46695" w:rsidRDefault="00877699" w:rsidP="0004229D">
      <w:pPr>
        <w:pStyle w:val="gemEinzug"/>
        <w:rPr>
          <w:b/>
        </w:rPr>
      </w:pPr>
      <w:r w:rsidRPr="00E519E8">
        <w:t>Der TSP-CVC MUSS Hardware-Sicherheitsmodule (HSM) einsetzen, die mindestens Funktionen</w:t>
      </w:r>
      <w:r w:rsidR="007C427D" w:rsidRPr="004E647C">
        <w:tab/>
      </w:r>
      <w:r w:rsidR="007C427D" w:rsidRPr="004E647C">
        <w:br/>
      </w:r>
      <w:r w:rsidRPr="00E519E8">
        <w:t>a) zur Generierung eines neuen Schlüsselpaares,</w:t>
      </w:r>
      <w:r w:rsidR="007C427D" w:rsidRPr="004E647C">
        <w:tab/>
      </w:r>
      <w:r w:rsidR="007C427D" w:rsidRPr="004E647C">
        <w:br/>
      </w:r>
      <w:r w:rsidRPr="00E519E8">
        <w:t>b) zur Aktivierung eines Schlüsselpaares,</w:t>
      </w:r>
      <w:r w:rsidR="007C427D" w:rsidRPr="004E647C">
        <w:tab/>
      </w:r>
      <w:r w:rsidR="007C427D" w:rsidRPr="004E647C">
        <w:br/>
      </w:r>
      <w:r w:rsidRPr="00E519E8">
        <w:t>c) zum kryptographisch abgesicherten Im</w:t>
      </w:r>
      <w:r w:rsidR="00E55676" w:rsidRPr="00E519E8">
        <w:t>port und Ex</w:t>
      </w:r>
      <w:r w:rsidRPr="00E519E8">
        <w:t>port eines privaten Schlüssels,</w:t>
      </w:r>
      <w:r w:rsidR="007C427D" w:rsidRPr="004E647C">
        <w:br/>
      </w:r>
      <w:r w:rsidR="00FD665F" w:rsidRPr="00141A3B">
        <w:t>d) zum (physikalischen) Löschen eines Schlüsselpaares,</w:t>
      </w:r>
      <w:r w:rsidR="007C427D" w:rsidRPr="004E647C">
        <w:tab/>
      </w:r>
      <w:r w:rsidR="007C427D" w:rsidRPr="004E647C">
        <w:br/>
      </w:r>
      <w:r w:rsidR="00FD665F">
        <w:t>e</w:t>
      </w:r>
      <w:r w:rsidRPr="00E519E8">
        <w:t>) zur m</w:t>
      </w:r>
      <w:r w:rsidR="005C7E8F" w:rsidRPr="00E519E8">
        <w:t>-</w:t>
      </w:r>
      <w:r w:rsidRPr="00E519E8">
        <w:t>von</w:t>
      </w:r>
      <w:r w:rsidR="005C7E8F" w:rsidRPr="00E519E8">
        <w:t>-</w:t>
      </w:r>
      <w:r w:rsidRPr="00E519E8">
        <w:t>n</w:t>
      </w:r>
      <w:r w:rsidR="005C7E8F" w:rsidRPr="00E519E8">
        <w:t>-</w:t>
      </w:r>
      <w:r w:rsidRPr="00E519E8">
        <w:t>Aktivierung und</w:t>
      </w:r>
      <w:r w:rsidR="007C427D" w:rsidRPr="004E647C">
        <w:tab/>
      </w:r>
      <w:r w:rsidR="007C427D" w:rsidRPr="004E647C">
        <w:br/>
      </w:r>
      <w:r w:rsidR="00FD665F">
        <w:t>f</w:t>
      </w:r>
      <w:r w:rsidRPr="00E519E8">
        <w:t>) zum Erstellen eines Zertifikats mit interaktiv einzugebenden Zertifikatsdaten beinhalten.</w:t>
      </w:r>
      <w:r w:rsidR="00294A24">
        <w:t xml:space="preserve"> </w:t>
      </w:r>
    </w:p>
    <w:p w:rsidR="00A6718C" w:rsidRPr="00E46695" w:rsidRDefault="00E46695" w:rsidP="00E46695">
      <w:pPr>
        <w:pStyle w:val="gemStandard"/>
      </w:pPr>
      <w:r>
        <w:rPr>
          <w:b/>
        </w:rPr>
        <w:sym w:font="Wingdings" w:char="F0D5"/>
      </w:r>
    </w:p>
    <w:p w:rsidR="00877699" w:rsidRPr="00E519E8" w:rsidRDefault="00877699" w:rsidP="00877699">
      <w:pPr>
        <w:pStyle w:val="gemStandard"/>
        <w:tabs>
          <w:tab w:val="left" w:pos="567"/>
        </w:tabs>
        <w:ind w:left="567" w:hanging="567"/>
        <w:rPr>
          <w:b/>
        </w:rPr>
      </w:pPr>
      <w:r w:rsidRPr="00E519E8">
        <w:rPr>
          <w:b/>
        </w:rPr>
        <w:sym w:font="Wingdings" w:char="F0D6"/>
      </w:r>
      <w:r w:rsidRPr="00E519E8">
        <w:rPr>
          <w:b/>
        </w:rPr>
        <w:tab/>
      </w:r>
      <w:r w:rsidR="004A21D1" w:rsidRPr="00E519E8">
        <w:rPr>
          <w:b/>
        </w:rPr>
        <w:t>TIP1-A_4225</w:t>
      </w:r>
      <w:r w:rsidRPr="00E519E8">
        <w:rPr>
          <w:b/>
        </w:rPr>
        <w:t xml:space="preserve"> Nutzung eines HSM nach erfolgreicher Benutzerauthentisierung</w:t>
      </w:r>
    </w:p>
    <w:p w:rsidR="00E46695" w:rsidRDefault="00877699" w:rsidP="00877699">
      <w:pPr>
        <w:pStyle w:val="gemEinzug"/>
        <w:rPr>
          <w:b/>
        </w:rPr>
      </w:pPr>
      <w:r w:rsidRPr="00E519E8">
        <w:t xml:space="preserve">Der TSP-CVC MUSS sicherstellen, dass das HSM nur nach einer erfolgreichen </w:t>
      </w:r>
      <w:r w:rsidRPr="00765645">
        <w:t>Benutz</w:t>
      </w:r>
      <w:r w:rsidR="001C7D22" w:rsidRPr="00765645">
        <w:t>er</w:t>
      </w:r>
      <w:r w:rsidRPr="00765645">
        <w:t xml:space="preserve">authentisierung genutzt werden kann. </w:t>
      </w:r>
    </w:p>
    <w:p w:rsidR="00877699" w:rsidRPr="00E46695" w:rsidRDefault="00E46695" w:rsidP="00E46695">
      <w:pPr>
        <w:pStyle w:val="gemStandard"/>
      </w:pPr>
      <w:r>
        <w:rPr>
          <w:b/>
        </w:rPr>
        <w:sym w:font="Wingdings" w:char="F0D5"/>
      </w:r>
    </w:p>
    <w:p w:rsidR="00D76D96" w:rsidRPr="00E519E8" w:rsidRDefault="00A6718C" w:rsidP="00C10A7A">
      <w:pPr>
        <w:pStyle w:val="gemStandard"/>
      </w:pPr>
      <w:r w:rsidRPr="00E519E8">
        <w:t xml:space="preserve">Das genaue Vorgehen </w:t>
      </w:r>
      <w:r w:rsidR="003160B2" w:rsidRPr="00E519E8">
        <w:t>bei der Benutzerauthentisierung</w:t>
      </w:r>
      <w:r w:rsidRPr="00E519E8">
        <w:t xml:space="preserve"> kann durch den </w:t>
      </w:r>
      <w:r w:rsidR="0014164E" w:rsidRPr="00E519E8">
        <w:t>TSP-CVC</w:t>
      </w:r>
      <w:r w:rsidRPr="00E519E8">
        <w:t xml:space="preserve"> festgelegt werden. So</w:t>
      </w:r>
      <w:r w:rsidR="003160B2" w:rsidRPr="00E519E8">
        <w:t>wohl eine Benutzerauthentisierung</w:t>
      </w:r>
      <w:r w:rsidRPr="00E519E8">
        <w:t xml:space="preserve"> direkt gegenüber dem HSM als auch gegenüber der das HSM nutzenden Anwendung sind denkbar.</w:t>
      </w:r>
    </w:p>
    <w:p w:rsidR="0004229D" w:rsidRPr="00C1022F" w:rsidRDefault="0004229D" w:rsidP="004D48D1">
      <w:pPr>
        <w:pStyle w:val="gemStandard"/>
        <w:keepNext/>
        <w:tabs>
          <w:tab w:val="left" w:pos="567"/>
        </w:tabs>
        <w:ind w:left="567" w:hanging="567"/>
        <w:rPr>
          <w:b/>
        </w:rPr>
      </w:pPr>
      <w:r w:rsidRPr="00C1022F">
        <w:rPr>
          <w:b/>
        </w:rPr>
        <w:sym w:font="Wingdings" w:char="F0D6"/>
      </w:r>
      <w:r w:rsidRPr="00C1022F">
        <w:rPr>
          <w:b/>
        </w:rPr>
        <w:tab/>
        <w:t xml:space="preserve">TIP1-A_5381 </w:t>
      </w:r>
      <w:r w:rsidRPr="00C1022F">
        <w:rPr>
          <w:b/>
          <w:szCs w:val="22"/>
        </w:rPr>
        <w:t xml:space="preserve">Zugang zu </w:t>
      </w:r>
      <w:r w:rsidR="00C36F29" w:rsidRPr="00C1022F">
        <w:rPr>
          <w:b/>
          <w:szCs w:val="22"/>
        </w:rPr>
        <w:t>HSM-</w:t>
      </w:r>
      <w:r w:rsidRPr="00C1022F">
        <w:rPr>
          <w:b/>
          <w:szCs w:val="22"/>
        </w:rPr>
        <w:t>Systemen im Vier-Augen-Prinzip</w:t>
      </w:r>
    </w:p>
    <w:p w:rsidR="00E46695" w:rsidRDefault="0004229D" w:rsidP="0004229D">
      <w:pPr>
        <w:pStyle w:val="gemEinzug"/>
        <w:rPr>
          <w:b/>
        </w:rPr>
      </w:pPr>
      <w:r w:rsidRPr="00C1022F">
        <w:t>Der TSP-CVC MUSS sicherstellen, dass</w:t>
      </w:r>
      <w:r w:rsidR="00B01635" w:rsidRPr="00C1022F">
        <w:t xml:space="preserve"> alle Zugriffe auf das HSM und die direkt zur Administration des HSM verwendeten IT-Systeme</w:t>
      </w:r>
      <w:r w:rsidRPr="00C1022F">
        <w:t xml:space="preserve"> im Vier-Augen-Prinzip er</w:t>
      </w:r>
      <w:r w:rsidR="00C36F29" w:rsidRPr="00C1022F">
        <w:t>folgen</w:t>
      </w:r>
      <w:r w:rsidRPr="00C1022F">
        <w:t>.</w:t>
      </w:r>
    </w:p>
    <w:p w:rsidR="0004229D" w:rsidRPr="00E46695" w:rsidRDefault="00E46695" w:rsidP="00E46695">
      <w:pPr>
        <w:pStyle w:val="gemStandard"/>
      </w:pPr>
      <w:r>
        <w:rPr>
          <w:b/>
        </w:rPr>
        <w:sym w:font="Wingdings" w:char="F0D5"/>
      </w:r>
    </w:p>
    <w:p w:rsidR="00692F00" w:rsidRPr="00E519E8" w:rsidRDefault="00692F00" w:rsidP="00692F00">
      <w:pPr>
        <w:pStyle w:val="gemStandard"/>
        <w:tabs>
          <w:tab w:val="left" w:pos="567"/>
        </w:tabs>
        <w:ind w:left="567" w:hanging="567"/>
        <w:rPr>
          <w:b/>
        </w:rPr>
      </w:pPr>
      <w:r w:rsidRPr="00E519E8">
        <w:rPr>
          <w:b/>
        </w:rPr>
        <w:sym w:font="Wingdings" w:char="F0D6"/>
      </w:r>
      <w:r w:rsidRPr="00E519E8">
        <w:rPr>
          <w:b/>
        </w:rPr>
        <w:tab/>
      </w:r>
      <w:r w:rsidR="005C7DB8" w:rsidRPr="00E519E8">
        <w:rPr>
          <w:b/>
        </w:rPr>
        <w:t>TIP1-A_2618</w:t>
      </w:r>
      <w:r w:rsidRPr="00E519E8">
        <w:rPr>
          <w:b/>
        </w:rPr>
        <w:t xml:space="preserve"> Weitergabe sensitiver Schlüssel</w:t>
      </w:r>
    </w:p>
    <w:p w:rsidR="00E46695" w:rsidRDefault="008B47AE" w:rsidP="00692F00">
      <w:pPr>
        <w:pStyle w:val="gemEinzug"/>
        <w:rPr>
          <w:b/>
        </w:rPr>
      </w:pPr>
      <w:r w:rsidRPr="00E519E8">
        <w:t>Der TSP</w:t>
      </w:r>
      <w:r w:rsidR="00023C6A" w:rsidRPr="00E519E8">
        <w:t>-</w:t>
      </w:r>
      <w:r w:rsidRPr="00E519E8">
        <w:t>CVC MUSS sicherstellen, dass e</w:t>
      </w:r>
      <w:r w:rsidR="00692F00" w:rsidRPr="00E519E8">
        <w:t xml:space="preserve">ine Weitergabe geheimer und privater Schlüssel an andere Organisationen sowie an nicht berechtigte Personen </w:t>
      </w:r>
      <w:r w:rsidRPr="00E519E8">
        <w:t>nicht</w:t>
      </w:r>
      <w:r w:rsidR="00692F00" w:rsidRPr="00E519E8">
        <w:t xml:space="preserve"> erfolg</w:t>
      </w:r>
      <w:r w:rsidRPr="00E519E8">
        <w:t>t</w:t>
      </w:r>
      <w:r w:rsidR="00692F00" w:rsidRPr="00E519E8">
        <w:t xml:space="preserve">. </w:t>
      </w:r>
    </w:p>
    <w:p w:rsidR="00692F00" w:rsidRPr="00E46695" w:rsidRDefault="00E46695" w:rsidP="00E46695">
      <w:pPr>
        <w:pStyle w:val="gemStandard"/>
      </w:pPr>
      <w:r>
        <w:rPr>
          <w:b/>
        </w:rPr>
        <w:sym w:font="Wingdings" w:char="F0D5"/>
      </w:r>
    </w:p>
    <w:p w:rsidR="004D0FF8" w:rsidRPr="00E519E8" w:rsidRDefault="004D0FF8" w:rsidP="002255D2">
      <w:pPr>
        <w:pStyle w:val="gemStandard"/>
        <w:tabs>
          <w:tab w:val="left" w:pos="567"/>
        </w:tabs>
        <w:ind w:left="567" w:hanging="567"/>
        <w:rPr>
          <w:b/>
        </w:rPr>
      </w:pPr>
      <w:r w:rsidRPr="00E519E8">
        <w:rPr>
          <w:b/>
        </w:rPr>
        <w:sym w:font="Wingdings" w:char="F0D6"/>
      </w:r>
      <w:r w:rsidR="00EE4307" w:rsidRPr="00E519E8">
        <w:rPr>
          <w:b/>
        </w:rPr>
        <w:tab/>
      </w:r>
      <w:r w:rsidR="005C7DB8" w:rsidRPr="00E519E8">
        <w:rPr>
          <w:b/>
        </w:rPr>
        <w:t>TIP1-A_2619</w:t>
      </w:r>
      <w:r w:rsidRPr="00E519E8">
        <w:rPr>
          <w:b/>
        </w:rPr>
        <w:t xml:space="preserve"> Authentizität des öffentlichen Schlüssels der CVC-CA bei Zertifikatsbeantragung</w:t>
      </w:r>
    </w:p>
    <w:p w:rsidR="00E46695" w:rsidRDefault="004D0FF8" w:rsidP="003160B2">
      <w:pPr>
        <w:pStyle w:val="gemEinzug"/>
        <w:rPr>
          <w:b/>
        </w:rPr>
      </w:pPr>
      <w:r w:rsidRPr="00E519E8">
        <w:t>Bei der</w:t>
      </w:r>
      <w:r w:rsidR="008B47AE" w:rsidRPr="00E519E8">
        <w:t xml:space="preserve"> Beantragung und Generierung eines Zertifikats für die CVC-CA</w:t>
      </w:r>
      <w:r w:rsidRPr="00E519E8">
        <w:t xml:space="preserve"> MUSS durch den TSP</w:t>
      </w:r>
      <w:r w:rsidR="00023C6A" w:rsidRPr="00E519E8">
        <w:t>-</w:t>
      </w:r>
      <w:r w:rsidRPr="00E519E8">
        <w:t>CVC die Authentizität des öffentlichen Schlüssels sichergestellt werden. Da</w:t>
      </w:r>
      <w:r w:rsidR="00BF67CE">
        <w:softHyphen/>
      </w:r>
      <w:r w:rsidRPr="00E519E8">
        <w:t>zu MUSS</w:t>
      </w:r>
      <w:r w:rsidR="003160B2" w:rsidRPr="00E519E8">
        <w:t xml:space="preserve"> </w:t>
      </w:r>
      <w:r w:rsidR="00A6718C" w:rsidRPr="00E519E8">
        <w:t>ein Fingerprint über den öffentlichen Schlüssel in dem Antrags</w:t>
      </w:r>
      <w:r w:rsidR="00BF67CE">
        <w:softHyphen/>
      </w:r>
      <w:r w:rsidR="00A6718C" w:rsidRPr="00E519E8">
        <w:t>schrei</w:t>
      </w:r>
      <w:r w:rsidR="00BF67CE">
        <w:softHyphen/>
      </w:r>
      <w:r w:rsidR="00A6718C" w:rsidRPr="00E519E8">
        <w:t>ben an die CVC</w:t>
      </w:r>
      <w:r w:rsidR="00972CAA" w:rsidRPr="00E519E8">
        <w:t>-Root</w:t>
      </w:r>
      <w:r w:rsidR="00A6718C" w:rsidRPr="00E519E8">
        <w:t>-CA übermittelt werden und</w:t>
      </w:r>
      <w:r w:rsidR="003160B2" w:rsidRPr="00E519E8">
        <w:t xml:space="preserve"> </w:t>
      </w:r>
      <w:r w:rsidR="00A6718C" w:rsidRPr="00E519E8">
        <w:t>ein mit dem privaten Schlüssel sig</w:t>
      </w:r>
      <w:r w:rsidR="00BF67CE">
        <w:softHyphen/>
      </w:r>
      <w:r w:rsidR="00A6718C" w:rsidRPr="00E519E8">
        <w:t>nierter (den öffentlichen Schlüssel enthaltenen) Request an die CVC</w:t>
      </w:r>
      <w:r w:rsidR="00972CAA" w:rsidRPr="00E519E8">
        <w:t>-Root</w:t>
      </w:r>
      <w:r w:rsidR="00A6718C" w:rsidRPr="00E519E8">
        <w:t>-CA übermittelt werden.</w:t>
      </w:r>
      <w:r w:rsidRPr="00E519E8">
        <w:t> </w:t>
      </w:r>
    </w:p>
    <w:p w:rsidR="00A6718C" w:rsidRPr="00E46695" w:rsidRDefault="00E46695" w:rsidP="00E46695">
      <w:pPr>
        <w:pStyle w:val="gemStandard"/>
      </w:pPr>
      <w:r>
        <w:rPr>
          <w:b/>
        </w:rPr>
        <w:sym w:font="Wingdings" w:char="F0D5"/>
      </w:r>
    </w:p>
    <w:p w:rsidR="00A6718C" w:rsidRPr="00E519E8" w:rsidRDefault="00A6718C" w:rsidP="004C497C">
      <w:pPr>
        <w:pStyle w:val="gemStandard"/>
      </w:pPr>
      <w:r w:rsidRPr="00E519E8">
        <w:t xml:space="preserve">Die genauen Formate für den Fingerprint und den CVC-PKCS#10-Request (vgl. Abschnitt </w:t>
      </w:r>
      <w:r w:rsidRPr="00E519E8">
        <w:fldChar w:fldCharType="begin"/>
      </w:r>
      <w:r w:rsidRPr="00E519E8">
        <w:instrText xml:space="preserve"> REF _Ref324338443 \r \h </w:instrText>
      </w:r>
      <w:r w:rsidR="00E519E8">
        <w:instrText xml:space="preserve"> \* MERGEFORMAT </w:instrText>
      </w:r>
      <w:r w:rsidRPr="00E519E8">
        <w:fldChar w:fldCharType="separate"/>
      </w:r>
      <w:r w:rsidR="00AA7513">
        <w:t>4.7</w:t>
      </w:r>
      <w:r w:rsidRPr="00E519E8">
        <w:fldChar w:fldCharType="end"/>
      </w:r>
      <w:r w:rsidRPr="00E519E8">
        <w:t xml:space="preserve">) werden durch den </w:t>
      </w:r>
      <w:r w:rsidR="00C30F8B" w:rsidRPr="00E519E8">
        <w:t>Anbieter</w:t>
      </w:r>
      <w:r w:rsidRPr="00E519E8">
        <w:t xml:space="preserve"> der CVC</w:t>
      </w:r>
      <w:r w:rsidR="00972CAA" w:rsidRPr="00E519E8">
        <w:t>-Root</w:t>
      </w:r>
      <w:r w:rsidRPr="00E519E8">
        <w:t>-CA vorgegeben.</w:t>
      </w:r>
    </w:p>
    <w:p w:rsidR="004E5D2D" w:rsidRPr="008F2E69" w:rsidRDefault="004E5D2D" w:rsidP="004E5D2D">
      <w:pPr>
        <w:pStyle w:val="gemStandard"/>
        <w:tabs>
          <w:tab w:val="left" w:pos="567"/>
        </w:tabs>
        <w:ind w:left="567" w:hanging="567"/>
        <w:rPr>
          <w:b/>
        </w:rPr>
      </w:pPr>
      <w:r w:rsidRPr="008F2E69">
        <w:rPr>
          <w:b/>
        </w:rPr>
        <w:lastRenderedPageBreak/>
        <w:sym w:font="Wingdings" w:char="F0D6"/>
      </w:r>
      <w:r w:rsidRPr="008F2E69">
        <w:rPr>
          <w:b/>
        </w:rPr>
        <w:tab/>
        <w:t>TIP1-A_2620 Backup und Verfügbarkeit der CVC-CA für Produktiv- und Testumgebung</w:t>
      </w:r>
    </w:p>
    <w:p w:rsidR="00E46695" w:rsidRDefault="004E5D2D" w:rsidP="004E5D2D">
      <w:pPr>
        <w:pStyle w:val="gemEinzug"/>
        <w:rPr>
          <w:b/>
        </w:rPr>
      </w:pPr>
      <w:r w:rsidRPr="008F2E69">
        <w:t>Der TSP-CVC MUSS</w:t>
      </w:r>
      <w:r w:rsidR="00993B55" w:rsidRPr="004E647C">
        <w:tab/>
      </w:r>
      <w:r w:rsidR="00993B55" w:rsidRPr="004E647C">
        <w:br/>
      </w:r>
      <w:r w:rsidRPr="008F2E69">
        <w:t>a) für die Verfügbarkeit der CVC-CA mindestens ein dediziertes Backup-HSM (cold standby) vorhalten, das bei Ausfall eines HSM (Produktiv- oder Testumgebung) eingesetzt werden kann,</w:t>
      </w:r>
      <w:r w:rsidR="00993B55" w:rsidRPr="004E647C">
        <w:tab/>
      </w:r>
      <w:r w:rsidR="00993B55" w:rsidRPr="004E647C">
        <w:br/>
      </w:r>
      <w:r w:rsidRPr="008F2E69">
        <w:t>b) für jede Betriebsumgebung ein separates Schlüssel-Backup der CVC-CA nach den vom HSM-Hersteller vorgegebenen Backup-Verfah</w:t>
      </w:r>
      <w:r w:rsidR="0022304C">
        <w:t>r</w:t>
      </w:r>
      <w:r w:rsidRPr="008F2E69">
        <w:t xml:space="preserve">en sicher erstellen und </w:t>
      </w:r>
      <w:r w:rsidRPr="00765645">
        <w:t>sicher verwahren</w:t>
      </w:r>
      <w:r w:rsidR="00CA4564" w:rsidRPr="00765645">
        <w:t>,</w:t>
      </w:r>
      <w:r w:rsidR="00E17ED4">
        <w:tab/>
      </w:r>
      <w:r w:rsidR="00E17ED4">
        <w:br/>
      </w:r>
      <w:r w:rsidR="00E17ED4" w:rsidRPr="00765645">
        <w:t>c) im Falle einer notwendigen Löschung des privaten Schlüssels auch das zugehörige Schlüsselbackup auf sichere Weise löschen.</w:t>
      </w:r>
      <w:r w:rsidRPr="00765645">
        <w:t xml:space="preserve"> </w:t>
      </w:r>
    </w:p>
    <w:p w:rsidR="004E5D2D" w:rsidRPr="00E46695" w:rsidRDefault="00E46695" w:rsidP="00E46695">
      <w:pPr>
        <w:pStyle w:val="gemStandard"/>
      </w:pPr>
      <w:r>
        <w:rPr>
          <w:b/>
        </w:rPr>
        <w:sym w:font="Wingdings" w:char="F0D5"/>
      </w:r>
    </w:p>
    <w:p w:rsidR="00027459" w:rsidRPr="008F2E69" w:rsidRDefault="00027459" w:rsidP="00027459">
      <w:pPr>
        <w:pStyle w:val="gemStandard"/>
        <w:tabs>
          <w:tab w:val="left" w:pos="567"/>
        </w:tabs>
        <w:ind w:left="567" w:hanging="567"/>
        <w:rPr>
          <w:b/>
        </w:rPr>
      </w:pPr>
      <w:r w:rsidRPr="008F2E69">
        <w:rPr>
          <w:b/>
        </w:rPr>
        <w:sym w:font="Wingdings" w:char="F0D6"/>
      </w:r>
      <w:r w:rsidRPr="008F2E69">
        <w:rPr>
          <w:b/>
        </w:rPr>
        <w:tab/>
        <w:t>TIP1-A_2621 Backup-HSMs – sicherer Schlüsseltransport CVC-CA</w:t>
      </w:r>
    </w:p>
    <w:p w:rsidR="00E46695" w:rsidRDefault="00027459" w:rsidP="00027459">
      <w:pPr>
        <w:pStyle w:val="gemEinzug"/>
        <w:rPr>
          <w:b/>
        </w:rPr>
      </w:pPr>
      <w:r w:rsidRPr="008F2E69">
        <w:t>Der TSP-CVC MUSS zur Übertragung von Schlüsselmaterial auf ein Backup-HSM sicherstellen, dass Ver</w:t>
      </w:r>
      <w:r w:rsidRPr="008F2E69">
        <w:softHyphen/>
        <w:t>traulich</w:t>
      </w:r>
      <w:r w:rsidRPr="008F2E69">
        <w:softHyphen/>
        <w:t>keit und Integrität privater Schlüssel dabei zu jedem Zeitpunkt gewährleistet sind.</w:t>
      </w:r>
    </w:p>
    <w:p w:rsidR="00027459" w:rsidRPr="00E46695" w:rsidRDefault="00E46695" w:rsidP="00E46695">
      <w:pPr>
        <w:pStyle w:val="gemStandard"/>
      </w:pPr>
      <w:r>
        <w:rPr>
          <w:b/>
        </w:rPr>
        <w:sym w:font="Wingdings" w:char="F0D5"/>
      </w:r>
    </w:p>
    <w:p w:rsidR="00A56C05" w:rsidRPr="00E519E8" w:rsidRDefault="00A56C05"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TIP1-A_2622</w:t>
      </w:r>
      <w:r w:rsidRPr="00E519E8">
        <w:rPr>
          <w:b/>
        </w:rPr>
        <w:t xml:space="preserve"> Erzeugung eines Backup-HSMs</w:t>
      </w:r>
      <w:r w:rsidR="00A2330C" w:rsidRPr="00E519E8">
        <w:rPr>
          <w:b/>
        </w:rPr>
        <w:t xml:space="preserve"> </w:t>
      </w:r>
      <w:r w:rsidR="00765761" w:rsidRPr="00E519E8">
        <w:rPr>
          <w:b/>
        </w:rPr>
        <w:t>–</w:t>
      </w:r>
      <w:r w:rsidR="00A2330C" w:rsidRPr="00E519E8">
        <w:rPr>
          <w:b/>
        </w:rPr>
        <w:t xml:space="preserve"> </w:t>
      </w:r>
      <w:r w:rsidR="00765761" w:rsidRPr="00E519E8">
        <w:rPr>
          <w:b/>
        </w:rPr>
        <w:t>Einhaltung weiterer Vorgaben</w:t>
      </w:r>
    </w:p>
    <w:p w:rsidR="00E46695" w:rsidRDefault="00A56C05" w:rsidP="008B47AE">
      <w:pPr>
        <w:pStyle w:val="gemEinzug"/>
        <w:rPr>
          <w:b/>
        </w:rPr>
      </w:pPr>
      <w:r w:rsidRPr="00E519E8">
        <w:t>Bei dem Erzeugen des Backup-HSMs MÜSSEN durch den TSP</w:t>
      </w:r>
      <w:r w:rsidR="00023C6A" w:rsidRPr="00E519E8">
        <w:t>-</w:t>
      </w:r>
      <w:r w:rsidRPr="00E519E8">
        <w:t>CVC die definierten Vorgaben für das Klonen von HSMs sowie die Vorgaben an die Umsetzung des Vier-Augen-Prinzips eingehalten werden. </w:t>
      </w:r>
    </w:p>
    <w:p w:rsidR="00A56C05" w:rsidRPr="00E46695" w:rsidRDefault="00E46695" w:rsidP="00E46695">
      <w:pPr>
        <w:pStyle w:val="gemStandard"/>
      </w:pPr>
      <w:r>
        <w:rPr>
          <w:b/>
        </w:rPr>
        <w:sym w:font="Wingdings" w:char="F0D5"/>
      </w:r>
    </w:p>
    <w:p w:rsidR="00AA1ECF" w:rsidRPr="00E519E8" w:rsidRDefault="00AA1ECF" w:rsidP="00E46695">
      <w:pPr>
        <w:pStyle w:val="berschrift3"/>
      </w:pPr>
      <w:bookmarkStart w:id="157" w:name="_Toc486426822"/>
      <w:r w:rsidRPr="00E519E8">
        <w:t>Algorithmen und Schlüssellängen</w:t>
      </w:r>
      <w:bookmarkEnd w:id="157"/>
    </w:p>
    <w:p w:rsidR="00A6718C" w:rsidRDefault="00A6718C" w:rsidP="008402EC">
      <w:pPr>
        <w:pStyle w:val="gemStandard"/>
      </w:pPr>
      <w:r w:rsidRPr="00E519E8">
        <w:t>Die Algorithmen und Schlüssellängen werden durch [gemSpec_Krypt</w:t>
      </w:r>
      <w:r w:rsidR="00E826BB" w:rsidRPr="00E519E8">
        <w:t>#2.1.2</w:t>
      </w:r>
      <w:r w:rsidRPr="00E519E8">
        <w:t>] festgelegt.</w:t>
      </w:r>
      <w:r w:rsidR="00947151" w:rsidRPr="00E519E8">
        <w:t xml:space="preserve"> Aufgrund der durch die gematik vorgegebenen Schlüssellängen verfügen das Schlüsselpaar der CVC-CA und die hiermit zertifizierten öffentlichen Schlüssel über die gleichen Schlüssellängen.</w:t>
      </w:r>
      <w:r w:rsidRPr="00E519E8">
        <w:t xml:space="preserve"> </w:t>
      </w:r>
    </w:p>
    <w:p w:rsidR="006022AD" w:rsidRPr="00C1022F" w:rsidRDefault="006022AD" w:rsidP="00335A0C">
      <w:pPr>
        <w:pStyle w:val="gemStandard"/>
      </w:pPr>
      <w:r w:rsidRPr="00C1022F">
        <w:t>Vorgaben zur Migration von Algorithmen und Schlüssellängen und dabei zu beachtender Übergangsfristen sind in [gemSpec_Krypt#3.14] definiert.</w:t>
      </w:r>
    </w:p>
    <w:p w:rsidR="00C43359" w:rsidRPr="00E519E8" w:rsidRDefault="00C43359" w:rsidP="00E46695">
      <w:pPr>
        <w:pStyle w:val="berschrift3"/>
      </w:pPr>
      <w:bookmarkStart w:id="158" w:name="_Toc486426823"/>
      <w:r w:rsidRPr="00E519E8">
        <w:t>Schlüsselversionen</w:t>
      </w:r>
      <w:bookmarkEnd w:id="158"/>
    </w:p>
    <w:p w:rsidR="00912565" w:rsidRPr="00E519E8" w:rsidRDefault="00C43359" w:rsidP="008402EC">
      <w:pPr>
        <w:pStyle w:val="gemStandard"/>
      </w:pPr>
      <w:r w:rsidRPr="00E519E8">
        <w:t>CVC-CAs der zweiten Ebene setzen für das Ausstellen von CV-Zertifikaten ein Schlüs</w:t>
      </w:r>
      <w:r w:rsidR="00BF67CE">
        <w:softHyphen/>
      </w:r>
      <w:r w:rsidRPr="00E519E8">
        <w:t>sel</w:t>
      </w:r>
      <w:r w:rsidR="00BF67CE">
        <w:softHyphen/>
      </w:r>
      <w:r w:rsidRPr="00E519E8">
        <w:t>paar ein, dass eine gegebene feste Schlüssellänge hat. Ebenso wird das Schlüs</w:t>
      </w:r>
      <w:r w:rsidR="00BF67CE">
        <w:softHyphen/>
      </w:r>
      <w:r w:rsidRPr="00E519E8">
        <w:t>sel</w:t>
      </w:r>
      <w:r w:rsidR="00BF67CE">
        <w:softHyphen/>
      </w:r>
      <w:r w:rsidRPr="00E519E8">
        <w:t>paar nur mit einem bestimmten kryptographischen Algorithmus genutzt. Auf</w:t>
      </w:r>
      <w:r w:rsidR="00646626" w:rsidRPr="00E519E8">
        <w:softHyphen/>
      </w:r>
      <w:r w:rsidRPr="00E519E8">
        <w:t>grund fort</w:t>
      </w:r>
      <w:r w:rsidR="00BF67CE">
        <w:softHyphen/>
      </w:r>
      <w:r w:rsidRPr="00E519E8">
        <w:t>schrei</w:t>
      </w:r>
      <w:r w:rsidR="00BF67CE">
        <w:softHyphen/>
      </w:r>
      <w:r w:rsidRPr="00E519E8">
        <w:t>ten</w:t>
      </w:r>
      <w:r w:rsidR="00BF67CE">
        <w:softHyphen/>
      </w:r>
      <w:r w:rsidRPr="00E519E8">
        <w:t>der Erkenntnisse bezüglich der Sicherheit bestimmter Schlüssellängen bzw. Algorith</w:t>
      </w:r>
      <w:r w:rsidR="00BF67CE">
        <w:softHyphen/>
      </w:r>
      <w:r w:rsidRPr="00E519E8">
        <w:t>men w</w:t>
      </w:r>
      <w:r w:rsidR="00E55676" w:rsidRPr="00E519E8">
        <w:t>e</w:t>
      </w:r>
      <w:r w:rsidRPr="00E519E8">
        <w:t>rd</w:t>
      </w:r>
      <w:r w:rsidR="00E55676" w:rsidRPr="00E519E8">
        <w:t>en</w:t>
      </w:r>
      <w:r w:rsidRPr="00E519E8">
        <w:t xml:space="preserve"> nach gewissen zeitlichen Abständen die Nutzung eines neuen (längeren) Schlüs</w:t>
      </w:r>
      <w:r w:rsidR="00BF67CE">
        <w:softHyphen/>
      </w:r>
      <w:r w:rsidRPr="00E519E8">
        <w:t>selpaares und ggf. auch die Nutzung neuer kryptographischer Algo</w:t>
      </w:r>
      <w:r w:rsidR="00646626" w:rsidRPr="00E519E8">
        <w:softHyphen/>
      </w:r>
      <w:r w:rsidRPr="00E519E8">
        <w:t>rithmen für die CVC-CAs der zweiten Ebene notwendig. Ein Wechsel zu einem neuen Schlüsselpaar mit einer größeren Schlüssellänge (und ggf. zu einem neuen Algorithmus) wird als Ge</w:t>
      </w:r>
      <w:r w:rsidR="00BF67CE">
        <w:softHyphen/>
      </w:r>
      <w:r w:rsidRPr="00E519E8">
        <w:t>nerationswechsel bezeichnet.</w:t>
      </w:r>
    </w:p>
    <w:p w:rsidR="00C43359" w:rsidRPr="00E519E8" w:rsidRDefault="00C43359" w:rsidP="008402EC">
      <w:pPr>
        <w:pStyle w:val="gemStandard"/>
      </w:pPr>
      <w:r w:rsidRPr="00E519E8">
        <w:t>Es kann weitere Gründe für den Wechsel des Schlüsselpaares geben</w:t>
      </w:r>
      <w:r w:rsidR="00646626" w:rsidRPr="00E519E8">
        <w:t>,</w:t>
      </w:r>
      <w:r w:rsidRPr="00E519E8">
        <w:t xml:space="preserve"> wie z. B. organisa</w:t>
      </w:r>
      <w:r w:rsidR="00646626" w:rsidRPr="00E519E8">
        <w:softHyphen/>
      </w:r>
      <w:r w:rsidRPr="00E519E8">
        <w:t xml:space="preserve">torische Vorgaben (z.B. </w:t>
      </w:r>
      <w:r w:rsidR="0033461E" w:rsidRPr="00E519E8">
        <w:t xml:space="preserve">periodischer </w:t>
      </w:r>
      <w:r w:rsidRPr="00E519E8">
        <w:t>Wechsel des Schlüsselpaares) bzw. die Kompro</w:t>
      </w:r>
      <w:r w:rsidR="00646626" w:rsidRPr="00E519E8">
        <w:softHyphen/>
      </w:r>
      <w:r w:rsidRPr="00E519E8">
        <w:lastRenderedPageBreak/>
        <w:t xml:space="preserve">mittierung des aktuellen Schlüsselpaares. </w:t>
      </w:r>
      <w:r w:rsidR="004E24C2" w:rsidRPr="00E519E8">
        <w:t>H</w:t>
      </w:r>
      <w:r w:rsidRPr="00E519E8">
        <w:t>at das neue Schlüsselpaar die gleiche Länge</w:t>
      </w:r>
      <w:r w:rsidR="00646626" w:rsidRPr="00E519E8">
        <w:t>,</w:t>
      </w:r>
      <w:r w:rsidRPr="00E519E8">
        <w:t xml:space="preserve"> wie das alte Schlüsselpaar</w:t>
      </w:r>
      <w:r w:rsidR="004E24C2" w:rsidRPr="00E519E8">
        <w:t>, wird</w:t>
      </w:r>
      <w:r w:rsidRPr="00E519E8">
        <w:t xml:space="preserve"> </w:t>
      </w:r>
      <w:r w:rsidR="004E24C2" w:rsidRPr="00E519E8">
        <w:t>e</w:t>
      </w:r>
      <w:r w:rsidRPr="00E519E8">
        <w:t>in solcher Wechsel des Schlüsselpaares durch eine CA als Versionswechsel bezeichnet. Bei einem Versionswechsel werden die genutzten krypto</w:t>
      </w:r>
      <w:r w:rsidR="00646626" w:rsidRPr="00E519E8">
        <w:softHyphen/>
      </w:r>
      <w:r w:rsidRPr="00E519E8">
        <w:t>graphischen Algorithmen nicht geändert.</w:t>
      </w:r>
    </w:p>
    <w:p w:rsidR="00742F8C" w:rsidRPr="00E519E8" w:rsidRDefault="00C43359" w:rsidP="008402EC">
      <w:pPr>
        <w:pStyle w:val="gemStandard"/>
      </w:pPr>
      <w:r w:rsidRPr="00E519E8">
        <w:t>Im Falle einer Kompromittierung eines Schlüsselpaares ist ein Versionswechsel als alleinige Maßnahme nicht ausreichend.</w:t>
      </w:r>
    </w:p>
    <w:p w:rsidR="00742F8C" w:rsidRPr="00E519E8" w:rsidRDefault="00742F8C"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TIP1-A_2626</w:t>
      </w:r>
      <w:r w:rsidRPr="00E519E8">
        <w:rPr>
          <w:b/>
        </w:rPr>
        <w:t xml:space="preserve"> Berücksichtigung von Notfallmaßnahmen im Sicherheitskonzept</w:t>
      </w:r>
    </w:p>
    <w:p w:rsidR="00E46695" w:rsidRDefault="00742F8C" w:rsidP="00742F8C">
      <w:pPr>
        <w:pStyle w:val="gemEinzug"/>
        <w:rPr>
          <w:b/>
        </w:rPr>
      </w:pPr>
      <w:r w:rsidRPr="00E519E8">
        <w:t xml:space="preserve">Eine Abschätzung der Auswirkungen einer Kompromittierung eines Schlüsselpaares sowie die daraus folgenden Notfallprozesse </w:t>
      </w:r>
      <w:r w:rsidR="002D5F5D" w:rsidRPr="00E519E8">
        <w:t>MÜSSEN</w:t>
      </w:r>
      <w:r w:rsidR="000154F3" w:rsidRPr="00E519E8">
        <w:t xml:space="preserve"> durch den TSP</w:t>
      </w:r>
      <w:r w:rsidR="00023C6A" w:rsidRPr="00E519E8">
        <w:t>-</w:t>
      </w:r>
      <w:r w:rsidR="000154F3" w:rsidRPr="00E519E8">
        <w:t>CVC</w:t>
      </w:r>
      <w:r w:rsidRPr="00E519E8">
        <w:t xml:space="preserve"> in einer Risikoanalyse und Notfallplanung i</w:t>
      </w:r>
      <w:r w:rsidR="000154F3" w:rsidRPr="00E519E8">
        <w:t>n seinem</w:t>
      </w:r>
      <w:r w:rsidRPr="00E519E8">
        <w:t xml:space="preserve"> Sicherheitskonzept behandelt werden. </w:t>
      </w:r>
    </w:p>
    <w:p w:rsidR="00742F8C" w:rsidRPr="00E46695" w:rsidRDefault="00E46695" w:rsidP="00E46695">
      <w:pPr>
        <w:pStyle w:val="gemStandard"/>
      </w:pPr>
      <w:r>
        <w:rPr>
          <w:b/>
        </w:rPr>
        <w:sym w:font="Wingdings" w:char="F0D5"/>
      </w:r>
    </w:p>
    <w:p w:rsidR="00912565" w:rsidRPr="00E519E8" w:rsidRDefault="00C43359" w:rsidP="008402EC">
      <w:pPr>
        <w:pStyle w:val="gemStandard"/>
      </w:pPr>
      <w:r w:rsidRPr="00E519E8">
        <w:t>Kommt es bei einer CA der zweiten Ebene zu einem Versionswechsel bei dem Schlüssel</w:t>
      </w:r>
      <w:r w:rsidR="00646626" w:rsidRPr="00E519E8">
        <w:softHyphen/>
      </w:r>
      <w:r w:rsidRPr="00E519E8">
        <w:t>paar für das Ausstellen von CV-Zertifikaten, kann dieser Fall logisch behandelt werden</w:t>
      </w:r>
      <w:r w:rsidR="00646626" w:rsidRPr="00E519E8">
        <w:t>,</w:t>
      </w:r>
      <w:r w:rsidRPr="00E519E8">
        <w:t xml:space="preserve"> wie das Aufsetzen einer neuen CA. </w:t>
      </w:r>
    </w:p>
    <w:p w:rsidR="00912565" w:rsidRPr="00E519E8" w:rsidRDefault="00912565" w:rsidP="002255D2">
      <w:pPr>
        <w:pStyle w:val="gemStandard"/>
        <w:tabs>
          <w:tab w:val="left" w:pos="567"/>
        </w:tabs>
        <w:ind w:left="567" w:hanging="567"/>
        <w:rPr>
          <w:b/>
        </w:rPr>
      </w:pPr>
      <w:r w:rsidRPr="00E519E8">
        <w:rPr>
          <w:b/>
        </w:rPr>
        <w:sym w:font="Wingdings" w:char="F0D6"/>
      </w:r>
      <w:r w:rsidRPr="00E519E8">
        <w:rPr>
          <w:b/>
        </w:rPr>
        <w:tab/>
      </w:r>
      <w:r w:rsidR="005C7DB8" w:rsidRPr="00E519E8">
        <w:rPr>
          <w:b/>
        </w:rPr>
        <w:t>TIP1-A_2627</w:t>
      </w:r>
      <w:r w:rsidRPr="00E519E8">
        <w:rPr>
          <w:b/>
        </w:rPr>
        <w:t xml:space="preserve"> Wechsel der Schlüsselversion bei der CVC-CA</w:t>
      </w:r>
    </w:p>
    <w:p w:rsidR="00E46695" w:rsidRDefault="00912565" w:rsidP="00912565">
      <w:pPr>
        <w:pStyle w:val="gemEinzug"/>
        <w:rPr>
          <w:b/>
        </w:rPr>
      </w:pPr>
      <w:r w:rsidRPr="00E519E8">
        <w:t>Im Falle eines Wechse</w:t>
      </w:r>
      <w:r w:rsidR="00772CF7" w:rsidRPr="00E519E8">
        <w:t>ls der Schlüsselversion MUSS der</w:t>
      </w:r>
      <w:r w:rsidRPr="00E519E8">
        <w:t xml:space="preserve"> </w:t>
      </w:r>
      <w:r w:rsidR="00772CF7" w:rsidRPr="00E519E8">
        <w:t>TSP-CVC</w:t>
      </w:r>
      <w:r w:rsidRPr="00E519E8">
        <w:t xml:space="preserve"> den </w:t>
      </w:r>
      <w:r w:rsidR="00772CF7" w:rsidRPr="00E519E8">
        <w:t xml:space="preserve">neuen </w:t>
      </w:r>
      <w:r w:rsidRPr="00E519E8">
        <w:t xml:space="preserve">öffentlichen Schlüssel </w:t>
      </w:r>
      <w:r w:rsidR="00772CF7" w:rsidRPr="00E519E8">
        <w:t xml:space="preserve">einer CVC-CA </w:t>
      </w:r>
      <w:r w:rsidRPr="00E519E8">
        <w:t xml:space="preserve">durch die CVC-Root-CA zertifizieren lassen. Bei allen im Folgenden durch die </w:t>
      </w:r>
      <w:r w:rsidR="000154F3" w:rsidRPr="00E519E8">
        <w:t>CVC-</w:t>
      </w:r>
      <w:r w:rsidRPr="00E519E8">
        <w:t xml:space="preserve">CA zu erzeugenden CV-Zertifikate MUSS </w:t>
      </w:r>
      <w:r w:rsidR="000154F3" w:rsidRPr="00E519E8">
        <w:t xml:space="preserve">die CVC-CA ihr </w:t>
      </w:r>
      <w:r w:rsidRPr="00E519E8">
        <w:t>neue</w:t>
      </w:r>
      <w:r w:rsidR="000154F3" w:rsidRPr="00E519E8">
        <w:t>s</w:t>
      </w:r>
      <w:r w:rsidRPr="00E519E8">
        <w:t xml:space="preserve"> Schlüsselpaar verwende</w:t>
      </w:r>
      <w:r w:rsidR="000154F3" w:rsidRPr="00E519E8">
        <w:t>n</w:t>
      </w:r>
      <w:r w:rsidRPr="00E519E8">
        <w:t xml:space="preserve">. Entsprechend MUSS bei der Kartenproduktion das neue CV-Zertifikat der CVC-CA in die zugehörigen Karten eingebracht werden. </w:t>
      </w:r>
    </w:p>
    <w:p w:rsidR="00912565" w:rsidRPr="00E46695" w:rsidRDefault="00E46695" w:rsidP="00E46695">
      <w:pPr>
        <w:pStyle w:val="gemStandard"/>
      </w:pPr>
      <w:r>
        <w:rPr>
          <w:b/>
        </w:rPr>
        <w:sym w:font="Wingdings" w:char="F0D5"/>
      </w:r>
    </w:p>
    <w:p w:rsidR="00AF0C4A" w:rsidRPr="00E519E8" w:rsidRDefault="00C43359" w:rsidP="008402EC">
      <w:pPr>
        <w:pStyle w:val="gemStandard"/>
      </w:pPr>
      <w:r w:rsidRPr="00E519E8">
        <w:t>Ein Versionswechsel bei dem Schlüsselpaar bei der CVC-Root-CA wird auch als Wechsel der Root-Version bezeichnet. Alle CV-Zertifikate, die direkt (CV-Zertifikate für eine CVC-CA) bzw. indirekt (CV-Zertifikate für eine eGK/HBA/SM-B/gSMC) von einem bestimmten Schlüsselpaar der Root-CA abhängen, geh</w:t>
      </w:r>
      <w:r w:rsidR="0029185A" w:rsidRPr="00E519E8">
        <w:t>ören zur gleichen Root-Version.</w:t>
      </w:r>
    </w:p>
    <w:p w:rsidR="00AA1ECF" w:rsidRPr="00E519E8" w:rsidRDefault="00AA1ECF" w:rsidP="00E46695">
      <w:pPr>
        <w:pStyle w:val="berschrift3"/>
      </w:pPr>
      <w:bookmarkStart w:id="159" w:name="_Ref324773756"/>
      <w:bookmarkStart w:id="160" w:name="_Toc486426824"/>
      <w:r w:rsidRPr="00E519E8">
        <w:t>Protokollierung</w:t>
      </w:r>
      <w:bookmarkEnd w:id="159"/>
      <w:bookmarkEnd w:id="160"/>
    </w:p>
    <w:p w:rsidR="00A05AA3" w:rsidRPr="00E519E8" w:rsidRDefault="00A05AA3" w:rsidP="00A05AA3">
      <w:pPr>
        <w:pStyle w:val="gemStandard"/>
        <w:tabs>
          <w:tab w:val="left" w:pos="567"/>
        </w:tabs>
        <w:ind w:left="567" w:hanging="567"/>
        <w:rPr>
          <w:b/>
        </w:rPr>
      </w:pPr>
      <w:r w:rsidRPr="00C1022F">
        <w:rPr>
          <w:b/>
        </w:rPr>
        <w:sym w:font="Wingdings" w:char="F0D6"/>
      </w:r>
      <w:r w:rsidRPr="00C1022F">
        <w:rPr>
          <w:b/>
        </w:rPr>
        <w:tab/>
        <w:t>TIP1-A_2628 Protokollierung durch den TSP-CVC - Ereignisse</w:t>
      </w:r>
    </w:p>
    <w:p w:rsidR="00E46695" w:rsidRDefault="00A05AA3" w:rsidP="00A05AA3">
      <w:pPr>
        <w:pStyle w:val="gemEinzug"/>
        <w:rPr>
          <w:b/>
        </w:rPr>
      </w:pPr>
      <w:r w:rsidRPr="00E519E8">
        <w:t>Die Arbeit des TSP-CVC MUSS revisionssicher protokolliert werden. Mindestens die folgenden Ereignisse MÜSSEN durch den TSP-CVC protokolliert werden:</w:t>
      </w:r>
      <w:r w:rsidR="00B26941" w:rsidRPr="004E647C">
        <w:tab/>
      </w:r>
      <w:r w:rsidR="00B26941" w:rsidRPr="004E647C">
        <w:br/>
      </w:r>
      <w:r w:rsidRPr="00E519E8">
        <w:t>(a) Generierung eines neuen Schlüsselpaares im HSM,</w:t>
      </w:r>
      <w:r w:rsidR="00B26941" w:rsidRPr="004E647C">
        <w:tab/>
      </w:r>
      <w:r w:rsidR="00B26941" w:rsidRPr="004E647C">
        <w:br/>
      </w:r>
      <w:r w:rsidRPr="00E519E8">
        <w:t>(b) Löschung eines privaten Schlüssels im HSM,</w:t>
      </w:r>
      <w:r w:rsidR="00B26941" w:rsidRPr="004E647C">
        <w:tab/>
      </w:r>
      <w:r w:rsidR="00B26941" w:rsidRPr="004E647C">
        <w:br/>
      </w:r>
      <w:r w:rsidRPr="00E519E8">
        <w:t>(c) Export des privaten Schlüssels,</w:t>
      </w:r>
      <w:r w:rsidR="00B26941" w:rsidRPr="004E647C">
        <w:tab/>
      </w:r>
      <w:r w:rsidR="00B26941" w:rsidRPr="004E647C">
        <w:br/>
      </w:r>
      <w:r w:rsidRPr="00E519E8">
        <w:t>(d) Import des privaten Schlüssels,</w:t>
      </w:r>
      <w:r w:rsidR="00B26941" w:rsidRPr="004E647C">
        <w:tab/>
      </w:r>
      <w:r w:rsidR="00B26941" w:rsidRPr="004E647C">
        <w:br/>
      </w:r>
      <w:r w:rsidRPr="00E519E8">
        <w:t>(e) Sperrung der Zugriffe auf einen privaten Schlüssel im HSM,</w:t>
      </w:r>
      <w:r w:rsidR="00B26941" w:rsidRPr="004E647C">
        <w:tab/>
      </w:r>
      <w:r w:rsidR="00B26941" w:rsidRPr="004E647C">
        <w:br/>
      </w:r>
      <w:r w:rsidRPr="00E519E8">
        <w:t>(f) Erzeugen eines CV-Zertifikats mit einem Profil ungleich 0 (CV-Zertifikat für einen HBA, ein Sicherheitsmodul vom Typ B oder ein gerätebezogenes Sicherheitsmodul),</w:t>
      </w:r>
      <w:r w:rsidR="00B26941" w:rsidRPr="004E647C">
        <w:tab/>
      </w:r>
      <w:r w:rsidR="00B26941" w:rsidRPr="004E647C">
        <w:br/>
      </w:r>
      <w:r w:rsidRPr="00E519E8">
        <w:t xml:space="preserve">(g) Erzeugen einer Menge von CV-Zertifikaten mit Profil 0 (CV-Zertifikat für eine eGK). </w:t>
      </w:r>
    </w:p>
    <w:p w:rsidR="00A05AA3" w:rsidRPr="00E46695" w:rsidRDefault="00E46695" w:rsidP="00E46695">
      <w:pPr>
        <w:pStyle w:val="gemStandard"/>
      </w:pPr>
      <w:r>
        <w:rPr>
          <w:b/>
        </w:rPr>
        <w:sym w:font="Wingdings" w:char="F0D5"/>
      </w:r>
    </w:p>
    <w:p w:rsidR="007735B6" w:rsidRPr="00E519E8" w:rsidRDefault="007735B6" w:rsidP="007735B6">
      <w:pPr>
        <w:pStyle w:val="gemStandard"/>
        <w:tabs>
          <w:tab w:val="left" w:pos="567"/>
        </w:tabs>
        <w:ind w:left="567" w:hanging="567"/>
        <w:rPr>
          <w:b/>
        </w:rPr>
      </w:pPr>
      <w:r w:rsidRPr="00E519E8">
        <w:rPr>
          <w:b/>
        </w:rPr>
        <w:sym w:font="Wingdings" w:char="F0D6"/>
      </w:r>
      <w:r w:rsidRPr="00E519E8">
        <w:rPr>
          <w:b/>
        </w:rPr>
        <w:tab/>
      </w:r>
      <w:r w:rsidR="00B9198A" w:rsidRPr="00E519E8">
        <w:rPr>
          <w:b/>
        </w:rPr>
        <w:t>TIP1-A_2691</w:t>
      </w:r>
      <w:r w:rsidR="00633968" w:rsidRPr="00E519E8">
        <w:rPr>
          <w:b/>
        </w:rPr>
        <w:t xml:space="preserve"> Protokollierung durch den</w:t>
      </w:r>
      <w:r w:rsidRPr="00E519E8">
        <w:rPr>
          <w:b/>
        </w:rPr>
        <w:t xml:space="preserve"> </w:t>
      </w:r>
      <w:r w:rsidR="00633968" w:rsidRPr="00E519E8">
        <w:rPr>
          <w:b/>
        </w:rPr>
        <w:t>TSP-</w:t>
      </w:r>
      <w:r w:rsidRPr="00E519E8">
        <w:rPr>
          <w:b/>
        </w:rPr>
        <w:t>CVC - Werte</w:t>
      </w:r>
    </w:p>
    <w:p w:rsidR="00E46695" w:rsidRDefault="007735B6" w:rsidP="00E3173E">
      <w:pPr>
        <w:pStyle w:val="gemEinzug"/>
        <w:rPr>
          <w:b/>
        </w:rPr>
      </w:pPr>
      <w:r w:rsidRPr="00E519E8">
        <w:lastRenderedPageBreak/>
        <w:t xml:space="preserve">Bei der </w:t>
      </w:r>
      <w:r w:rsidR="00772CF7" w:rsidRPr="00E519E8">
        <w:t>Protokollierung MÜSSEN durch den</w:t>
      </w:r>
      <w:r w:rsidRPr="00E519E8">
        <w:t xml:space="preserve"> </w:t>
      </w:r>
      <w:r w:rsidR="00772CF7" w:rsidRPr="00E519E8">
        <w:t>TSP-CVC</w:t>
      </w:r>
      <w:r w:rsidRPr="00E519E8">
        <w:t xml:space="preserve"> </w:t>
      </w:r>
      <w:r w:rsidR="00F71FDF" w:rsidRPr="00E519E8">
        <w:t xml:space="preserve">die folgenden Werte </w:t>
      </w:r>
      <w:r w:rsidR="00D96A11" w:rsidRPr="00E519E8">
        <w:t>proto</w:t>
      </w:r>
      <w:r w:rsidR="00D96A11">
        <w:t>ko</w:t>
      </w:r>
      <w:r w:rsidR="00D96A11" w:rsidRPr="00E519E8">
        <w:t>ll</w:t>
      </w:r>
      <w:r w:rsidR="00D96A11">
        <w:t>i</w:t>
      </w:r>
      <w:r w:rsidR="00D96A11" w:rsidRPr="00E519E8">
        <w:t>ert</w:t>
      </w:r>
      <w:r w:rsidR="00F71FDF" w:rsidRPr="00E519E8">
        <w:t xml:space="preserve"> werden:</w:t>
      </w:r>
      <w:r w:rsidR="004A2F7F" w:rsidRPr="004E647C">
        <w:tab/>
      </w:r>
      <w:r w:rsidR="004A2F7F" w:rsidRPr="004E647C">
        <w:br/>
      </w:r>
      <w:r w:rsidRPr="00E519E8">
        <w:t xml:space="preserve">(a) </w:t>
      </w:r>
      <w:r w:rsidR="00F71FDF" w:rsidRPr="00E519E8">
        <w:t>Datum und Uhrzeit,</w:t>
      </w:r>
      <w:r w:rsidR="004A2F7F" w:rsidRPr="004E647C">
        <w:tab/>
      </w:r>
      <w:r w:rsidR="004A2F7F" w:rsidRPr="004E647C">
        <w:br/>
      </w:r>
      <w:r w:rsidRPr="00E519E8">
        <w:t xml:space="preserve">(b) </w:t>
      </w:r>
      <w:r w:rsidR="00F71FDF" w:rsidRPr="00E519E8">
        <w:t>Typ des Ereignisses,</w:t>
      </w:r>
      <w:r w:rsidR="004A2F7F" w:rsidRPr="004E647C">
        <w:tab/>
      </w:r>
      <w:r w:rsidR="004A2F7F" w:rsidRPr="004E647C">
        <w:br/>
      </w:r>
      <w:r w:rsidRPr="00E519E8">
        <w:t xml:space="preserve">(c) </w:t>
      </w:r>
      <w:r w:rsidR="00F71FDF" w:rsidRPr="00E519E8">
        <w:t>Namen der beiden Mitarbeiter de</w:t>
      </w:r>
      <w:r w:rsidR="00772CF7" w:rsidRPr="00E519E8">
        <w:t>s</w:t>
      </w:r>
      <w:r w:rsidR="00F71FDF" w:rsidRPr="00E519E8">
        <w:t xml:space="preserve"> </w:t>
      </w:r>
      <w:r w:rsidR="00772CF7" w:rsidRPr="00E519E8">
        <w:t>TSP-CVC</w:t>
      </w:r>
      <w:r w:rsidR="00F71FDF" w:rsidRPr="00E519E8">
        <w:t>, die das HSM frei geschaltet haben.</w:t>
      </w:r>
      <w:r w:rsidR="00B9233E" w:rsidRPr="00E519E8">
        <w:t> </w:t>
      </w:r>
    </w:p>
    <w:p w:rsidR="00F71FDF" w:rsidRPr="00E46695" w:rsidRDefault="00E46695" w:rsidP="00E46695">
      <w:pPr>
        <w:pStyle w:val="gemStandard"/>
      </w:pPr>
      <w:r>
        <w:rPr>
          <w:b/>
        </w:rPr>
        <w:sym w:font="Wingdings" w:char="F0D5"/>
      </w:r>
    </w:p>
    <w:p w:rsidR="00B9233E" w:rsidRPr="00E519E8" w:rsidRDefault="00B9233E" w:rsidP="002255D2">
      <w:pPr>
        <w:pStyle w:val="gemStandard"/>
        <w:tabs>
          <w:tab w:val="left" w:pos="567"/>
        </w:tabs>
        <w:ind w:left="567" w:hanging="567"/>
        <w:rPr>
          <w:b/>
        </w:rPr>
      </w:pPr>
      <w:r w:rsidRPr="00E519E8">
        <w:rPr>
          <w:b/>
        </w:rPr>
        <w:sym w:font="Wingdings" w:char="F0D6"/>
      </w:r>
      <w:r w:rsidRPr="00E519E8">
        <w:rPr>
          <w:b/>
        </w:rPr>
        <w:tab/>
      </w:r>
      <w:r w:rsidR="007922A5" w:rsidRPr="00E519E8">
        <w:rPr>
          <w:b/>
        </w:rPr>
        <w:t>TIP1-A_2629</w:t>
      </w:r>
      <w:r w:rsidR="00633968" w:rsidRPr="00E519E8">
        <w:rPr>
          <w:b/>
        </w:rPr>
        <w:t xml:space="preserve"> Protokollierung durch den TSP-</w:t>
      </w:r>
      <w:r w:rsidRPr="00E519E8">
        <w:rPr>
          <w:b/>
        </w:rPr>
        <w:t>CVC</w:t>
      </w:r>
      <w:r w:rsidR="00E3173E" w:rsidRPr="00E519E8">
        <w:rPr>
          <w:b/>
        </w:rPr>
        <w:t xml:space="preserve"> – Profil ungleich 0</w:t>
      </w:r>
    </w:p>
    <w:p w:rsidR="00E46695" w:rsidRDefault="00F71FDF" w:rsidP="00E3173E">
      <w:pPr>
        <w:pStyle w:val="gemEinzug"/>
        <w:rPr>
          <w:b/>
        </w:rPr>
      </w:pPr>
      <w:r w:rsidRPr="00E519E8">
        <w:t>Bei dem Erzeugen eines CV-Zertifikates</w:t>
      </w:r>
      <w:r w:rsidR="005D5445" w:rsidRPr="00E519E8">
        <w:t xml:space="preserve"> </w:t>
      </w:r>
      <w:r w:rsidRPr="00E519E8">
        <w:t xml:space="preserve">mit einem Profil ungleich 0 MÜSSEN </w:t>
      </w:r>
      <w:r w:rsidR="002D3B9A" w:rsidRPr="00E519E8">
        <w:t>durch den TSP</w:t>
      </w:r>
      <w:r w:rsidR="00023C6A" w:rsidRPr="00E519E8">
        <w:t>-</w:t>
      </w:r>
      <w:r w:rsidR="002D3B9A" w:rsidRPr="00E519E8">
        <w:t xml:space="preserve">CVC </w:t>
      </w:r>
      <w:r w:rsidRPr="00E519E8">
        <w:t>zusätzlich die folgenden Werte protokolliert werden:</w:t>
      </w:r>
      <w:r w:rsidR="000036A6" w:rsidRPr="004E647C">
        <w:tab/>
      </w:r>
      <w:r w:rsidR="000036A6" w:rsidRPr="004E647C">
        <w:br/>
      </w:r>
      <w:r w:rsidR="00E3173E" w:rsidRPr="00E519E8">
        <w:t xml:space="preserve">(a) </w:t>
      </w:r>
      <w:r w:rsidRPr="00E519E8">
        <w:t xml:space="preserve">Name des </w:t>
      </w:r>
      <w:r w:rsidR="00631BDE" w:rsidRPr="00E519E8">
        <w:t>zu</w:t>
      </w:r>
      <w:r w:rsidR="00631BDE">
        <w:softHyphen/>
        <w:t>s</w:t>
      </w:r>
      <w:r w:rsidR="00631BDE" w:rsidRPr="00E519E8">
        <w:t>tändigen</w:t>
      </w:r>
      <w:r w:rsidRPr="00E519E8">
        <w:t xml:space="preserve"> Kartenherausgebers,</w:t>
      </w:r>
      <w:r w:rsidR="000036A6" w:rsidRPr="004E647C">
        <w:tab/>
      </w:r>
      <w:r w:rsidR="000036A6" w:rsidRPr="004E647C">
        <w:br/>
      </w:r>
      <w:r w:rsidR="00E3173E" w:rsidRPr="00E519E8">
        <w:t xml:space="preserve">(b) </w:t>
      </w:r>
      <w:r w:rsidRPr="00E519E8">
        <w:t>Inhalt der Felder CHR und CHA</w:t>
      </w:r>
      <w:r w:rsidR="00914C29" w:rsidRPr="00E519E8">
        <w:t xml:space="preserve"> bei </w:t>
      </w:r>
      <w:r w:rsidR="00631BDE" w:rsidRPr="00E519E8">
        <w:t>Kar</w:t>
      </w:r>
      <w:r w:rsidR="00631BDE">
        <w:softHyphen/>
        <w:t>t</w:t>
      </w:r>
      <w:r w:rsidR="00631BDE" w:rsidRPr="00E519E8">
        <w:t>en</w:t>
      </w:r>
      <w:r w:rsidR="00631BDE">
        <w:softHyphen/>
      </w:r>
      <w:r w:rsidR="00631BDE" w:rsidRPr="00E519E8">
        <w:t>generation</w:t>
      </w:r>
      <w:r w:rsidR="00914C29" w:rsidRPr="00E519E8">
        <w:t xml:space="preserve"> 1 und Inhalt der Felder CHR und CHAT bei Kartengeneration 2</w:t>
      </w:r>
      <w:r w:rsidRPr="00E519E8">
        <w:t>,</w:t>
      </w:r>
      <w:r w:rsidR="000036A6" w:rsidRPr="004E647C">
        <w:tab/>
      </w:r>
      <w:r w:rsidR="000036A6" w:rsidRPr="004E647C">
        <w:br/>
      </w:r>
      <w:r w:rsidR="00E3173E" w:rsidRPr="00E519E8">
        <w:t xml:space="preserve">(c) </w:t>
      </w:r>
      <w:r w:rsidRPr="00E519E8">
        <w:t>das erstellte CV-Zertifikat selber</w:t>
      </w:r>
      <w:r w:rsidR="00E3173E" w:rsidRPr="00E519E8">
        <w:t xml:space="preserve">. </w:t>
      </w:r>
    </w:p>
    <w:p w:rsidR="00F71FDF" w:rsidRPr="00E46695" w:rsidRDefault="00E46695" w:rsidP="00E46695">
      <w:pPr>
        <w:pStyle w:val="gemStandard"/>
      </w:pPr>
      <w:r>
        <w:rPr>
          <w:b/>
        </w:rPr>
        <w:sym w:font="Wingdings" w:char="F0D5"/>
      </w:r>
    </w:p>
    <w:p w:rsidR="001B774D" w:rsidRPr="00E519E8" w:rsidRDefault="001B774D" w:rsidP="001B774D">
      <w:pPr>
        <w:pStyle w:val="gemStandard"/>
        <w:tabs>
          <w:tab w:val="left" w:pos="567"/>
        </w:tabs>
        <w:ind w:left="567" w:hanging="567"/>
        <w:rPr>
          <w:b/>
        </w:rPr>
      </w:pPr>
      <w:r w:rsidRPr="00E519E8">
        <w:rPr>
          <w:b/>
        </w:rPr>
        <w:sym w:font="Wingdings" w:char="F0D6"/>
      </w:r>
      <w:r w:rsidRPr="00E519E8">
        <w:rPr>
          <w:b/>
        </w:rPr>
        <w:tab/>
        <w:t>TIP1-A_2692 Protokollierung durch den TSP-CVC – Profil gleich 0</w:t>
      </w:r>
    </w:p>
    <w:p w:rsidR="00E46695" w:rsidRDefault="001B774D" w:rsidP="001B774D">
      <w:pPr>
        <w:pStyle w:val="gemEinzug"/>
        <w:rPr>
          <w:b/>
        </w:rPr>
      </w:pPr>
      <w:r w:rsidRPr="001E7942">
        <w:t>Der TSP-CVC MUSS bei dem Erzeugen von CV-Zertifikaten mit einem Profil gleich 0 die folgenden Werte protokollieren:</w:t>
      </w:r>
      <w:r w:rsidRPr="00E519E8">
        <w:t xml:space="preserve"> </w:t>
      </w:r>
      <w:r>
        <w:tab/>
      </w:r>
      <w:r>
        <w:br/>
      </w:r>
      <w:r w:rsidRPr="00E519E8">
        <w:t xml:space="preserve">(a) Name des zuständigen Kartenherausgebers, </w:t>
      </w:r>
      <w:r>
        <w:tab/>
      </w:r>
      <w:r>
        <w:br/>
      </w:r>
      <w:r w:rsidRPr="00E519E8">
        <w:t>(b) Inhalt der Felder CHR und CHA bei Kartengeneration 1 und Inhalt der Felder CHR und CHAT bei Kartengeneration 2</w:t>
      </w:r>
      <w:r>
        <w:t>,</w:t>
      </w:r>
      <w:r>
        <w:tab/>
      </w:r>
      <w:r>
        <w:br/>
      </w:r>
      <w:r w:rsidRPr="00E519E8">
        <w:t xml:space="preserve">(c) das </w:t>
      </w:r>
      <w:r>
        <w:t>erstellte CV-Zertifikat selber,</w:t>
      </w:r>
      <w:r>
        <w:tab/>
      </w:r>
      <w:r>
        <w:br/>
      </w:r>
      <w:r w:rsidRPr="001E7942">
        <w:t>(d)</w:t>
      </w:r>
      <w:r w:rsidRPr="00E519E8">
        <w:t xml:space="preserve"> Anzahl der erzeugten CV-Zertifikate. </w:t>
      </w:r>
    </w:p>
    <w:p w:rsidR="001B774D" w:rsidRPr="00E46695" w:rsidRDefault="00E46695" w:rsidP="00E46695">
      <w:pPr>
        <w:pStyle w:val="gemStandard"/>
      </w:pPr>
      <w:r>
        <w:rPr>
          <w:b/>
        </w:rPr>
        <w:sym w:font="Wingdings" w:char="F0D5"/>
      </w:r>
    </w:p>
    <w:p w:rsidR="00B9233E" w:rsidRPr="00E519E8" w:rsidRDefault="00B9233E" w:rsidP="002255D2">
      <w:pPr>
        <w:pStyle w:val="gemStandard"/>
        <w:tabs>
          <w:tab w:val="left" w:pos="567"/>
        </w:tabs>
        <w:ind w:left="567" w:hanging="567"/>
        <w:rPr>
          <w:b/>
        </w:rPr>
      </w:pPr>
      <w:r w:rsidRPr="00E519E8">
        <w:rPr>
          <w:b/>
        </w:rPr>
        <w:sym w:font="Wingdings" w:char="F0D6"/>
      </w:r>
      <w:r w:rsidR="00EE4307" w:rsidRPr="00E519E8">
        <w:rPr>
          <w:b/>
        </w:rPr>
        <w:tab/>
      </w:r>
      <w:r w:rsidR="00C350F5" w:rsidRPr="00E519E8">
        <w:rPr>
          <w:b/>
        </w:rPr>
        <w:t>TIP1-A_2630</w:t>
      </w:r>
      <w:r w:rsidRPr="00E519E8">
        <w:rPr>
          <w:b/>
        </w:rPr>
        <w:t xml:space="preserve"> Protokollierung pro Bestellung/Produktionslauf (Profil gleich 0)</w:t>
      </w:r>
    </w:p>
    <w:p w:rsidR="00E46695" w:rsidRDefault="00B9233E" w:rsidP="00765761">
      <w:pPr>
        <w:pStyle w:val="gemEinzug"/>
        <w:rPr>
          <w:b/>
        </w:rPr>
      </w:pPr>
      <w:r w:rsidRPr="00E519E8">
        <w:t>Die Protokollierung</w:t>
      </w:r>
      <w:r w:rsidR="002D3B9A" w:rsidRPr="00E519E8">
        <w:t xml:space="preserve"> durch den TSP</w:t>
      </w:r>
      <w:r w:rsidR="00023C6A" w:rsidRPr="00E519E8">
        <w:t>-</w:t>
      </w:r>
      <w:r w:rsidR="002D3B9A" w:rsidRPr="00E519E8">
        <w:t>CVC</w:t>
      </w:r>
      <w:r w:rsidRPr="00E519E8">
        <w:t xml:space="preserve"> bei dem Erzeugen von CV-Zertifikaten mit Profil gleich 0 SOLL pro Bestellung/Produktionslauf geschehen. </w:t>
      </w:r>
    </w:p>
    <w:p w:rsidR="00B9233E" w:rsidRPr="00E46695" w:rsidRDefault="00E46695" w:rsidP="00E46695">
      <w:pPr>
        <w:pStyle w:val="gemStandard"/>
      </w:pPr>
      <w:r>
        <w:rPr>
          <w:b/>
        </w:rPr>
        <w:sym w:font="Wingdings" w:char="F0D5"/>
      </w:r>
    </w:p>
    <w:p w:rsidR="00B9233E" w:rsidRPr="00E519E8" w:rsidRDefault="00B9233E" w:rsidP="002255D2">
      <w:pPr>
        <w:pStyle w:val="gemStandard"/>
        <w:tabs>
          <w:tab w:val="left" w:pos="567"/>
        </w:tabs>
        <w:ind w:left="567" w:hanging="567"/>
        <w:rPr>
          <w:b/>
        </w:rPr>
      </w:pPr>
      <w:r w:rsidRPr="00E519E8">
        <w:rPr>
          <w:b/>
        </w:rPr>
        <w:sym w:font="Wingdings" w:char="F0D6"/>
      </w:r>
      <w:r w:rsidRPr="00E519E8">
        <w:rPr>
          <w:b/>
        </w:rPr>
        <w:tab/>
      </w:r>
      <w:r w:rsidR="00C350F5" w:rsidRPr="00E519E8">
        <w:rPr>
          <w:b/>
        </w:rPr>
        <w:t>TIP1-A_2631</w:t>
      </w:r>
      <w:r w:rsidRPr="00E519E8">
        <w:rPr>
          <w:b/>
        </w:rPr>
        <w:t xml:space="preserve"> Nachvollziehbarkeit </w:t>
      </w:r>
      <w:r w:rsidR="00DB2467" w:rsidRPr="00E519E8">
        <w:rPr>
          <w:b/>
        </w:rPr>
        <w:t xml:space="preserve">bei Produktion mit Profil </w:t>
      </w:r>
      <w:r w:rsidRPr="00E519E8">
        <w:rPr>
          <w:b/>
        </w:rPr>
        <w:t>0</w:t>
      </w:r>
    </w:p>
    <w:p w:rsidR="00E46695" w:rsidRDefault="002D5F5D" w:rsidP="00765761">
      <w:pPr>
        <w:pStyle w:val="gemEinzug"/>
        <w:rPr>
          <w:b/>
        </w:rPr>
      </w:pPr>
      <w:r w:rsidRPr="00E519E8">
        <w:t>Der TSP</w:t>
      </w:r>
      <w:r w:rsidR="00023C6A" w:rsidRPr="00E519E8">
        <w:t>-</w:t>
      </w:r>
      <w:r w:rsidRPr="00E519E8">
        <w:t xml:space="preserve">CVC </w:t>
      </w:r>
      <w:r w:rsidR="00B9233E" w:rsidRPr="00E519E8">
        <w:t xml:space="preserve">MUSS </w:t>
      </w:r>
      <w:r w:rsidRPr="00E519E8">
        <w:t xml:space="preserve">sicherstellen, dass </w:t>
      </w:r>
      <w:r w:rsidR="00B9233E" w:rsidRPr="00E519E8">
        <w:t>dabei nachträglich anhand der Protokolle nachvollzogen werden k</w:t>
      </w:r>
      <w:r w:rsidRPr="00E519E8">
        <w:t>a</w:t>
      </w:r>
      <w:r w:rsidR="00B9233E" w:rsidRPr="00E519E8">
        <w:t xml:space="preserve">nn, wann wie viele CV-Zertifikate mit einem Profil gleich 0 für wen erzeugt wurden. </w:t>
      </w:r>
    </w:p>
    <w:p w:rsidR="00B9233E" w:rsidRPr="00E46695" w:rsidRDefault="00E46695" w:rsidP="00E46695">
      <w:pPr>
        <w:pStyle w:val="gemStandard"/>
      </w:pPr>
      <w:r>
        <w:rPr>
          <w:b/>
        </w:rPr>
        <w:sym w:font="Wingdings" w:char="F0D5"/>
      </w:r>
    </w:p>
    <w:p w:rsidR="00B9233E" w:rsidRPr="00E519E8" w:rsidRDefault="00B9233E" w:rsidP="002255D2">
      <w:pPr>
        <w:pStyle w:val="gemStandard"/>
        <w:tabs>
          <w:tab w:val="left" w:pos="567"/>
        </w:tabs>
        <w:ind w:left="567" w:hanging="567"/>
        <w:rPr>
          <w:b/>
        </w:rPr>
      </w:pPr>
      <w:r w:rsidRPr="00E519E8">
        <w:rPr>
          <w:b/>
        </w:rPr>
        <w:sym w:font="Wingdings" w:char="F0D6"/>
      </w:r>
      <w:r w:rsidRPr="00E519E8">
        <w:rPr>
          <w:b/>
        </w:rPr>
        <w:tab/>
      </w:r>
      <w:r w:rsidR="00C350F5" w:rsidRPr="00E519E8">
        <w:rPr>
          <w:b/>
        </w:rPr>
        <w:t>TIP1-A_2632</w:t>
      </w:r>
      <w:r w:rsidRPr="00E519E8">
        <w:rPr>
          <w:b/>
        </w:rPr>
        <w:t xml:space="preserve"> Schutz der Protokolldaten gegen Manipulation</w:t>
      </w:r>
    </w:p>
    <w:p w:rsidR="00E46695" w:rsidRDefault="002D3B9A" w:rsidP="00765761">
      <w:pPr>
        <w:pStyle w:val="gemEinzug"/>
        <w:rPr>
          <w:b/>
        </w:rPr>
      </w:pPr>
      <w:r w:rsidRPr="00E519E8">
        <w:t>Der TSP</w:t>
      </w:r>
      <w:r w:rsidR="00023C6A" w:rsidRPr="00E519E8">
        <w:t>-</w:t>
      </w:r>
      <w:r w:rsidRPr="00E519E8">
        <w:t>CVC MUSS sicherstellen, dass a</w:t>
      </w:r>
      <w:r w:rsidR="00B9233E" w:rsidRPr="00E519E8">
        <w:t xml:space="preserve">lle Protokolldaten bei ihrer Erstellung, Verarbeitung und Speicherung geeignet gegen mögliche Manipulationen geschützt werden. </w:t>
      </w:r>
      <w:r w:rsidR="00770690" w:rsidRPr="00E519E8">
        <w:t xml:space="preserve">Dies beinhaltet auch den Schutz vor Verlust von Protokolldaten. </w:t>
      </w:r>
    </w:p>
    <w:p w:rsidR="00B9233E" w:rsidRPr="00E46695" w:rsidRDefault="00E46695" w:rsidP="00E46695">
      <w:pPr>
        <w:pStyle w:val="gemStandard"/>
      </w:pPr>
      <w:r>
        <w:rPr>
          <w:b/>
        </w:rPr>
        <w:sym w:font="Wingdings" w:char="F0D5"/>
      </w:r>
    </w:p>
    <w:p w:rsidR="0035753C" w:rsidRPr="00E519E8" w:rsidRDefault="0035753C" w:rsidP="002255D2">
      <w:pPr>
        <w:pStyle w:val="gemStandard"/>
        <w:tabs>
          <w:tab w:val="left" w:pos="567"/>
        </w:tabs>
        <w:ind w:left="567" w:hanging="567"/>
        <w:rPr>
          <w:b/>
        </w:rPr>
      </w:pPr>
      <w:r w:rsidRPr="00E519E8">
        <w:rPr>
          <w:b/>
        </w:rPr>
        <w:sym w:font="Wingdings" w:char="F0D6"/>
      </w:r>
      <w:r w:rsidRPr="00E519E8">
        <w:rPr>
          <w:b/>
        </w:rPr>
        <w:tab/>
      </w:r>
      <w:r w:rsidR="00C350F5" w:rsidRPr="00E519E8">
        <w:rPr>
          <w:b/>
        </w:rPr>
        <w:t>TIP1-A_2633</w:t>
      </w:r>
      <w:r w:rsidRPr="00E519E8">
        <w:rPr>
          <w:b/>
        </w:rPr>
        <w:t xml:space="preserve"> Prüfung der Protokolldaten durch die gematik</w:t>
      </w:r>
    </w:p>
    <w:p w:rsidR="00E46695" w:rsidRDefault="0035753C" w:rsidP="00765761">
      <w:pPr>
        <w:pStyle w:val="gemEinzug"/>
        <w:rPr>
          <w:b/>
        </w:rPr>
      </w:pPr>
      <w:r w:rsidRPr="00E519E8">
        <w:lastRenderedPageBreak/>
        <w:t xml:space="preserve">Auf Antrag MUSS </w:t>
      </w:r>
      <w:r w:rsidR="002D3B9A" w:rsidRPr="00E519E8">
        <w:t>der TSP</w:t>
      </w:r>
      <w:r w:rsidR="00023C6A" w:rsidRPr="00E519E8">
        <w:t>-</w:t>
      </w:r>
      <w:r w:rsidR="002D3B9A" w:rsidRPr="00E519E8">
        <w:t xml:space="preserve">CVC </w:t>
      </w:r>
      <w:r w:rsidRPr="00E519E8">
        <w:t>Vertretern der gematik Einbl</w:t>
      </w:r>
      <w:r w:rsidR="002D3B9A" w:rsidRPr="00E519E8">
        <w:t>ick in die Protokolle gewähren</w:t>
      </w:r>
      <w:r w:rsidRPr="00E519E8">
        <w:t xml:space="preserve">. </w:t>
      </w:r>
      <w:r w:rsidR="00E3104D" w:rsidRPr="00E519E8">
        <w:t>Der TSP</w:t>
      </w:r>
      <w:r w:rsidR="00023C6A" w:rsidRPr="00E519E8">
        <w:t>-</w:t>
      </w:r>
      <w:r w:rsidR="00E3104D" w:rsidRPr="00E519E8">
        <w:t>CVC MUSS dazu sicherstellen, dass d</w:t>
      </w:r>
      <w:r w:rsidRPr="00E519E8">
        <w:t xml:space="preserve">ie Protokolldaten in </w:t>
      </w:r>
      <w:r w:rsidR="007A6976" w:rsidRPr="00E519E8">
        <w:t>menschenlesbarer Form vorliegen</w:t>
      </w:r>
      <w:r w:rsidRPr="00E519E8">
        <w:t xml:space="preserve">. </w:t>
      </w:r>
    </w:p>
    <w:p w:rsidR="0035753C" w:rsidRPr="00E46695" w:rsidRDefault="00E46695" w:rsidP="00E46695">
      <w:pPr>
        <w:pStyle w:val="gemStandard"/>
      </w:pPr>
      <w:r>
        <w:rPr>
          <w:b/>
        </w:rPr>
        <w:sym w:font="Wingdings" w:char="F0D5"/>
      </w:r>
    </w:p>
    <w:p w:rsidR="00AD7AA7" w:rsidRPr="00E519E8" w:rsidRDefault="00AD7AA7" w:rsidP="00E46695">
      <w:pPr>
        <w:pStyle w:val="berschrift3"/>
      </w:pPr>
      <w:bookmarkStart w:id="161" w:name="_Toc257376911"/>
      <w:bookmarkStart w:id="162" w:name="_Toc486426825"/>
      <w:r w:rsidRPr="00E519E8">
        <w:t>Personelle Anforderungen</w:t>
      </w:r>
      <w:bookmarkEnd w:id="161"/>
      <w:bookmarkEnd w:id="162"/>
    </w:p>
    <w:p w:rsidR="0035753C" w:rsidRPr="00E519E8" w:rsidRDefault="0035753C" w:rsidP="002255D2">
      <w:pPr>
        <w:pStyle w:val="gemStandard"/>
        <w:tabs>
          <w:tab w:val="left" w:pos="567"/>
        </w:tabs>
        <w:ind w:left="567" w:hanging="567"/>
        <w:rPr>
          <w:b/>
        </w:rPr>
      </w:pPr>
      <w:r w:rsidRPr="00E519E8">
        <w:rPr>
          <w:b/>
        </w:rPr>
        <w:sym w:font="Wingdings" w:char="F0D6"/>
      </w:r>
      <w:r w:rsidRPr="00E519E8">
        <w:rPr>
          <w:b/>
        </w:rPr>
        <w:tab/>
      </w:r>
      <w:r w:rsidR="00C350F5" w:rsidRPr="00E519E8">
        <w:rPr>
          <w:b/>
        </w:rPr>
        <w:t>TIP1-A_2634</w:t>
      </w:r>
      <w:r w:rsidRPr="00E519E8">
        <w:rPr>
          <w:b/>
        </w:rPr>
        <w:t xml:space="preserve"> Berücksichtigung von Rollen</w:t>
      </w:r>
    </w:p>
    <w:p w:rsidR="00E46695" w:rsidRDefault="006C6A5D" w:rsidP="00E3173E">
      <w:pPr>
        <w:pStyle w:val="gemEinzug"/>
        <w:rPr>
          <w:b/>
        </w:rPr>
      </w:pPr>
      <w:r w:rsidRPr="00E519E8">
        <w:t>Der</w:t>
      </w:r>
      <w:r w:rsidR="0035753C" w:rsidRPr="00E519E8">
        <w:t xml:space="preserve"> </w:t>
      </w:r>
      <w:r w:rsidRPr="00E519E8">
        <w:t>TSP-CVC</w:t>
      </w:r>
      <w:r w:rsidR="0035753C" w:rsidRPr="00E519E8">
        <w:t xml:space="preserve"> MUSS in </w:t>
      </w:r>
      <w:r w:rsidRPr="00E519E8">
        <w:t>sein</w:t>
      </w:r>
      <w:r w:rsidR="0035753C" w:rsidRPr="00E519E8">
        <w:t xml:space="preserve">em </w:t>
      </w:r>
      <w:r w:rsidR="00772CF7" w:rsidRPr="00E519E8">
        <w:t>organisatorischen Teil des</w:t>
      </w:r>
      <w:r w:rsidR="0035753C" w:rsidRPr="00E519E8">
        <w:t xml:space="preserve"> Sicherheitskonzepts min</w:t>
      </w:r>
      <w:r w:rsidR="00677F95" w:rsidRPr="00E519E8">
        <w:softHyphen/>
      </w:r>
      <w:r w:rsidR="0035753C" w:rsidRPr="00E519E8">
        <w:t>destens die folgenden Rollen unterscheiden:</w:t>
      </w:r>
      <w:r w:rsidR="002D0641" w:rsidRPr="004E647C">
        <w:tab/>
      </w:r>
      <w:r w:rsidR="002D0641" w:rsidRPr="004E647C">
        <w:br/>
      </w:r>
      <w:r w:rsidR="00E3173E" w:rsidRPr="00E519E8">
        <w:t xml:space="preserve">(a) </w:t>
      </w:r>
      <w:r w:rsidR="00AD7AA7" w:rsidRPr="00E519E8">
        <w:t>Leiter CVC-CA,</w:t>
      </w:r>
      <w:r w:rsidR="002D0641" w:rsidRPr="004E647C">
        <w:tab/>
      </w:r>
      <w:r w:rsidR="002D0641" w:rsidRPr="004E647C">
        <w:br/>
      </w:r>
      <w:r w:rsidR="00E3173E" w:rsidRPr="00E519E8">
        <w:t xml:space="preserve">(b) </w:t>
      </w:r>
      <w:r w:rsidR="00AD7AA7" w:rsidRPr="00E519E8">
        <w:t>Sicher</w:t>
      </w:r>
      <w:r w:rsidR="00677F95" w:rsidRPr="00E519E8">
        <w:softHyphen/>
      </w:r>
      <w:r w:rsidR="00AD7AA7" w:rsidRPr="00E519E8">
        <w:t>heits</w:t>
      </w:r>
      <w:r w:rsidR="00677F95" w:rsidRPr="00E519E8">
        <w:softHyphen/>
      </w:r>
      <w:r w:rsidR="00AD7AA7" w:rsidRPr="00E519E8">
        <w:t>beauftragter CVC-CA,</w:t>
      </w:r>
      <w:r w:rsidR="002D0641" w:rsidRPr="004E647C">
        <w:tab/>
      </w:r>
      <w:r w:rsidR="002D0641" w:rsidRPr="004E647C">
        <w:br/>
      </w:r>
      <w:r w:rsidR="00E3173E" w:rsidRPr="00E519E8">
        <w:t xml:space="preserve">(c) </w:t>
      </w:r>
      <w:r w:rsidR="00AD7AA7" w:rsidRPr="00E519E8">
        <w:t>Antragsteller C</w:t>
      </w:r>
      <w:r w:rsidR="00EF50D8" w:rsidRPr="00E519E8">
        <w:t>VC</w:t>
      </w:r>
      <w:r w:rsidR="00AD7AA7" w:rsidRPr="00E519E8">
        <w:t>-C</w:t>
      </w:r>
      <w:r w:rsidR="00EF50D8" w:rsidRPr="00E519E8">
        <w:t>A</w:t>
      </w:r>
      <w:r w:rsidR="00AD7AA7" w:rsidRPr="00E519E8">
        <w:t>-Zertifikat,</w:t>
      </w:r>
      <w:r w:rsidR="002D0641" w:rsidRPr="004E647C">
        <w:tab/>
      </w:r>
      <w:r w:rsidR="002D0641" w:rsidRPr="004E647C">
        <w:br/>
      </w:r>
      <w:r w:rsidR="00E3173E" w:rsidRPr="00E519E8">
        <w:t xml:space="preserve">(d) </w:t>
      </w:r>
      <w:r w:rsidR="00AD7AA7" w:rsidRPr="00E519E8">
        <w:t>Zertifizierer</w:t>
      </w:r>
      <w:r w:rsidR="00252825" w:rsidRPr="00E519E8">
        <w:t>,</w:t>
      </w:r>
      <w:r w:rsidR="002D0641" w:rsidRPr="004E647C">
        <w:tab/>
      </w:r>
      <w:r w:rsidR="002D0641" w:rsidRPr="004E647C">
        <w:br/>
      </w:r>
      <w:r w:rsidR="00252825" w:rsidRPr="00E519E8">
        <w:t>(e) Datenschutzbeauftragter</w:t>
      </w:r>
      <w:r w:rsidR="00AD7AA7" w:rsidRPr="00E519E8">
        <w:t>.</w:t>
      </w:r>
      <w:r w:rsidR="0035753C" w:rsidRPr="00E519E8">
        <w:t xml:space="preserve"> </w:t>
      </w:r>
    </w:p>
    <w:p w:rsidR="00AD7AA7" w:rsidRPr="00E46695" w:rsidRDefault="00E46695" w:rsidP="00E46695">
      <w:pPr>
        <w:pStyle w:val="gemStandard"/>
      </w:pPr>
      <w:r>
        <w:rPr>
          <w:b/>
        </w:rPr>
        <w:sym w:font="Wingdings" w:char="F0D5"/>
      </w:r>
    </w:p>
    <w:p w:rsidR="0035753C" w:rsidRPr="00E519E8" w:rsidRDefault="00D838E4" w:rsidP="00AD7AA7">
      <w:pPr>
        <w:pStyle w:val="gemStandard"/>
        <w:rPr>
          <w:szCs w:val="22"/>
        </w:rPr>
      </w:pPr>
      <w:r w:rsidRPr="00E519E8">
        <w:t xml:space="preserve">Mit </w:t>
      </w:r>
      <w:r w:rsidR="00A0544E" w:rsidRPr="00E519E8">
        <w:t>"Leiter CVC-CA"</w:t>
      </w:r>
      <w:r w:rsidRPr="00E519E8">
        <w:t xml:space="preserve"> </w:t>
      </w:r>
      <w:r w:rsidR="00A0544E" w:rsidRPr="00E519E8">
        <w:t>wird</w:t>
      </w:r>
      <w:r w:rsidRPr="00E519E8">
        <w:t xml:space="preserve"> </w:t>
      </w:r>
      <w:r w:rsidR="00A0544E" w:rsidRPr="00E519E8">
        <w:t>der Leiter des TSP-CVC bezeichnet. Der "Sicherheitsbeauf</w:t>
      </w:r>
      <w:r w:rsidR="00F85459" w:rsidRPr="00E519E8">
        <w:softHyphen/>
      </w:r>
      <w:r w:rsidR="00A0544E" w:rsidRPr="00E519E8">
        <w:t>tragte CVC-CA" ist eine vom "Leiter CVC-CA" ernannte Person, die die Aufgabe Infor</w:t>
      </w:r>
      <w:r w:rsidR="00BD695D" w:rsidRPr="00E519E8">
        <w:softHyphen/>
      </w:r>
      <w:r w:rsidR="00A0544E" w:rsidRPr="00E519E8">
        <w:t xml:space="preserve">mationssicherheit koordiniert und vorantreibt. </w:t>
      </w:r>
      <w:r w:rsidR="00AD7AA7" w:rsidRPr="00E519E8">
        <w:t>Die Rolle "Zertifizierer" ist dabei für das Generieren von CV-Zertifikaten für eGKs, HBAs,</w:t>
      </w:r>
      <w:r w:rsidR="00850C38" w:rsidRPr="00E519E8">
        <w:t xml:space="preserve"> </w:t>
      </w:r>
      <w:r w:rsidR="00AD7AA7" w:rsidRPr="00E519E8">
        <w:t>SM-Bs bzw. gSMCs zuständig. Die Rolle "Antragsteller C</w:t>
      </w:r>
      <w:r w:rsidR="00EF50D8" w:rsidRPr="00E519E8">
        <w:t>VC</w:t>
      </w:r>
      <w:r w:rsidR="00AD7AA7" w:rsidRPr="00E519E8">
        <w:t>-C</w:t>
      </w:r>
      <w:r w:rsidR="00EF50D8" w:rsidRPr="00E519E8">
        <w:t>A</w:t>
      </w:r>
      <w:r w:rsidR="00AD7AA7" w:rsidRPr="00E519E8">
        <w:t>-Zertifikat" ist dagegen für das persönliche Überbringen des CVC-</w:t>
      </w:r>
      <w:r w:rsidR="00AD7AA7" w:rsidRPr="00E519E8">
        <w:rPr>
          <w:szCs w:val="22"/>
        </w:rPr>
        <w:t>PKCS#10-Requests zur CVC-Root</w:t>
      </w:r>
      <w:r w:rsidR="0035753C" w:rsidRPr="00E519E8">
        <w:rPr>
          <w:szCs w:val="22"/>
        </w:rPr>
        <w:t>-CA zuständig.</w:t>
      </w:r>
      <w:r w:rsidR="00E55676" w:rsidRPr="00E519E8">
        <w:rPr>
          <w:szCs w:val="22"/>
        </w:rPr>
        <w:t xml:space="preserve"> Der Datenschutzbeauftragte ist eine vom </w:t>
      </w:r>
      <w:r w:rsidR="00E55676" w:rsidRPr="00E519E8">
        <w:t>"Leiter CVC-CA"</w:t>
      </w:r>
      <w:r w:rsidR="00E55676" w:rsidRPr="00E519E8">
        <w:rPr>
          <w:szCs w:val="22"/>
        </w:rPr>
        <w:t xml:space="preserve"> bestellte Person, die für den datens</w:t>
      </w:r>
      <w:r w:rsidR="00F85459" w:rsidRPr="00E519E8">
        <w:rPr>
          <w:szCs w:val="22"/>
        </w:rPr>
        <w:t>chutzrechtlich korrekten bzw. ge</w:t>
      </w:r>
      <w:r w:rsidR="00E55676" w:rsidRPr="00E519E8">
        <w:rPr>
          <w:szCs w:val="22"/>
        </w:rPr>
        <w:t>setzeskonformen Umgang mit personenbezogenen Daten verantwortlich ist.</w:t>
      </w:r>
    </w:p>
    <w:p w:rsidR="0035753C" w:rsidRPr="00E519E8" w:rsidRDefault="0035753C" w:rsidP="002255D2">
      <w:pPr>
        <w:pStyle w:val="gemStandard"/>
        <w:tabs>
          <w:tab w:val="left" w:pos="567"/>
        </w:tabs>
        <w:ind w:left="567" w:hanging="567"/>
        <w:rPr>
          <w:b/>
        </w:rPr>
      </w:pPr>
      <w:r w:rsidRPr="00E519E8">
        <w:rPr>
          <w:b/>
        </w:rPr>
        <w:sym w:font="Wingdings" w:char="F0D6"/>
      </w:r>
      <w:r w:rsidRPr="00E519E8">
        <w:rPr>
          <w:b/>
        </w:rPr>
        <w:tab/>
      </w:r>
      <w:r w:rsidR="00C350F5" w:rsidRPr="00E519E8">
        <w:rPr>
          <w:b/>
        </w:rPr>
        <w:t>TIP1-A_2635</w:t>
      </w:r>
      <w:r w:rsidRPr="00E519E8">
        <w:rPr>
          <w:b/>
        </w:rPr>
        <w:t xml:space="preserve"> Definition der Rollen und Festlegungen ihrer Aufgaben</w:t>
      </w:r>
    </w:p>
    <w:p w:rsidR="00E46695" w:rsidRDefault="00E3104D" w:rsidP="0035753C">
      <w:pPr>
        <w:pStyle w:val="gemEinzug"/>
        <w:rPr>
          <w:b/>
        </w:rPr>
      </w:pPr>
      <w:r w:rsidRPr="00E519E8">
        <w:rPr>
          <w:szCs w:val="22"/>
        </w:rPr>
        <w:t>Der TSP</w:t>
      </w:r>
      <w:r w:rsidR="00023C6A" w:rsidRPr="00E519E8">
        <w:rPr>
          <w:szCs w:val="22"/>
        </w:rPr>
        <w:t>-</w:t>
      </w:r>
      <w:r w:rsidRPr="00E519E8">
        <w:rPr>
          <w:szCs w:val="22"/>
        </w:rPr>
        <w:t xml:space="preserve">CVC MUSS in seinem Sicherheitskonzept die genauen Aufgaben der Rollen beschreiben. </w:t>
      </w:r>
      <w:r w:rsidR="0035753C" w:rsidRPr="00E519E8">
        <w:rPr>
          <w:szCs w:val="22"/>
        </w:rPr>
        <w:t xml:space="preserve">Geklärt werden MUSS dabei, welche verschiedenen Rollen nicht durch eine einzelne Person ausgeübt werden dürfen (Rollenausschlussmatrix). Dargestellt werden MUSS insbesondere, welche </w:t>
      </w:r>
      <w:r w:rsidR="006C6A5D" w:rsidRPr="00E519E8">
        <w:rPr>
          <w:szCs w:val="22"/>
        </w:rPr>
        <w:t>Funktion</w:t>
      </w:r>
      <w:r w:rsidR="00D838E4" w:rsidRPr="00E519E8">
        <w:rPr>
          <w:szCs w:val="22"/>
        </w:rPr>
        <w:t>en</w:t>
      </w:r>
      <w:r w:rsidR="006C6A5D" w:rsidRPr="00E519E8">
        <w:rPr>
          <w:szCs w:val="22"/>
        </w:rPr>
        <w:t xml:space="preserve"> des HSM </w:t>
      </w:r>
      <w:r w:rsidR="00D838E4" w:rsidRPr="00E519E8">
        <w:rPr>
          <w:szCs w:val="22"/>
        </w:rPr>
        <w:t>durch eine Rolle genutzt werden können</w:t>
      </w:r>
      <w:r w:rsidR="0035753C" w:rsidRPr="00E519E8">
        <w:rPr>
          <w:szCs w:val="22"/>
        </w:rPr>
        <w:t xml:space="preserve">. </w:t>
      </w:r>
    </w:p>
    <w:p w:rsidR="0035753C" w:rsidRPr="00E46695" w:rsidRDefault="00E46695" w:rsidP="00E46695">
      <w:pPr>
        <w:pStyle w:val="gemStandard"/>
      </w:pPr>
      <w:r>
        <w:rPr>
          <w:b/>
        </w:rPr>
        <w:sym w:font="Wingdings" w:char="F0D5"/>
      </w:r>
    </w:p>
    <w:p w:rsidR="0035753C" w:rsidRPr="00E519E8" w:rsidRDefault="0035753C" w:rsidP="002255D2">
      <w:pPr>
        <w:pStyle w:val="gemStandard"/>
        <w:tabs>
          <w:tab w:val="left" w:pos="567"/>
        </w:tabs>
        <w:ind w:left="567" w:hanging="567"/>
        <w:rPr>
          <w:b/>
        </w:rPr>
      </w:pPr>
      <w:r w:rsidRPr="00E519E8">
        <w:rPr>
          <w:b/>
        </w:rPr>
        <w:sym w:font="Wingdings" w:char="F0D6"/>
      </w:r>
      <w:r w:rsidRPr="00E519E8">
        <w:rPr>
          <w:b/>
        </w:rPr>
        <w:tab/>
      </w:r>
      <w:r w:rsidR="00C350F5" w:rsidRPr="00E519E8">
        <w:rPr>
          <w:b/>
        </w:rPr>
        <w:t>TIP1-A_2636</w:t>
      </w:r>
      <w:r w:rsidRPr="00E519E8">
        <w:rPr>
          <w:b/>
        </w:rPr>
        <w:t xml:space="preserve"> Benennung von Mitarbeitern</w:t>
      </w:r>
      <w:r w:rsidR="00BB3EE2" w:rsidRPr="00E519E8">
        <w:rPr>
          <w:b/>
        </w:rPr>
        <w:t xml:space="preserve"> gegenüber gematik</w:t>
      </w:r>
    </w:p>
    <w:p w:rsidR="00E46695" w:rsidRDefault="006C6A5D" w:rsidP="0035753C">
      <w:pPr>
        <w:pStyle w:val="gemEinzug"/>
        <w:rPr>
          <w:b/>
        </w:rPr>
      </w:pPr>
      <w:r w:rsidRPr="00E519E8">
        <w:rPr>
          <w:szCs w:val="22"/>
        </w:rPr>
        <w:t>D</w:t>
      </w:r>
      <w:r w:rsidR="00E3104D" w:rsidRPr="00E519E8">
        <w:rPr>
          <w:szCs w:val="22"/>
        </w:rPr>
        <w:t>er</w:t>
      </w:r>
      <w:r w:rsidR="0035753C" w:rsidRPr="00E519E8">
        <w:rPr>
          <w:szCs w:val="22"/>
        </w:rPr>
        <w:t xml:space="preserve"> </w:t>
      </w:r>
      <w:r w:rsidR="00E3104D" w:rsidRPr="00E519E8">
        <w:rPr>
          <w:szCs w:val="22"/>
        </w:rPr>
        <w:t>TSP</w:t>
      </w:r>
      <w:r w:rsidR="00023C6A" w:rsidRPr="00E519E8">
        <w:rPr>
          <w:szCs w:val="22"/>
        </w:rPr>
        <w:t>-</w:t>
      </w:r>
      <w:r w:rsidR="00E3104D" w:rsidRPr="00E519E8">
        <w:rPr>
          <w:szCs w:val="22"/>
        </w:rPr>
        <w:t>CVC</w:t>
      </w:r>
      <w:r w:rsidR="0035753C" w:rsidRPr="00E519E8">
        <w:rPr>
          <w:szCs w:val="22"/>
        </w:rPr>
        <w:t xml:space="preserve"> </w:t>
      </w:r>
      <w:r w:rsidRPr="00E519E8">
        <w:rPr>
          <w:szCs w:val="22"/>
        </w:rPr>
        <w:t xml:space="preserve">MUSS </w:t>
      </w:r>
      <w:r w:rsidR="0035753C" w:rsidRPr="00E519E8">
        <w:rPr>
          <w:szCs w:val="22"/>
        </w:rPr>
        <w:t>der gematik die verantwortlichen Mitarbeiter für die Rollen "Leiter CVC-CA", "Sicherheitsbeauftragter CVC-CA" und "Antragsteller C</w:t>
      </w:r>
      <w:r w:rsidR="00EF50D8" w:rsidRPr="00E519E8">
        <w:rPr>
          <w:szCs w:val="22"/>
        </w:rPr>
        <w:t>VC</w:t>
      </w:r>
      <w:r w:rsidR="0035753C" w:rsidRPr="00E519E8">
        <w:rPr>
          <w:szCs w:val="22"/>
        </w:rPr>
        <w:t>-C</w:t>
      </w:r>
      <w:r w:rsidR="00EF50D8" w:rsidRPr="00E519E8">
        <w:rPr>
          <w:szCs w:val="22"/>
        </w:rPr>
        <w:t>A</w:t>
      </w:r>
      <w:r w:rsidR="0035753C" w:rsidRPr="00E519E8">
        <w:rPr>
          <w:szCs w:val="22"/>
        </w:rPr>
        <w:t>-Zertifikat" mitteilen. Für die Rolle</w:t>
      </w:r>
      <w:r w:rsidR="00E3104D" w:rsidRPr="00E519E8">
        <w:rPr>
          <w:szCs w:val="22"/>
        </w:rPr>
        <w:t xml:space="preserve"> "Leiter CVC-CA"</w:t>
      </w:r>
      <w:r w:rsidR="0035753C" w:rsidRPr="00E519E8">
        <w:rPr>
          <w:szCs w:val="22"/>
        </w:rPr>
        <w:t xml:space="preserve"> MUSS dabei auch ein Stellver</w:t>
      </w:r>
      <w:r w:rsidR="00677F95" w:rsidRPr="00E519E8">
        <w:rPr>
          <w:szCs w:val="22"/>
        </w:rPr>
        <w:softHyphen/>
      </w:r>
      <w:r w:rsidR="0035753C" w:rsidRPr="00E519E8">
        <w:rPr>
          <w:szCs w:val="22"/>
        </w:rPr>
        <w:t>treter genannt werden.</w:t>
      </w:r>
      <w:r w:rsidR="00E3104D" w:rsidRPr="00E519E8">
        <w:rPr>
          <w:szCs w:val="22"/>
        </w:rPr>
        <w:t xml:space="preserve"> Der TSP</w:t>
      </w:r>
      <w:r w:rsidR="00023C6A" w:rsidRPr="00E519E8">
        <w:rPr>
          <w:szCs w:val="22"/>
        </w:rPr>
        <w:t>-</w:t>
      </w:r>
      <w:r w:rsidR="00E3104D" w:rsidRPr="00E519E8">
        <w:rPr>
          <w:szCs w:val="22"/>
        </w:rPr>
        <w:t>CVC MUSS der gematik Änderungen an der Zuordnung von Rollen mitteilen.</w:t>
      </w:r>
      <w:r w:rsidR="0035753C" w:rsidRPr="00E519E8">
        <w:rPr>
          <w:szCs w:val="22"/>
        </w:rPr>
        <w:t xml:space="preserve"> </w:t>
      </w:r>
    </w:p>
    <w:p w:rsidR="0035753C" w:rsidRPr="00E46695" w:rsidRDefault="00E46695" w:rsidP="00E46695">
      <w:pPr>
        <w:pStyle w:val="gemStandard"/>
      </w:pPr>
      <w:r>
        <w:rPr>
          <w:b/>
        </w:rPr>
        <w:sym w:font="Wingdings" w:char="F0D5"/>
      </w:r>
    </w:p>
    <w:p w:rsidR="00BB3EE2" w:rsidRPr="00E519E8" w:rsidRDefault="00BB3EE2" w:rsidP="002255D2">
      <w:pPr>
        <w:pStyle w:val="gemStandard"/>
        <w:tabs>
          <w:tab w:val="left" w:pos="567"/>
        </w:tabs>
        <w:ind w:left="567" w:hanging="567"/>
        <w:rPr>
          <w:b/>
        </w:rPr>
      </w:pPr>
      <w:r w:rsidRPr="00E519E8">
        <w:rPr>
          <w:b/>
        </w:rPr>
        <w:sym w:font="Wingdings" w:char="F0D6"/>
      </w:r>
      <w:r w:rsidRPr="00E519E8">
        <w:rPr>
          <w:b/>
        </w:rPr>
        <w:tab/>
      </w:r>
      <w:r w:rsidR="00C350F5" w:rsidRPr="00E519E8">
        <w:rPr>
          <w:b/>
        </w:rPr>
        <w:t>TIP1-A_2637</w:t>
      </w:r>
      <w:r w:rsidRPr="00E519E8">
        <w:rPr>
          <w:b/>
        </w:rPr>
        <w:t xml:space="preserve"> Berücksichtigung von Zugriffen auf das HSM im Vier-Augen-Prinzip</w:t>
      </w:r>
    </w:p>
    <w:p w:rsidR="00E46695" w:rsidRDefault="00EE5015" w:rsidP="00BB3EE2">
      <w:pPr>
        <w:pStyle w:val="gemEinzug"/>
        <w:rPr>
          <w:b/>
        </w:rPr>
      </w:pPr>
      <w:r w:rsidRPr="00E519E8">
        <w:rPr>
          <w:szCs w:val="22"/>
        </w:rPr>
        <w:t>Der TSP</w:t>
      </w:r>
      <w:r w:rsidR="00023C6A" w:rsidRPr="00E519E8">
        <w:rPr>
          <w:szCs w:val="22"/>
        </w:rPr>
        <w:t>-</w:t>
      </w:r>
      <w:r w:rsidRPr="00E519E8">
        <w:rPr>
          <w:szCs w:val="22"/>
        </w:rPr>
        <w:t xml:space="preserve">CVC MUSS sicherstellen, dass </w:t>
      </w:r>
      <w:r w:rsidR="008B77A8" w:rsidRPr="00E519E8">
        <w:rPr>
          <w:szCs w:val="22"/>
        </w:rPr>
        <w:t>k</w:t>
      </w:r>
      <w:r w:rsidR="00BB3EE2" w:rsidRPr="00E519E8">
        <w:rPr>
          <w:szCs w:val="22"/>
        </w:rPr>
        <w:t>eine einzelne Person zwei Rollen ausüben kann, die Zugriffe auf das HSM im Vier-Augen-Prinzip für diese einzelne Person ermöglicht. </w:t>
      </w:r>
    </w:p>
    <w:p w:rsidR="00BB3EE2" w:rsidRPr="00E46695" w:rsidRDefault="00E46695" w:rsidP="00E46695">
      <w:pPr>
        <w:pStyle w:val="gemStandard"/>
      </w:pPr>
      <w:r>
        <w:rPr>
          <w:b/>
        </w:rPr>
        <w:lastRenderedPageBreak/>
        <w:sym w:font="Wingdings" w:char="F0D5"/>
      </w:r>
    </w:p>
    <w:p w:rsidR="00AA1ECF" w:rsidRPr="00E519E8" w:rsidRDefault="00AA1ECF" w:rsidP="00E46695">
      <w:pPr>
        <w:pStyle w:val="berschrift3"/>
      </w:pPr>
      <w:bookmarkStart w:id="163" w:name="_Ref324338251"/>
      <w:bookmarkStart w:id="164" w:name="_Toc486426826"/>
      <w:r w:rsidRPr="00E519E8">
        <w:t>Betriebliche Anforderungen</w:t>
      </w:r>
      <w:bookmarkEnd w:id="163"/>
      <w:bookmarkEnd w:id="164"/>
    </w:p>
    <w:p w:rsidR="00E0788A" w:rsidRPr="00E519E8" w:rsidRDefault="00E0788A" w:rsidP="004B47DC">
      <w:pPr>
        <w:pStyle w:val="gemStandard"/>
        <w:tabs>
          <w:tab w:val="left" w:pos="567"/>
        </w:tabs>
        <w:ind w:left="567" w:hanging="567"/>
        <w:rPr>
          <w:b/>
        </w:rPr>
      </w:pPr>
      <w:r w:rsidRPr="00E519E8">
        <w:rPr>
          <w:b/>
        </w:rPr>
        <w:sym w:font="Wingdings" w:char="F0D6"/>
      </w:r>
      <w:r w:rsidRPr="00E519E8">
        <w:rPr>
          <w:b/>
        </w:rPr>
        <w:tab/>
      </w:r>
      <w:r w:rsidR="00C350F5" w:rsidRPr="00E519E8">
        <w:rPr>
          <w:b/>
        </w:rPr>
        <w:t>TIP1-A_2641</w:t>
      </w:r>
      <w:r w:rsidRPr="00E519E8">
        <w:rPr>
          <w:b/>
        </w:rPr>
        <w:t xml:space="preserve"> </w:t>
      </w:r>
      <w:r w:rsidR="004B47DC" w:rsidRPr="00E519E8">
        <w:rPr>
          <w:b/>
        </w:rPr>
        <w:t>Geschützter</w:t>
      </w:r>
      <w:r w:rsidRPr="00E519E8">
        <w:rPr>
          <w:b/>
        </w:rPr>
        <w:t xml:space="preserve"> Bereich</w:t>
      </w:r>
    </w:p>
    <w:p w:rsidR="00E46695" w:rsidRDefault="004B47DC" w:rsidP="004B47DC">
      <w:pPr>
        <w:pStyle w:val="gemEinzug"/>
        <w:rPr>
          <w:b/>
        </w:rPr>
      </w:pPr>
      <w:r w:rsidRPr="00E519E8">
        <w:t>Der TSP-CVC</w:t>
      </w:r>
      <w:r w:rsidR="00E0788A" w:rsidRPr="00E519E8">
        <w:t xml:space="preserve"> MUSS </w:t>
      </w:r>
      <w:r w:rsidRPr="00E519E8">
        <w:t xml:space="preserve">das HSM </w:t>
      </w:r>
      <w:r w:rsidR="00E0788A" w:rsidRPr="00E519E8">
        <w:t>in einem geschützten Bereich der B</w:t>
      </w:r>
      <w:r w:rsidRPr="00E519E8">
        <w:t>etriebsstätte unterbringen</w:t>
      </w:r>
      <w:r w:rsidR="00E0788A" w:rsidRPr="00E519E8">
        <w:t>.</w:t>
      </w:r>
      <w:r w:rsidR="007E2622" w:rsidRPr="00E519E8">
        <w:t xml:space="preserve"> </w:t>
      </w:r>
      <w:r w:rsidR="00F71FDF" w:rsidRPr="00E519E8">
        <w:t>Für diesen Bereich</w:t>
      </w:r>
      <w:r w:rsidR="00E0788A" w:rsidRPr="00E519E8">
        <w:t xml:space="preserve"> der Betriebsstätte des TSP</w:t>
      </w:r>
      <w:r w:rsidR="00023C6A" w:rsidRPr="00E519E8">
        <w:t>-</w:t>
      </w:r>
      <w:r w:rsidR="00E0788A" w:rsidRPr="00E519E8">
        <w:t>CVC</w:t>
      </w:r>
      <w:r w:rsidR="00F71FDF" w:rsidRPr="00E519E8">
        <w:t xml:space="preserve"> </w:t>
      </w:r>
      <w:r w:rsidR="002D5F5D" w:rsidRPr="00E519E8">
        <w:t>MUSS</w:t>
      </w:r>
      <w:r w:rsidR="00F71FDF" w:rsidRPr="00E519E8">
        <w:t xml:space="preserve"> gelten:</w:t>
      </w:r>
      <w:r w:rsidR="00BC1F71" w:rsidRPr="004E647C">
        <w:tab/>
      </w:r>
      <w:r w:rsidR="00BC1F71" w:rsidRPr="004E647C">
        <w:br/>
      </w:r>
      <w:r w:rsidR="007E2622" w:rsidRPr="00E519E8">
        <w:t xml:space="preserve">(a) </w:t>
      </w:r>
      <w:r w:rsidR="00F71FDF" w:rsidRPr="00E519E8">
        <w:t>Der Zugang zu diesem Bereich ist nur autorisierten Mitarbeitern möglich.</w:t>
      </w:r>
      <w:r w:rsidR="00BC1F71" w:rsidRPr="004E647C">
        <w:tab/>
      </w:r>
      <w:r w:rsidR="00BC1F71" w:rsidRPr="004E647C">
        <w:br/>
      </w:r>
      <w:r w:rsidR="007E2622" w:rsidRPr="00E519E8">
        <w:t xml:space="preserve">(b) </w:t>
      </w:r>
      <w:r w:rsidR="00F71FDF" w:rsidRPr="00E519E8">
        <w:t>Beim Zugang muss der Mitarbeiter eindeutig identifiziert werden.</w:t>
      </w:r>
      <w:r w:rsidR="00BC1F71" w:rsidRPr="004E647C">
        <w:tab/>
      </w:r>
      <w:r w:rsidR="00BC1F71" w:rsidRPr="004E647C">
        <w:br/>
      </w:r>
      <w:r w:rsidR="007E2622" w:rsidRPr="00E519E8">
        <w:t xml:space="preserve">(c) </w:t>
      </w:r>
      <w:r w:rsidR="00F71FDF" w:rsidRPr="00E519E8">
        <w:t>Der Zugang zu diesem Bereich wird protokolliert.</w:t>
      </w:r>
      <w:r w:rsidR="00BC1F71" w:rsidRPr="004E647C">
        <w:tab/>
      </w:r>
      <w:r w:rsidR="00BC1F71" w:rsidRPr="004E647C">
        <w:br/>
      </w:r>
      <w:r w:rsidR="007E2622" w:rsidRPr="00E519E8">
        <w:t xml:space="preserve">(d) </w:t>
      </w:r>
      <w:r w:rsidR="00F71FDF" w:rsidRPr="00E519E8">
        <w:t>Alle Zugänge sind in geeigneter Weise gegen Einbruch gesichert.</w:t>
      </w:r>
      <w:r w:rsidR="00BC1F71" w:rsidRPr="004E647C">
        <w:tab/>
      </w:r>
      <w:r w:rsidR="00BC1F71" w:rsidRPr="004E647C">
        <w:br/>
      </w:r>
      <w:r w:rsidR="007E2622" w:rsidRPr="00E519E8">
        <w:t xml:space="preserve">(e) </w:t>
      </w:r>
      <w:r w:rsidR="00F71FDF" w:rsidRPr="00E519E8">
        <w:t>Ist kein berechtigter Mitarbeiter anwesend, wird der Bereich alarmüberwacht.</w:t>
      </w:r>
      <w:r w:rsidR="00BC1F71" w:rsidRPr="004E647C">
        <w:tab/>
      </w:r>
      <w:r w:rsidR="00BC1F71" w:rsidRPr="004E647C">
        <w:br/>
      </w:r>
      <w:r w:rsidR="007E2622" w:rsidRPr="00E519E8">
        <w:t xml:space="preserve">(f) </w:t>
      </w:r>
      <w:r w:rsidR="00F71FDF" w:rsidRPr="00E519E8">
        <w:t>Besuchern ist der Zugang nur in Begleitung autorisierter Mitarbeiter und nur zu notwendigen, im Sicherheitskonzept beschriebenen Zwecken erlaubt.</w:t>
      </w:r>
      <w:r w:rsidR="00E0788A" w:rsidRPr="00E519E8">
        <w:t xml:space="preserve"> </w:t>
      </w:r>
    </w:p>
    <w:p w:rsidR="00F71FDF" w:rsidRPr="00E46695" w:rsidRDefault="00E46695" w:rsidP="00E46695">
      <w:pPr>
        <w:pStyle w:val="gemStandard"/>
      </w:pPr>
      <w:r>
        <w:rPr>
          <w:b/>
        </w:rPr>
        <w:sym w:font="Wingdings" w:char="F0D5"/>
      </w:r>
    </w:p>
    <w:p w:rsidR="00E0788A" w:rsidRPr="00E519E8" w:rsidRDefault="00E0788A" w:rsidP="002255D2">
      <w:pPr>
        <w:pStyle w:val="gemStandard"/>
        <w:tabs>
          <w:tab w:val="left" w:pos="567"/>
        </w:tabs>
        <w:ind w:left="567" w:hanging="567"/>
        <w:rPr>
          <w:b/>
        </w:rPr>
      </w:pPr>
      <w:r w:rsidRPr="00E519E8">
        <w:rPr>
          <w:b/>
        </w:rPr>
        <w:sym w:font="Wingdings" w:char="F0D6"/>
      </w:r>
      <w:r w:rsidRPr="00E519E8">
        <w:rPr>
          <w:b/>
        </w:rPr>
        <w:tab/>
      </w:r>
      <w:r w:rsidR="00C350F5" w:rsidRPr="00E519E8">
        <w:rPr>
          <w:b/>
        </w:rPr>
        <w:t>TIP1-A_2642</w:t>
      </w:r>
      <w:r w:rsidRPr="00E519E8">
        <w:rPr>
          <w:b/>
        </w:rPr>
        <w:t xml:space="preserve"> Verwendung </w:t>
      </w:r>
      <w:r w:rsidR="009A377E" w:rsidRPr="00E519E8">
        <w:rPr>
          <w:b/>
        </w:rPr>
        <w:t>mehrerer</w:t>
      </w:r>
      <w:r w:rsidRPr="00E519E8">
        <w:rPr>
          <w:b/>
        </w:rPr>
        <w:t xml:space="preserve"> geschützter Bereiche</w:t>
      </w:r>
    </w:p>
    <w:p w:rsidR="00E46695" w:rsidRDefault="00E0788A" w:rsidP="00E0788A">
      <w:pPr>
        <w:pStyle w:val="gemEinzug"/>
        <w:rPr>
          <w:b/>
        </w:rPr>
      </w:pPr>
      <w:r w:rsidRPr="00E519E8">
        <w:t xml:space="preserve">Eine CVC-CA KANN verteilt in </w:t>
      </w:r>
      <w:r w:rsidR="009A377E" w:rsidRPr="00E519E8">
        <w:t>mehreren</w:t>
      </w:r>
      <w:r w:rsidRPr="00E519E8">
        <w:t xml:space="preserve"> geschützten Bereichen betrieben </w:t>
      </w:r>
      <w:r w:rsidRPr="00E519E8">
        <w:rPr>
          <w:szCs w:val="22"/>
        </w:rPr>
        <w:t xml:space="preserve">werden. </w:t>
      </w:r>
    </w:p>
    <w:p w:rsidR="00E0788A" w:rsidRPr="00E46695" w:rsidRDefault="00E46695" w:rsidP="00E46695">
      <w:pPr>
        <w:pStyle w:val="gemStandard"/>
      </w:pPr>
      <w:r>
        <w:rPr>
          <w:b/>
        </w:rPr>
        <w:sym w:font="Wingdings" w:char="F0D5"/>
      </w:r>
    </w:p>
    <w:p w:rsidR="00E0788A" w:rsidRPr="00E519E8" w:rsidRDefault="00E0788A" w:rsidP="002255D2">
      <w:pPr>
        <w:pStyle w:val="gemStandard"/>
        <w:tabs>
          <w:tab w:val="left" w:pos="567"/>
        </w:tabs>
        <w:ind w:left="567" w:hanging="567"/>
        <w:rPr>
          <w:b/>
        </w:rPr>
      </w:pPr>
      <w:r w:rsidRPr="00E519E8">
        <w:rPr>
          <w:b/>
        </w:rPr>
        <w:sym w:font="Wingdings" w:char="F0D6"/>
      </w:r>
      <w:r w:rsidRPr="00E519E8">
        <w:rPr>
          <w:b/>
        </w:rPr>
        <w:tab/>
      </w:r>
      <w:r w:rsidR="00C350F5" w:rsidRPr="00E519E8">
        <w:rPr>
          <w:b/>
        </w:rPr>
        <w:t>TIP1-A_2644</w:t>
      </w:r>
      <w:r w:rsidRPr="00E519E8">
        <w:rPr>
          <w:b/>
        </w:rPr>
        <w:t xml:space="preserve"> Schutz von HSM</w:t>
      </w:r>
      <w:r w:rsidR="00A247D8" w:rsidRPr="00E519E8">
        <w:rPr>
          <w:b/>
        </w:rPr>
        <w:t>-</w:t>
      </w:r>
      <w:r w:rsidRPr="00E519E8">
        <w:rPr>
          <w:b/>
        </w:rPr>
        <w:t>Klonen</w:t>
      </w:r>
    </w:p>
    <w:p w:rsidR="00E46695" w:rsidRDefault="00E0788A" w:rsidP="00E0788A">
      <w:pPr>
        <w:pStyle w:val="gemEinzug"/>
        <w:rPr>
          <w:b/>
        </w:rPr>
      </w:pPr>
      <w:r w:rsidRPr="00E519E8">
        <w:t>Der TSP</w:t>
      </w:r>
      <w:r w:rsidR="00023C6A" w:rsidRPr="00E519E8">
        <w:t>-</w:t>
      </w:r>
      <w:r w:rsidRPr="00E519E8">
        <w:t>CVC MUSS Maßnahmen beschreiben</w:t>
      </w:r>
      <w:r w:rsidR="00231A5F" w:rsidRPr="00E519E8">
        <w:t>,</w:t>
      </w:r>
      <w:r w:rsidRPr="00E519E8">
        <w:t xml:space="preserve"> ergreifen</w:t>
      </w:r>
      <w:r w:rsidR="00231A5F" w:rsidRPr="00E519E8">
        <w:t xml:space="preserve"> und nachweisen</w:t>
      </w:r>
      <w:r w:rsidRPr="00E519E8">
        <w:t xml:space="preserve">, die verhindern, dass </w:t>
      </w:r>
      <w:r w:rsidR="002F2E15" w:rsidRPr="00E519E8">
        <w:t>ein</w:t>
      </w:r>
      <w:r w:rsidRPr="00E519E8">
        <w:t xml:space="preserve"> HSM</w:t>
      </w:r>
      <w:r w:rsidR="00D82E5E" w:rsidRPr="00E519E8">
        <w:t xml:space="preserve"> oder eines seiner Klone</w:t>
      </w:r>
      <w:r w:rsidRPr="00E519E8">
        <w:t xml:space="preserve"> aus einem der geschützten Bereiche unautorisiert entfernt werden kann. </w:t>
      </w:r>
    </w:p>
    <w:p w:rsidR="00E0788A" w:rsidRPr="00E46695" w:rsidRDefault="00E46695" w:rsidP="00E46695">
      <w:pPr>
        <w:pStyle w:val="gemStandard"/>
      </w:pPr>
      <w:r>
        <w:rPr>
          <w:b/>
        </w:rPr>
        <w:sym w:font="Wingdings" w:char="F0D5"/>
      </w:r>
    </w:p>
    <w:p w:rsidR="00E0788A" w:rsidRPr="00E519E8" w:rsidRDefault="00E0788A" w:rsidP="002255D2">
      <w:pPr>
        <w:pStyle w:val="gemStandard"/>
        <w:tabs>
          <w:tab w:val="left" w:pos="567"/>
        </w:tabs>
        <w:ind w:left="567" w:hanging="567"/>
        <w:rPr>
          <w:b/>
        </w:rPr>
      </w:pPr>
      <w:r w:rsidRPr="00E519E8">
        <w:rPr>
          <w:b/>
        </w:rPr>
        <w:sym w:font="Wingdings" w:char="F0D6"/>
      </w:r>
      <w:r w:rsidR="00742F8C" w:rsidRPr="00E519E8">
        <w:rPr>
          <w:b/>
        </w:rPr>
        <w:tab/>
      </w:r>
      <w:r w:rsidR="00C350F5" w:rsidRPr="00E519E8">
        <w:rPr>
          <w:b/>
        </w:rPr>
        <w:t>TIP1-A_2645</w:t>
      </w:r>
      <w:r w:rsidR="002F2E15" w:rsidRPr="00E519E8">
        <w:rPr>
          <w:b/>
        </w:rPr>
        <w:t xml:space="preserve"> Zugriffe auf Systeme der CVC-CA</w:t>
      </w:r>
      <w:r w:rsidR="00F85459" w:rsidRPr="00E519E8">
        <w:rPr>
          <w:b/>
        </w:rPr>
        <w:t xml:space="preserve"> über Arbeitsplatzr</w:t>
      </w:r>
      <w:r w:rsidRPr="00E519E8">
        <w:rPr>
          <w:b/>
        </w:rPr>
        <w:t>echner (oder Systeme) außerhalb des geschützten Bereichs</w:t>
      </w:r>
    </w:p>
    <w:p w:rsidR="00E46695" w:rsidRDefault="00F71FDF" w:rsidP="00E0788A">
      <w:pPr>
        <w:pStyle w:val="gemEinzug"/>
        <w:rPr>
          <w:b/>
        </w:rPr>
      </w:pPr>
      <w:r w:rsidRPr="00E519E8">
        <w:t>Falls zur</w:t>
      </w:r>
      <w:r w:rsidR="00F85459" w:rsidRPr="00E519E8">
        <w:t xml:space="preserve"> CVC-CA gehörende Arbeitsplatzr</w:t>
      </w:r>
      <w:r w:rsidRPr="00E519E8">
        <w:t xml:space="preserve">echner </w:t>
      </w:r>
      <w:r w:rsidR="002F2E15" w:rsidRPr="00E519E8">
        <w:t>(</w:t>
      </w:r>
      <w:r w:rsidRPr="00E519E8">
        <w:t>oder Systeme</w:t>
      </w:r>
      <w:r w:rsidR="002F2E15" w:rsidRPr="00E519E8">
        <w:t>)</w:t>
      </w:r>
      <w:r w:rsidRPr="00E519E8">
        <w:t xml:space="preserve"> außerhalb des ge</w:t>
      </w:r>
      <w:r w:rsidR="00677F95" w:rsidRPr="00E519E8">
        <w:softHyphen/>
      </w:r>
      <w:r w:rsidRPr="00E519E8">
        <w:t>schützten B</w:t>
      </w:r>
      <w:r w:rsidR="002F2E15" w:rsidRPr="00E519E8">
        <w:t>ereichs Zugriffe auf Systeme der CVC-CA</w:t>
      </w:r>
      <w:r w:rsidRPr="00E519E8">
        <w:t xml:space="preserve"> in dem geschützten Bereich haben, M</w:t>
      </w:r>
      <w:r w:rsidR="00053185" w:rsidRPr="00E519E8">
        <w:t>U</w:t>
      </w:r>
      <w:r w:rsidRPr="00E519E8">
        <w:t>SS</w:t>
      </w:r>
      <w:r w:rsidR="00053185" w:rsidRPr="00E519E8">
        <w:t xml:space="preserve"> der TSP</w:t>
      </w:r>
      <w:r w:rsidR="00023C6A" w:rsidRPr="00E519E8">
        <w:t>-</w:t>
      </w:r>
      <w:r w:rsidR="00053185" w:rsidRPr="00E519E8">
        <w:t>CVC sicherste</w:t>
      </w:r>
      <w:r w:rsidR="00053185" w:rsidRPr="00C1022F">
        <w:t>llen, dass</w:t>
      </w:r>
      <w:r w:rsidRPr="00C1022F">
        <w:t xml:space="preserve"> alle Zu</w:t>
      </w:r>
      <w:r w:rsidR="00F85459" w:rsidRPr="00C1022F">
        <w:t>griffe über diese Arbeits</w:t>
      </w:r>
      <w:r w:rsidR="00677F95" w:rsidRPr="00C1022F">
        <w:softHyphen/>
      </w:r>
      <w:r w:rsidR="00F85459" w:rsidRPr="00C1022F">
        <w:t>platz</w:t>
      </w:r>
      <w:r w:rsidR="00677F95" w:rsidRPr="00C1022F">
        <w:softHyphen/>
      </w:r>
      <w:r w:rsidR="00F85459" w:rsidRPr="00C1022F">
        <w:t>r</w:t>
      </w:r>
      <w:r w:rsidRPr="00C1022F">
        <w:t>ec</w:t>
      </w:r>
      <w:r w:rsidR="002F2E15" w:rsidRPr="00C1022F">
        <w:t xml:space="preserve">hner (bzw. Systeme) </w:t>
      </w:r>
      <w:r w:rsidRPr="00C1022F">
        <w:t>sowie</w:t>
      </w:r>
      <w:r w:rsidR="001D71A3" w:rsidRPr="00C1022F">
        <w:t xml:space="preserve"> </w:t>
      </w:r>
      <w:r w:rsidRPr="00C1022F">
        <w:t>die Kommunika</w:t>
      </w:r>
      <w:r w:rsidR="00F85459" w:rsidRPr="00C1022F">
        <w:t>tion zwischen den Arbeitsplatz</w:t>
      </w:r>
      <w:r w:rsidR="00677F95" w:rsidRPr="00C1022F">
        <w:softHyphen/>
      </w:r>
      <w:r w:rsidR="00F85459" w:rsidRPr="00C1022F">
        <w:t>r</w:t>
      </w:r>
      <w:r w:rsidRPr="00C1022F">
        <w:t>ech</w:t>
      </w:r>
      <w:r w:rsidR="00677F95" w:rsidRPr="00C1022F">
        <w:softHyphen/>
      </w:r>
      <w:r w:rsidRPr="00C1022F">
        <w:t>nern</w:t>
      </w:r>
      <w:r w:rsidR="002F2E15" w:rsidRPr="00C1022F">
        <w:t xml:space="preserve"> (bzw. Systeme) und den Systemen der CVC-CA im geschützten Bereich</w:t>
      </w:r>
      <w:r w:rsidR="001D71A3" w:rsidRPr="00C1022F">
        <w:t xml:space="preserve"> </w:t>
      </w:r>
      <w:r w:rsidRPr="00C1022F">
        <w:t>geeignet gegen Manipulationen und unautorisierte Nutzung geschützt werden</w:t>
      </w:r>
      <w:r w:rsidR="002D00CF" w:rsidRPr="00C1022F">
        <w:t xml:space="preserve"> und für diese Arbeitsplatzrechner (bzw. Systeme) das gleiche Sicherheitsniveau wie für die CV-CA eingehalten wird</w:t>
      </w:r>
      <w:r w:rsidRPr="00C1022F">
        <w:t>.</w:t>
      </w:r>
      <w:r w:rsidR="00E0788A" w:rsidRPr="00C1022F">
        <w:t xml:space="preserve"> </w:t>
      </w:r>
    </w:p>
    <w:p w:rsidR="00E0788A" w:rsidRPr="00E46695" w:rsidRDefault="00E46695" w:rsidP="00E46695">
      <w:pPr>
        <w:pStyle w:val="gemStandard"/>
      </w:pPr>
      <w:r>
        <w:rPr>
          <w:b/>
        </w:rPr>
        <w:sym w:font="Wingdings" w:char="F0D5"/>
      </w:r>
    </w:p>
    <w:p w:rsidR="00037E58" w:rsidRPr="00E519E8" w:rsidRDefault="00037E58" w:rsidP="00037E58">
      <w:pPr>
        <w:pStyle w:val="gemStandard"/>
        <w:tabs>
          <w:tab w:val="left" w:pos="567"/>
        </w:tabs>
        <w:ind w:left="567" w:hanging="567"/>
        <w:rPr>
          <w:b/>
        </w:rPr>
      </w:pPr>
      <w:r w:rsidRPr="00C1022F">
        <w:rPr>
          <w:b/>
        </w:rPr>
        <w:sym w:font="Wingdings" w:char="F0D6"/>
      </w:r>
      <w:r w:rsidRPr="00C1022F">
        <w:rPr>
          <w:b/>
        </w:rPr>
        <w:tab/>
      </w:r>
      <w:r w:rsidR="00C350F5" w:rsidRPr="00C1022F">
        <w:rPr>
          <w:b/>
        </w:rPr>
        <w:t>TIP1-A_2647</w:t>
      </w:r>
      <w:r w:rsidRPr="00C1022F">
        <w:rPr>
          <w:b/>
        </w:rPr>
        <w:t xml:space="preserve"> Sicherer Betrieb von System</w:t>
      </w:r>
      <w:r w:rsidRPr="00E519E8">
        <w:rPr>
          <w:b/>
        </w:rPr>
        <w:t>komponenten</w:t>
      </w:r>
    </w:p>
    <w:p w:rsidR="00E46695" w:rsidRDefault="00037E58" w:rsidP="001D4344">
      <w:pPr>
        <w:pStyle w:val="gemEinzug"/>
        <w:rPr>
          <w:b/>
        </w:rPr>
      </w:pPr>
      <w:r w:rsidRPr="00E519E8">
        <w:t>Der TSP</w:t>
      </w:r>
      <w:r w:rsidR="00023C6A" w:rsidRPr="00E519E8">
        <w:t>-</w:t>
      </w:r>
      <w:r w:rsidRPr="00E519E8">
        <w:t>CVC MUSS den sicheren Betrieb von Systemkomponenten gewährleisten. Hierzu MÜSSEN mindestens die folgenden Maßnahmen ergriffen werden:</w:t>
      </w:r>
      <w:r w:rsidR="00BC1F71" w:rsidRPr="004E647C">
        <w:tab/>
      </w:r>
      <w:r w:rsidR="00BC1F71" w:rsidRPr="004E647C">
        <w:br/>
      </w:r>
      <w:r w:rsidR="001D4344" w:rsidRPr="00E519E8">
        <w:t xml:space="preserve">(a) </w:t>
      </w:r>
      <w:r w:rsidRPr="00E519E8">
        <w:t xml:space="preserve">Umsetzung einer </w:t>
      </w:r>
      <w:r w:rsidR="0020112E" w:rsidRPr="00E519E8">
        <w:t>Benutzerauthentisierung, die mindestens dem Sicherheitsniveau eines Logins mit Username und Passwort entspricht</w:t>
      </w:r>
      <w:r w:rsidRPr="00E519E8">
        <w:t>,</w:t>
      </w:r>
      <w:r w:rsidR="00BC1F71" w:rsidRPr="004E647C">
        <w:tab/>
      </w:r>
      <w:r w:rsidR="00BC1F71" w:rsidRPr="004E647C">
        <w:br/>
      </w:r>
      <w:r w:rsidR="001D4344" w:rsidRPr="00E519E8">
        <w:t xml:space="preserve">(b) </w:t>
      </w:r>
      <w:r w:rsidR="0020112E" w:rsidRPr="00E519E8">
        <w:t>Umsetzung einer Zugriffskontrolle,</w:t>
      </w:r>
      <w:r w:rsidR="00BC1F71" w:rsidRPr="004E647C">
        <w:tab/>
      </w:r>
      <w:r w:rsidR="00BC1F71" w:rsidRPr="004E647C">
        <w:br/>
      </w:r>
      <w:r w:rsidR="001D4344" w:rsidRPr="00E519E8">
        <w:t xml:space="preserve">(c) </w:t>
      </w:r>
      <w:r w:rsidRPr="00E519E8">
        <w:t xml:space="preserve">Sichere Administration </w:t>
      </w:r>
      <w:r w:rsidR="0020112E" w:rsidRPr="00E519E8">
        <w:t>und Konfiguration von</w:t>
      </w:r>
      <w:r w:rsidRPr="00E519E8">
        <w:t xml:space="preserve"> Komponenten,</w:t>
      </w:r>
      <w:r w:rsidR="00BC1F71" w:rsidRPr="004E647C">
        <w:tab/>
      </w:r>
      <w:r w:rsidR="00BC1F71" w:rsidRPr="004E647C">
        <w:br/>
      </w:r>
      <w:r w:rsidR="001D4344" w:rsidRPr="00E519E8">
        <w:t xml:space="preserve">(d) </w:t>
      </w:r>
      <w:r w:rsidRPr="00E519E8">
        <w:t>Maßnahmen zur Systemhärtung,</w:t>
      </w:r>
      <w:r w:rsidR="00BC1F71" w:rsidRPr="004E647C">
        <w:tab/>
      </w:r>
      <w:r w:rsidR="00BC1F71" w:rsidRPr="004E647C">
        <w:br/>
      </w:r>
      <w:r w:rsidR="001D4344" w:rsidRPr="00E519E8">
        <w:lastRenderedPageBreak/>
        <w:t xml:space="preserve">(e) </w:t>
      </w:r>
      <w:r w:rsidRPr="00E519E8">
        <w:t>Zeitnahes Einspielen von Updates, insbesondere von Sicherheitsupdates</w:t>
      </w:r>
      <w:r w:rsidR="0020112E" w:rsidRPr="00E519E8">
        <w:t>,</w:t>
      </w:r>
      <w:r w:rsidR="00BC1F71" w:rsidRPr="004E647C">
        <w:tab/>
      </w:r>
      <w:r w:rsidR="00BC1F71" w:rsidRPr="004E647C">
        <w:br/>
      </w:r>
      <w:r w:rsidR="001D4344" w:rsidRPr="00E519E8">
        <w:t xml:space="preserve">(f) </w:t>
      </w:r>
      <w:r w:rsidR="0020112E" w:rsidRPr="00E519E8">
        <w:t>Einsatz aktueller Virenschutzprogramme</w:t>
      </w:r>
      <w:r w:rsidRPr="00E519E8">
        <w:t>.</w:t>
      </w:r>
      <w:r w:rsidRPr="00E519E8">
        <w:rPr>
          <w:b/>
        </w:rPr>
        <w:t xml:space="preserve"> </w:t>
      </w:r>
    </w:p>
    <w:p w:rsidR="00037E58" w:rsidRPr="00E46695" w:rsidRDefault="00E46695" w:rsidP="00E46695">
      <w:pPr>
        <w:pStyle w:val="gemStandard"/>
      </w:pPr>
      <w:r>
        <w:rPr>
          <w:b/>
        </w:rPr>
        <w:sym w:font="Wingdings" w:char="F0D5"/>
      </w:r>
    </w:p>
    <w:p w:rsidR="00D20010" w:rsidRPr="00E519E8" w:rsidRDefault="00D20010" w:rsidP="00E46695">
      <w:pPr>
        <w:pStyle w:val="berschrift3"/>
      </w:pPr>
      <w:bookmarkStart w:id="165" w:name="_Toc486426827"/>
      <w:r w:rsidRPr="00E519E8">
        <w:t>Authentizität des öffentlichen Schlüssels der CVC-CA</w:t>
      </w:r>
      <w:bookmarkEnd w:id="165"/>
    </w:p>
    <w:p w:rsidR="00D20010" w:rsidRPr="00E519E8" w:rsidRDefault="00D20010" w:rsidP="00D20010">
      <w:pPr>
        <w:pStyle w:val="gemStandard"/>
      </w:pPr>
      <w:r w:rsidRPr="00E519E8">
        <w:t xml:space="preserve">Der </w:t>
      </w:r>
      <w:r w:rsidR="00C30F8B" w:rsidRPr="00E519E8">
        <w:t>Anbieter</w:t>
      </w:r>
      <w:r w:rsidRPr="00E519E8">
        <w:t xml:space="preserve"> der CVC-Root-CA </w:t>
      </w:r>
      <w:r w:rsidR="008C45DB" w:rsidRPr="00E519E8">
        <w:t>setzt</w:t>
      </w:r>
      <w:r w:rsidRPr="00E519E8">
        <w:t xml:space="preserve"> für den Prozess der Ausstellung eines Zertifikats durchgängig in und zwischen allen Arbeitsschritten, d.h. vom Eingang des Zertifikatsaus</w:t>
      </w:r>
      <w:r w:rsidR="00F85459" w:rsidRPr="00E519E8">
        <w:softHyphen/>
      </w:r>
      <w:r w:rsidRPr="00E519E8">
        <w:t>stellungsantrags bis hin zur Übergabe des Zertifikats an den Antragsstell</w:t>
      </w:r>
      <w:r w:rsidR="008C45DB" w:rsidRPr="00E519E8">
        <w:t xml:space="preserve">er, das </w:t>
      </w:r>
      <w:r w:rsidR="00966645" w:rsidRPr="00E519E8">
        <w:t>Vier</w:t>
      </w:r>
      <w:r w:rsidR="008C45DB" w:rsidRPr="00E519E8">
        <w:t>-Augen-Prinzip um</w:t>
      </w:r>
      <w:r w:rsidRPr="00E519E8">
        <w:t>.</w:t>
      </w:r>
    </w:p>
    <w:p w:rsidR="00DC4E75" w:rsidRPr="00E519E8" w:rsidRDefault="00DC4E75" w:rsidP="002255D2">
      <w:pPr>
        <w:pStyle w:val="gemStandard"/>
        <w:tabs>
          <w:tab w:val="left" w:pos="567"/>
        </w:tabs>
        <w:ind w:left="567" w:hanging="567"/>
        <w:rPr>
          <w:b/>
        </w:rPr>
      </w:pPr>
      <w:r w:rsidRPr="00E519E8">
        <w:rPr>
          <w:b/>
        </w:rPr>
        <w:sym w:font="Wingdings" w:char="F0D6"/>
      </w:r>
      <w:r w:rsidRPr="00E519E8">
        <w:rPr>
          <w:b/>
        </w:rPr>
        <w:tab/>
      </w:r>
      <w:r w:rsidR="00C350F5" w:rsidRPr="00E519E8">
        <w:rPr>
          <w:b/>
        </w:rPr>
        <w:t>TIP1-A_2648</w:t>
      </w:r>
      <w:r w:rsidRPr="00E519E8">
        <w:rPr>
          <w:b/>
        </w:rPr>
        <w:t xml:space="preserve"> Vier-Augen-Prinzip bei Beantragung des CV</w:t>
      </w:r>
      <w:r w:rsidR="00EF50D8" w:rsidRPr="00E519E8">
        <w:rPr>
          <w:b/>
        </w:rPr>
        <w:t>C</w:t>
      </w:r>
      <w:r w:rsidRPr="00E519E8">
        <w:rPr>
          <w:b/>
        </w:rPr>
        <w:t xml:space="preserve">-CA-Zertifikats </w:t>
      </w:r>
    </w:p>
    <w:p w:rsidR="00E46695" w:rsidRDefault="00DC4E75" w:rsidP="00C10A7A">
      <w:pPr>
        <w:pStyle w:val="gemEinzug"/>
        <w:rPr>
          <w:b/>
        </w:rPr>
      </w:pPr>
      <w:r w:rsidRPr="00E519E8">
        <w:t xml:space="preserve">Der </w:t>
      </w:r>
      <w:r w:rsidR="0014164E" w:rsidRPr="00E519E8">
        <w:t>TSP-CVC</w:t>
      </w:r>
      <w:r w:rsidRPr="00E519E8">
        <w:t xml:space="preserve"> MUSS für den Gesamtprozess der Beantragung und des Erhalts eines CVC-CA-Zertifikats bei einer CVC-Root-CA das </w:t>
      </w:r>
      <w:r w:rsidR="00966645" w:rsidRPr="00E519E8">
        <w:t>Vier</w:t>
      </w:r>
      <w:r w:rsidRPr="00E519E8">
        <w:t xml:space="preserve">-Augen-Prinzip umsetzen. </w:t>
      </w:r>
    </w:p>
    <w:p w:rsidR="00DC4E75" w:rsidRPr="00E46695" w:rsidRDefault="00E46695" w:rsidP="00E46695">
      <w:pPr>
        <w:pStyle w:val="gemStandard"/>
      </w:pPr>
      <w:r>
        <w:rPr>
          <w:b/>
        </w:rPr>
        <w:sym w:font="Wingdings" w:char="F0D5"/>
      </w:r>
    </w:p>
    <w:p w:rsidR="00D20010" w:rsidRPr="00E519E8" w:rsidRDefault="00D20010" w:rsidP="00D20010">
      <w:pPr>
        <w:pStyle w:val="gemStandard"/>
      </w:pPr>
      <w:r w:rsidRPr="00E519E8">
        <w:t>Dies kann bspw. dadurch erfolgen, dass den Zertifikatsausstellungsantrag zwei Mitar</w:t>
      </w:r>
      <w:r w:rsidR="00677F95" w:rsidRPr="00E519E8">
        <w:softHyphen/>
      </w:r>
      <w:r w:rsidRPr="00E519E8">
        <w:t xml:space="preserve">beiter der CVC-CA auf Korrektheit direkt vor der Abgabe an den </w:t>
      </w:r>
      <w:r w:rsidR="00C30F8B" w:rsidRPr="00E519E8">
        <w:t>Anbieter</w:t>
      </w:r>
      <w:r w:rsidRPr="00E519E8">
        <w:t xml:space="preserve"> der CVC-Root-CA im </w:t>
      </w:r>
      <w:r w:rsidR="00966645" w:rsidRPr="00E519E8">
        <w:t>Vier</w:t>
      </w:r>
      <w:r w:rsidRPr="00E519E8">
        <w:t xml:space="preserve">-Augen-Prinzip prüfen und diese Prüfung dokumentieren. </w:t>
      </w:r>
    </w:p>
    <w:p w:rsidR="00DC4E75" w:rsidRPr="00E519E8" w:rsidRDefault="00DC4E75" w:rsidP="002255D2">
      <w:pPr>
        <w:pStyle w:val="gemStandard"/>
        <w:tabs>
          <w:tab w:val="left" w:pos="567"/>
        </w:tabs>
        <w:ind w:left="567" w:hanging="567"/>
        <w:rPr>
          <w:b/>
        </w:rPr>
      </w:pPr>
      <w:r w:rsidRPr="00E519E8">
        <w:rPr>
          <w:b/>
        </w:rPr>
        <w:sym w:font="Wingdings" w:char="F0D6"/>
      </w:r>
      <w:r w:rsidR="00742F8C" w:rsidRPr="00E519E8">
        <w:rPr>
          <w:b/>
        </w:rPr>
        <w:tab/>
      </w:r>
      <w:r w:rsidR="00C350F5" w:rsidRPr="00E519E8">
        <w:rPr>
          <w:b/>
        </w:rPr>
        <w:t>TIP1-A_2649</w:t>
      </w:r>
      <w:r w:rsidRPr="00E519E8">
        <w:rPr>
          <w:b/>
        </w:rPr>
        <w:t xml:space="preserve"> Konsistenzprüfung des ausgestellten CV</w:t>
      </w:r>
      <w:r w:rsidR="00EF50D8" w:rsidRPr="00E519E8">
        <w:rPr>
          <w:b/>
        </w:rPr>
        <w:t>C</w:t>
      </w:r>
      <w:r w:rsidRPr="00E519E8">
        <w:rPr>
          <w:b/>
        </w:rPr>
        <w:t>-CA-Zertifikats</w:t>
      </w:r>
    </w:p>
    <w:p w:rsidR="00E46695" w:rsidRDefault="00DC4E75" w:rsidP="00742F8C">
      <w:pPr>
        <w:pStyle w:val="gemEinzug"/>
        <w:rPr>
          <w:b/>
        </w:rPr>
      </w:pPr>
      <w:r w:rsidRPr="00E519E8">
        <w:t>Bei erfolgreicher Ausstellung des beantragten Zertifikats MÜSSEN min</w:t>
      </w:r>
      <w:r w:rsidR="000F28B1" w:rsidRPr="00E519E8">
        <w:t>destens</w:t>
      </w:r>
      <w:r w:rsidRPr="00E519E8">
        <w:t xml:space="preserve"> zwei Mitarbeiter de</w:t>
      </w:r>
      <w:r w:rsidR="00C236F2" w:rsidRPr="00E519E8">
        <w:t>s</w:t>
      </w:r>
      <w:r w:rsidRPr="00E519E8">
        <w:t xml:space="preserve"> </w:t>
      </w:r>
      <w:r w:rsidR="00C236F2" w:rsidRPr="00E519E8">
        <w:t>TSP-CVC</w:t>
      </w:r>
      <w:r w:rsidRPr="00E519E8">
        <w:t xml:space="preserve"> das von der CVC-Root-CA übergebene Zertifikat auf Kon</w:t>
      </w:r>
      <w:r w:rsidR="00677F95" w:rsidRPr="00E519E8">
        <w:softHyphen/>
      </w:r>
      <w:r w:rsidRPr="00E519E8">
        <w:t>sis</w:t>
      </w:r>
      <w:r w:rsidR="00677F95" w:rsidRPr="00E519E8">
        <w:softHyphen/>
      </w:r>
      <w:r w:rsidRPr="00E519E8">
        <w:t>tenz bez</w:t>
      </w:r>
      <w:r w:rsidR="000F28B1" w:rsidRPr="00E519E8">
        <w:t>üglich</w:t>
      </w:r>
      <w:r w:rsidRPr="00E519E8">
        <w:t xml:space="preserve"> des Zertifikatsausstellungsantrags prüfen </w:t>
      </w:r>
      <w:r w:rsidR="000A6277" w:rsidRPr="00E519E8">
        <w:t>sowie</w:t>
      </w:r>
      <w:r w:rsidRPr="00E519E8">
        <w:t xml:space="preserve"> d</w:t>
      </w:r>
      <w:r w:rsidR="008C45DB" w:rsidRPr="00E519E8">
        <w:t>as</w:t>
      </w:r>
      <w:r w:rsidRPr="00E519E8">
        <w:t xml:space="preserve"> Prüfergebnis dokumentieren</w:t>
      </w:r>
      <w:r w:rsidR="000A6277" w:rsidRPr="00E519E8">
        <w:t xml:space="preserve"> und revisionssicher aufbewahren</w:t>
      </w:r>
      <w:r w:rsidRPr="00E519E8">
        <w:t xml:space="preserve">. </w:t>
      </w:r>
    </w:p>
    <w:p w:rsidR="00DC4E75" w:rsidRPr="00E46695" w:rsidRDefault="00E46695" w:rsidP="00E46695">
      <w:pPr>
        <w:pStyle w:val="gemStandard"/>
      </w:pPr>
      <w:r>
        <w:rPr>
          <w:b/>
        </w:rPr>
        <w:sym w:font="Wingdings" w:char="F0D5"/>
      </w:r>
    </w:p>
    <w:p w:rsidR="00DC4E75" w:rsidRPr="00E519E8" w:rsidRDefault="00DC4E75" w:rsidP="002255D2">
      <w:pPr>
        <w:pStyle w:val="gemStandard"/>
        <w:tabs>
          <w:tab w:val="left" w:pos="567"/>
        </w:tabs>
        <w:ind w:left="567" w:hanging="567"/>
        <w:rPr>
          <w:b/>
        </w:rPr>
      </w:pPr>
      <w:r w:rsidRPr="00E519E8">
        <w:rPr>
          <w:b/>
        </w:rPr>
        <w:sym w:font="Wingdings" w:char="F0D6"/>
      </w:r>
      <w:r w:rsidR="00EE4307" w:rsidRPr="00E519E8">
        <w:rPr>
          <w:b/>
        </w:rPr>
        <w:tab/>
      </w:r>
      <w:r w:rsidR="00C350F5" w:rsidRPr="00E519E8">
        <w:rPr>
          <w:b/>
        </w:rPr>
        <w:t>TIP1-A_2650</w:t>
      </w:r>
      <w:r w:rsidRPr="00E519E8">
        <w:rPr>
          <w:b/>
        </w:rPr>
        <w:t xml:space="preserve"> Behandlung negativer Prüfergebnisse im Sicherheitskonzept</w:t>
      </w:r>
    </w:p>
    <w:p w:rsidR="00E46695" w:rsidRDefault="00DC4E75" w:rsidP="001C53FF">
      <w:pPr>
        <w:pStyle w:val="gemEinzug"/>
        <w:rPr>
          <w:b/>
        </w:rPr>
      </w:pPr>
      <w:r w:rsidRPr="00E519E8">
        <w:t>Für fehlgeschlagene Prüfergebnisse M</w:t>
      </w:r>
      <w:r w:rsidR="000F28B1" w:rsidRPr="00E519E8">
        <w:t>U</w:t>
      </w:r>
      <w:r w:rsidRPr="00E519E8">
        <w:t>SS</w:t>
      </w:r>
      <w:r w:rsidR="000F28B1" w:rsidRPr="00E519E8">
        <w:t xml:space="preserve"> der TSP</w:t>
      </w:r>
      <w:r w:rsidR="00023C6A" w:rsidRPr="00E519E8">
        <w:t>-</w:t>
      </w:r>
      <w:r w:rsidR="000F28B1" w:rsidRPr="00E519E8">
        <w:t>CVC Notfallmaßnahmen in seinem</w:t>
      </w:r>
      <w:r w:rsidRPr="00E519E8">
        <w:t xml:space="preserve"> Sicherheitskonzept </w:t>
      </w:r>
      <w:r w:rsidR="000F28B1" w:rsidRPr="00E519E8">
        <w:t>definieren</w:t>
      </w:r>
      <w:r w:rsidRPr="00E519E8">
        <w:t xml:space="preserve"> u</w:t>
      </w:r>
      <w:r w:rsidR="000F28B1" w:rsidRPr="00E519E8">
        <w:t>nd diese im Eintrittsfalle einleiten</w:t>
      </w:r>
      <w:r w:rsidRPr="00E519E8">
        <w:t xml:space="preserve">. </w:t>
      </w:r>
    </w:p>
    <w:p w:rsidR="00DC4E75" w:rsidRPr="00E46695" w:rsidRDefault="00E46695" w:rsidP="00E46695">
      <w:pPr>
        <w:pStyle w:val="gemStandard"/>
      </w:pPr>
      <w:r>
        <w:rPr>
          <w:b/>
        </w:rPr>
        <w:sym w:font="Wingdings" w:char="F0D5"/>
      </w:r>
    </w:p>
    <w:p w:rsidR="001F34C1" w:rsidRPr="00E519E8" w:rsidRDefault="00D20010" w:rsidP="004C6CB6">
      <w:pPr>
        <w:pStyle w:val="gemStandard"/>
      </w:pPr>
      <w:r w:rsidRPr="00E519E8">
        <w:t xml:space="preserve">Das bei Ausstellung eines Zertifikats durch die CVC-Root-CA angewandte </w:t>
      </w:r>
      <w:r w:rsidR="00966645" w:rsidRPr="00E519E8">
        <w:t>Vier</w:t>
      </w:r>
      <w:r w:rsidRPr="00E519E8">
        <w:t xml:space="preserve">-Augen-Prinzip </w:t>
      </w:r>
      <w:r w:rsidR="00DC4E75" w:rsidRPr="00E519E8">
        <w:t>muss</w:t>
      </w:r>
      <w:r w:rsidRPr="00E519E8">
        <w:t xml:space="preserve"> mit dem </w:t>
      </w:r>
      <w:r w:rsidR="00966645" w:rsidRPr="00E519E8">
        <w:t>Vier</w:t>
      </w:r>
      <w:r w:rsidRPr="00E519E8">
        <w:t>-Augen-Prinzip der Beantragung und des E</w:t>
      </w:r>
      <w:r w:rsidR="00C236F2" w:rsidRPr="00E519E8">
        <w:t>rhalts des Zertifikats durch den</w:t>
      </w:r>
      <w:r w:rsidRPr="00E519E8">
        <w:t xml:space="preserve"> </w:t>
      </w:r>
      <w:r w:rsidR="00C236F2" w:rsidRPr="00E519E8">
        <w:t>TSP-CVC</w:t>
      </w:r>
      <w:r w:rsidRPr="00E519E8">
        <w:t xml:space="preserve"> so ineinandergreifen, dass die Durchgängigkeit des </w:t>
      </w:r>
      <w:r w:rsidR="00966645" w:rsidRPr="00E519E8">
        <w:t>Vier</w:t>
      </w:r>
      <w:r w:rsidRPr="00E519E8">
        <w:t>-Augen-Prinzip garantiert ist.</w:t>
      </w:r>
    </w:p>
    <w:p w:rsidR="007D6B3C" w:rsidRPr="00E519E8" w:rsidRDefault="007D6B3C" w:rsidP="00E46695">
      <w:pPr>
        <w:pStyle w:val="berschrift3"/>
      </w:pPr>
      <w:bookmarkStart w:id="166" w:name="_Toc486426828"/>
      <w:r w:rsidRPr="00E519E8">
        <w:t>Synchronisierung mit dem Zeitdienst</w:t>
      </w:r>
      <w:bookmarkEnd w:id="166"/>
    </w:p>
    <w:p w:rsidR="007D6B3C" w:rsidRPr="00E519E8" w:rsidRDefault="007D6B3C" w:rsidP="007D6B3C">
      <w:pPr>
        <w:pStyle w:val="gemStandard"/>
        <w:tabs>
          <w:tab w:val="left" w:pos="567"/>
        </w:tabs>
        <w:ind w:left="567" w:hanging="567"/>
        <w:rPr>
          <w:b/>
        </w:rPr>
      </w:pPr>
      <w:r w:rsidRPr="00E519E8">
        <w:rPr>
          <w:b/>
        </w:rPr>
        <w:sym w:font="Wingdings" w:char="F0D6"/>
      </w:r>
      <w:r w:rsidRPr="00E519E8">
        <w:rPr>
          <w:b/>
        </w:rPr>
        <w:tab/>
      </w:r>
      <w:r w:rsidR="00B9198A" w:rsidRPr="00E519E8">
        <w:rPr>
          <w:b/>
        </w:rPr>
        <w:t>TIP1-A_2695</w:t>
      </w:r>
      <w:r w:rsidRPr="00E519E8">
        <w:rPr>
          <w:b/>
        </w:rPr>
        <w:t xml:space="preserve"> </w:t>
      </w:r>
      <w:r w:rsidR="008C45DB" w:rsidRPr="00E519E8">
        <w:rPr>
          <w:b/>
        </w:rPr>
        <w:t>V</w:t>
      </w:r>
      <w:r w:rsidRPr="00E519E8">
        <w:rPr>
          <w:b/>
        </w:rPr>
        <w:t xml:space="preserve">erfahren zur </w:t>
      </w:r>
      <w:r w:rsidR="008C45DB" w:rsidRPr="00E519E8">
        <w:rPr>
          <w:b/>
        </w:rPr>
        <w:t>Zeits</w:t>
      </w:r>
      <w:r w:rsidRPr="00E519E8">
        <w:rPr>
          <w:b/>
        </w:rPr>
        <w:t>ynchronisierung</w:t>
      </w:r>
    </w:p>
    <w:p w:rsidR="00E46695" w:rsidRDefault="007D6B3C" w:rsidP="00306AFA">
      <w:pPr>
        <w:pStyle w:val="gemEinzug"/>
        <w:rPr>
          <w:b/>
        </w:rPr>
      </w:pPr>
      <w:r w:rsidRPr="00E519E8">
        <w:t>Ein TSP</w:t>
      </w:r>
      <w:r w:rsidR="00023C6A" w:rsidRPr="00E519E8">
        <w:t>-</w:t>
      </w:r>
      <w:r w:rsidRPr="00E519E8">
        <w:t xml:space="preserve">CVC MUSS ein </w:t>
      </w:r>
      <w:r w:rsidR="008C45DB" w:rsidRPr="00E519E8">
        <w:t>V</w:t>
      </w:r>
      <w:r w:rsidRPr="00E519E8">
        <w:t>erfahren</w:t>
      </w:r>
      <w:r w:rsidR="008C45DB" w:rsidRPr="00E519E8">
        <w:t xml:space="preserve"> zur Zeitsynchronisierung</w:t>
      </w:r>
      <w:r w:rsidRPr="00E519E8">
        <w:t xml:space="preserve"> einsetzen, das eine maximale Abweichung von einer Sekunde gegenüber der gesetzlichen Zeit </w:t>
      </w:r>
      <w:r w:rsidR="008C45DB" w:rsidRPr="00E519E8">
        <w:t xml:space="preserve">der </w:t>
      </w:r>
      <w:r w:rsidR="00F367CF" w:rsidRPr="00E519E8">
        <w:t>Physikalisch-Technischen Bundesanstalt (</w:t>
      </w:r>
      <w:r w:rsidR="008C45DB" w:rsidRPr="00E519E8">
        <w:t>PTB</w:t>
      </w:r>
      <w:r w:rsidR="00F367CF" w:rsidRPr="00E519E8">
        <w:t>)</w:t>
      </w:r>
      <w:r w:rsidR="008C45DB" w:rsidRPr="00E519E8">
        <w:t xml:space="preserve"> </w:t>
      </w:r>
      <w:r w:rsidRPr="00E519E8">
        <w:t xml:space="preserve">gewährleistet. </w:t>
      </w:r>
    </w:p>
    <w:p w:rsidR="007D6B3C" w:rsidRPr="00E46695" w:rsidRDefault="00E46695" w:rsidP="00E46695">
      <w:pPr>
        <w:pStyle w:val="gemStandard"/>
      </w:pPr>
      <w:r>
        <w:rPr>
          <w:b/>
        </w:rPr>
        <w:sym w:font="Wingdings" w:char="F0D5"/>
      </w:r>
    </w:p>
    <w:p w:rsidR="008F29A5" w:rsidRPr="00E519E8" w:rsidRDefault="008F29A5" w:rsidP="00E46695">
      <w:pPr>
        <w:pStyle w:val="berschrift2"/>
      </w:pPr>
      <w:bookmarkStart w:id="167" w:name="_Ref324338443"/>
      <w:bookmarkStart w:id="168" w:name="_Toc486426829"/>
      <w:r w:rsidRPr="00E519E8">
        <w:lastRenderedPageBreak/>
        <w:t>Beantragung eines CV-Zertifikats für die CVC-CA</w:t>
      </w:r>
      <w:bookmarkEnd w:id="167"/>
      <w:bookmarkEnd w:id="168"/>
    </w:p>
    <w:p w:rsidR="008F29A5" w:rsidRPr="00E519E8" w:rsidRDefault="008F29A5" w:rsidP="008F29A5">
      <w:pPr>
        <w:pStyle w:val="gemStandard"/>
      </w:pPr>
      <w:r w:rsidRPr="00E519E8">
        <w:t xml:space="preserve">Nach erfolgreicher Zulassung </w:t>
      </w:r>
      <w:r w:rsidR="00C236F2" w:rsidRPr="00E519E8">
        <w:t xml:space="preserve">und Registrierung kann </w:t>
      </w:r>
      <w:r w:rsidRPr="00E519E8">
        <w:t>ein TSP</w:t>
      </w:r>
      <w:r w:rsidR="00023C6A" w:rsidRPr="00E519E8">
        <w:t>-</w:t>
      </w:r>
      <w:r w:rsidRPr="00E519E8">
        <w:t>CVC für ein</w:t>
      </w:r>
      <w:r w:rsidR="00C169E1" w:rsidRPr="00E519E8">
        <w:t xml:space="preserve">en öffentlichen Schlüssel </w:t>
      </w:r>
      <w:r w:rsidR="00C236F2" w:rsidRPr="00E519E8">
        <w:t xml:space="preserve">einer CVC-CA </w:t>
      </w:r>
      <w:r w:rsidR="00C169E1" w:rsidRPr="00E519E8">
        <w:t>ein CVC</w:t>
      </w:r>
      <w:r w:rsidRPr="00E519E8">
        <w:t>-C</w:t>
      </w:r>
      <w:r w:rsidR="00C169E1" w:rsidRPr="00E519E8">
        <w:t>A</w:t>
      </w:r>
      <w:r w:rsidRPr="00E519E8">
        <w:t>-Zertifikat bei der CVC-Root-CA beantragen. Die Fest</w:t>
      </w:r>
      <w:r w:rsidR="00677F95" w:rsidRPr="00E519E8">
        <w:softHyphen/>
      </w:r>
      <w:r w:rsidRPr="00E519E8">
        <w:t>legungen zur</w:t>
      </w:r>
      <w:r w:rsidR="008C45DB" w:rsidRPr="00E519E8">
        <w:t xml:space="preserve"> Nutzung der</w:t>
      </w:r>
      <w:r w:rsidRPr="00E519E8">
        <w:t xml:space="preserve"> organi</w:t>
      </w:r>
      <w:r w:rsidR="00BB1734" w:rsidRPr="00E519E8">
        <w:t>satorischen Schnittstelle P_Sub_</w:t>
      </w:r>
      <w:r w:rsidRPr="00E519E8">
        <w:t>CA_Certifi</w:t>
      </w:r>
      <w:r w:rsidR="00677F95" w:rsidRPr="00E519E8">
        <w:softHyphen/>
      </w:r>
      <w:r w:rsidRPr="00E519E8">
        <w:t>cation</w:t>
      </w:r>
      <w:r w:rsidR="00BB1734" w:rsidRPr="00E519E8">
        <w:t>_CVC</w:t>
      </w:r>
      <w:r w:rsidRPr="00E519E8">
        <w:t xml:space="preserve"> </w:t>
      </w:r>
      <w:r w:rsidR="008C45DB" w:rsidRPr="00E519E8">
        <w:t>durch den</w:t>
      </w:r>
      <w:r w:rsidRPr="00E519E8">
        <w:t xml:space="preserve"> TSP</w:t>
      </w:r>
      <w:r w:rsidR="00023C6A" w:rsidRPr="00E519E8">
        <w:t>-</w:t>
      </w:r>
      <w:r w:rsidRPr="00E519E8">
        <w:t>CVC werden im Folgenden beschrieben.</w:t>
      </w:r>
    </w:p>
    <w:p w:rsidR="007E77D0" w:rsidRPr="00E519E8" w:rsidRDefault="007E77D0" w:rsidP="007E77D0">
      <w:pPr>
        <w:pStyle w:val="gemStandard"/>
      </w:pPr>
      <w:r w:rsidRPr="00E519E8">
        <w:t>Die Beantragung geschieht in zwei Schritten:</w:t>
      </w:r>
    </w:p>
    <w:p w:rsidR="007E77D0" w:rsidRPr="00E519E8" w:rsidRDefault="007E77D0" w:rsidP="000F7B24">
      <w:pPr>
        <w:pStyle w:val="gemAufzhlung"/>
      </w:pPr>
      <w:r w:rsidRPr="00E519E8">
        <w:t>Der TSP-CVC stellt einen schriftlichen Antrag bei der CVC-Root-CA. Als Antwort wird ihm ein Termin mitgeteilt, an dem der Mitarbeiter de</w:t>
      </w:r>
      <w:r w:rsidR="00C236F2" w:rsidRPr="00E519E8">
        <w:t>s</w:t>
      </w:r>
      <w:r w:rsidRPr="00E519E8">
        <w:t xml:space="preserve"> </w:t>
      </w:r>
      <w:r w:rsidR="00C236F2" w:rsidRPr="00E519E8">
        <w:t>TSP-CVC</w:t>
      </w:r>
      <w:r w:rsidRPr="00E519E8">
        <w:t xml:space="preserve"> das C</w:t>
      </w:r>
      <w:r w:rsidR="00EF50D8" w:rsidRPr="00E519E8">
        <w:t>VC</w:t>
      </w:r>
      <w:r w:rsidRPr="00E519E8">
        <w:t>-C</w:t>
      </w:r>
      <w:r w:rsidR="00291B2E" w:rsidRPr="00E519E8">
        <w:t>A</w:t>
      </w:r>
      <w:r w:rsidRPr="00E519E8">
        <w:t>-Zertifikat persönlich bei der CVC-Root-CA abholen kann.</w:t>
      </w:r>
    </w:p>
    <w:p w:rsidR="007E77D0" w:rsidRPr="00E519E8" w:rsidRDefault="007E77D0" w:rsidP="000F7B24">
      <w:pPr>
        <w:pStyle w:val="gemAufzhlung"/>
      </w:pPr>
      <w:r w:rsidRPr="00E519E8">
        <w:t>An dem genannten Termin überbringt ein Mitarbeiter des TSP-CVC den CVC-PKCS#10-Request persönlich an die CVC-Root-CA. Nach Bearbeitung erhält er das neue C</w:t>
      </w:r>
      <w:r w:rsidR="00EF50D8" w:rsidRPr="00E519E8">
        <w:t>VC</w:t>
      </w:r>
      <w:r w:rsidRPr="00E519E8">
        <w:t>-C</w:t>
      </w:r>
      <w:r w:rsidR="00EF50D8" w:rsidRPr="00E519E8">
        <w:t>A</w:t>
      </w:r>
      <w:r w:rsidRPr="00E519E8">
        <w:t>-Zertifikat.</w:t>
      </w:r>
    </w:p>
    <w:p w:rsidR="008F29A5" w:rsidRPr="00E519E8" w:rsidRDefault="008F29A5" w:rsidP="008F29A5">
      <w:pPr>
        <w:pStyle w:val="gemStandard"/>
        <w:tabs>
          <w:tab w:val="left" w:pos="567"/>
        </w:tabs>
        <w:ind w:left="567" w:hanging="567"/>
        <w:rPr>
          <w:b/>
        </w:rPr>
      </w:pPr>
      <w:r w:rsidRPr="00E519E8">
        <w:rPr>
          <w:b/>
        </w:rPr>
        <w:sym w:font="Wingdings" w:char="F0D6"/>
      </w:r>
      <w:r w:rsidR="008407CC" w:rsidRPr="00E519E8">
        <w:rPr>
          <w:b/>
        </w:rPr>
        <w:tab/>
        <w:t>TIP1-A_2654 Antrag für ein CVC</w:t>
      </w:r>
      <w:r w:rsidRPr="00E519E8">
        <w:rPr>
          <w:b/>
        </w:rPr>
        <w:t>-C</w:t>
      </w:r>
      <w:r w:rsidR="008407CC" w:rsidRPr="00E519E8">
        <w:rPr>
          <w:b/>
        </w:rPr>
        <w:t>A</w:t>
      </w:r>
      <w:r w:rsidRPr="00E519E8">
        <w:rPr>
          <w:b/>
        </w:rPr>
        <w:t>-Zertifikat bei der CVC-Root-CA</w:t>
      </w:r>
    </w:p>
    <w:p w:rsidR="00E46695" w:rsidRDefault="008F29A5" w:rsidP="007E77D0">
      <w:pPr>
        <w:pStyle w:val="gemEinzug"/>
        <w:rPr>
          <w:b/>
        </w:rPr>
      </w:pPr>
      <w:r w:rsidRPr="00E519E8">
        <w:t xml:space="preserve">Der </w:t>
      </w:r>
      <w:r w:rsidR="00B14B2A" w:rsidRPr="00E519E8">
        <w:t>TSP</w:t>
      </w:r>
      <w:r w:rsidR="00023C6A" w:rsidRPr="00E519E8">
        <w:t>-</w:t>
      </w:r>
      <w:r w:rsidR="00B14B2A" w:rsidRPr="00E519E8">
        <w:t>CVC</w:t>
      </w:r>
      <w:r w:rsidRPr="00E519E8">
        <w:t xml:space="preserve"> MUSS ein neues C</w:t>
      </w:r>
      <w:r w:rsidR="008407CC" w:rsidRPr="00E519E8">
        <w:t>VC</w:t>
      </w:r>
      <w:r w:rsidRPr="00E519E8">
        <w:t>-C</w:t>
      </w:r>
      <w:r w:rsidR="008407CC" w:rsidRPr="00E519E8">
        <w:t>A</w:t>
      </w:r>
      <w:r w:rsidRPr="00E519E8">
        <w:t>-Zertifikat</w:t>
      </w:r>
      <w:r w:rsidR="00652CEB" w:rsidRPr="00E519E8">
        <w:t xml:space="preserve"> für ihr Schlüsselpaar</w:t>
      </w:r>
      <w:r w:rsidRPr="00E519E8">
        <w:t xml:space="preserve"> schriftlich bei der CVC-Root-CA beantragen.</w:t>
      </w:r>
      <w:r w:rsidR="00652CEB" w:rsidRPr="00E519E8">
        <w:t xml:space="preserve"> </w:t>
      </w:r>
      <w:r w:rsidR="00B14B2A" w:rsidRPr="00E519E8">
        <w:t>Hierzu MUSS der TSP</w:t>
      </w:r>
      <w:r w:rsidR="00023C6A" w:rsidRPr="00E519E8">
        <w:t>-</w:t>
      </w:r>
      <w:r w:rsidR="00B14B2A" w:rsidRPr="00E519E8">
        <w:t>CVC die von der CVC-Root-CA zur Verfügung gestellte Schnittstelle P_Sub_CA_Certification_CVC nutzen.</w:t>
      </w:r>
      <w:r w:rsidRPr="00E519E8">
        <w:t xml:space="preserve"> </w:t>
      </w:r>
    </w:p>
    <w:p w:rsidR="008F29A5" w:rsidRPr="00E46695" w:rsidRDefault="00E46695" w:rsidP="00E46695">
      <w:pPr>
        <w:pStyle w:val="gemStandard"/>
      </w:pPr>
      <w:r>
        <w:rPr>
          <w:b/>
        </w:rPr>
        <w:sym w:font="Wingdings" w:char="F0D5"/>
      </w:r>
    </w:p>
    <w:p w:rsidR="00C169E1" w:rsidRPr="00E519E8" w:rsidRDefault="00C169E1" w:rsidP="00C169E1">
      <w:pPr>
        <w:pStyle w:val="gemStandard"/>
        <w:tabs>
          <w:tab w:val="left" w:pos="567"/>
        </w:tabs>
        <w:ind w:left="567" w:hanging="567"/>
        <w:rPr>
          <w:b/>
        </w:rPr>
      </w:pPr>
      <w:r w:rsidRPr="00E519E8">
        <w:rPr>
          <w:b/>
        </w:rPr>
        <w:sym w:font="Wingdings" w:char="F0D6"/>
      </w:r>
      <w:r w:rsidR="00EB60F8" w:rsidRPr="00E519E8">
        <w:rPr>
          <w:b/>
        </w:rPr>
        <w:tab/>
      </w:r>
      <w:r w:rsidR="004A21D1" w:rsidRPr="00E519E8">
        <w:rPr>
          <w:b/>
        </w:rPr>
        <w:t>TIP1-A_4228</w:t>
      </w:r>
      <w:r w:rsidR="00EB60F8" w:rsidRPr="00E519E8">
        <w:rPr>
          <w:b/>
        </w:rPr>
        <w:t xml:space="preserve"> Angaben in der Beantragung eines CVC-CA-Zertifikats</w:t>
      </w:r>
    </w:p>
    <w:p w:rsidR="00E46695" w:rsidRDefault="00C169E1" w:rsidP="00C169E1">
      <w:pPr>
        <w:pStyle w:val="gemAufzhlung"/>
        <w:numPr>
          <w:ilvl w:val="0"/>
          <w:numId w:val="0"/>
        </w:numPr>
        <w:ind w:left="567"/>
        <w:rPr>
          <w:b/>
        </w:rPr>
      </w:pPr>
      <w:r w:rsidRPr="00E519E8">
        <w:t>Mit der Beantragung eines CVC-CA-Zertifikats bei der CVC-Root-CA MUSS der TSP-CVC die folgenden Angaben bereitstellen:</w:t>
      </w:r>
      <w:r w:rsidR="00A012EE" w:rsidRPr="004E647C">
        <w:tab/>
      </w:r>
      <w:r w:rsidR="00A012EE" w:rsidRPr="004E647C">
        <w:br/>
      </w:r>
      <w:r w:rsidRPr="00E519E8">
        <w:t>(a) Name und Anschrift der CVC-CA,</w:t>
      </w:r>
      <w:r w:rsidR="00A012EE" w:rsidRPr="004E647C">
        <w:tab/>
      </w:r>
      <w:r w:rsidR="00A012EE" w:rsidRPr="004E647C">
        <w:br/>
      </w:r>
      <w:r w:rsidRPr="00E519E8">
        <w:t>(b) CA-Name im Zertifikat (5 ASCII-Zeichen),</w:t>
      </w:r>
      <w:r w:rsidR="00A012EE" w:rsidRPr="004E647C">
        <w:tab/>
      </w:r>
      <w:r w:rsidR="00A012EE" w:rsidRPr="004E647C">
        <w:br/>
      </w:r>
      <w:r w:rsidRPr="00E519E8">
        <w:t>(c) Typ des gewünschten Zertifikats (produktive CVC-CA oder Test-CVC-CA),</w:t>
      </w:r>
      <w:r w:rsidR="00A012EE" w:rsidRPr="004E647C">
        <w:tab/>
      </w:r>
      <w:r w:rsidR="00A012EE" w:rsidRPr="004E647C">
        <w:br/>
      </w:r>
      <w:r w:rsidRPr="00E519E8">
        <w:t>(d) Name und Vorname einer Kontaktperson,</w:t>
      </w:r>
      <w:r w:rsidR="00CF6C26" w:rsidRPr="004E647C">
        <w:tab/>
      </w:r>
      <w:r w:rsidR="00CF6C26" w:rsidRPr="004E647C">
        <w:br/>
      </w:r>
      <w:r w:rsidRPr="00E519E8">
        <w:t>(e) Fingerprint über den öffentlichen Schlüssel, für den das CVC-CA-Zertifikat erzeugt werden soll,</w:t>
      </w:r>
      <w:r w:rsidR="00CF6C26" w:rsidRPr="004E647C">
        <w:tab/>
      </w:r>
      <w:r w:rsidR="00CF6C26" w:rsidRPr="004E647C">
        <w:br/>
      </w:r>
      <w:r w:rsidRPr="00E519E8">
        <w:t xml:space="preserve">(f) Unterschriften zweier hierfür berechtigter Mitarbeiter des TSP-CVC. </w:t>
      </w:r>
    </w:p>
    <w:p w:rsidR="00C169E1" w:rsidRPr="00E46695" w:rsidRDefault="00E46695" w:rsidP="00E46695">
      <w:pPr>
        <w:pStyle w:val="gemStandard"/>
      </w:pPr>
      <w:r>
        <w:rPr>
          <w:b/>
        </w:rPr>
        <w:sym w:font="Wingdings" w:char="F0D5"/>
      </w:r>
    </w:p>
    <w:p w:rsidR="008F29A5" w:rsidRPr="00E519E8" w:rsidRDefault="008F29A5" w:rsidP="008F29A5">
      <w:pPr>
        <w:pStyle w:val="gemStandard"/>
        <w:tabs>
          <w:tab w:val="left" w:pos="567"/>
        </w:tabs>
        <w:ind w:left="567" w:hanging="567"/>
        <w:rPr>
          <w:b/>
        </w:rPr>
      </w:pPr>
      <w:r w:rsidRPr="00E519E8">
        <w:rPr>
          <w:b/>
        </w:rPr>
        <w:sym w:font="Wingdings" w:char="F0D6"/>
      </w:r>
      <w:r w:rsidRPr="00E519E8">
        <w:rPr>
          <w:b/>
        </w:rPr>
        <w:tab/>
        <w:t>TIP1-A_2655 Konsistenz des CA-Namens</w:t>
      </w:r>
    </w:p>
    <w:p w:rsidR="00E46695" w:rsidRDefault="005D0C32" w:rsidP="00306AFA">
      <w:pPr>
        <w:pStyle w:val="gemEinzug"/>
        <w:rPr>
          <w:b/>
        </w:rPr>
      </w:pPr>
      <w:r w:rsidRPr="00E519E8">
        <w:t>Der TSP</w:t>
      </w:r>
      <w:r w:rsidR="00023C6A" w:rsidRPr="00E519E8">
        <w:t>-</w:t>
      </w:r>
      <w:r w:rsidRPr="00E519E8">
        <w:t>CVC MUSS sicherstellen, dass d</w:t>
      </w:r>
      <w:r w:rsidR="008F29A5" w:rsidRPr="00E519E8">
        <w:t xml:space="preserve">ie Angaben zu "Name und Anschrift der CVC-CA" sowie "CA-Name im Zertifikat" identisch </w:t>
      </w:r>
      <w:r w:rsidRPr="00E519E8">
        <w:t xml:space="preserve">sind </w:t>
      </w:r>
      <w:r w:rsidR="008F29A5" w:rsidRPr="00E519E8">
        <w:t xml:space="preserve">zu </w:t>
      </w:r>
      <w:r w:rsidR="008407CC" w:rsidRPr="00E519E8">
        <w:t>seinen</w:t>
      </w:r>
      <w:r w:rsidR="008F29A5" w:rsidRPr="00E519E8">
        <w:t xml:space="preserve"> Angaben </w:t>
      </w:r>
      <w:r w:rsidRPr="00E519E8">
        <w:t>in der Registrierung bzw. der zugehörigen letzten Änderungsmitteilung</w:t>
      </w:r>
      <w:r w:rsidR="008F29A5" w:rsidRPr="00E519E8">
        <w:t xml:space="preserve">. </w:t>
      </w:r>
    </w:p>
    <w:p w:rsidR="008F29A5" w:rsidRPr="00E46695" w:rsidRDefault="00E46695" w:rsidP="00E46695">
      <w:pPr>
        <w:pStyle w:val="gemStandard"/>
      </w:pPr>
      <w:r>
        <w:rPr>
          <w:b/>
        </w:rPr>
        <w:sym w:font="Wingdings" w:char="F0D5"/>
      </w:r>
    </w:p>
    <w:p w:rsidR="008F29A5" w:rsidRPr="00E519E8" w:rsidRDefault="008F29A5" w:rsidP="008F29A5">
      <w:pPr>
        <w:pStyle w:val="gemStandard"/>
        <w:tabs>
          <w:tab w:val="left" w:pos="567"/>
        </w:tabs>
        <w:ind w:left="567" w:hanging="567"/>
        <w:rPr>
          <w:b/>
        </w:rPr>
      </w:pPr>
      <w:r w:rsidRPr="00E519E8">
        <w:rPr>
          <w:b/>
        </w:rPr>
        <w:sym w:font="Wingdings" w:char="F0D6"/>
      </w:r>
      <w:r w:rsidRPr="00E519E8">
        <w:rPr>
          <w:b/>
        </w:rPr>
        <w:tab/>
        <w:t>TIP1-A_2656 Beantragung und Rollen</w:t>
      </w:r>
    </w:p>
    <w:p w:rsidR="00E46695" w:rsidRDefault="005D0C32" w:rsidP="008F29A5">
      <w:pPr>
        <w:pStyle w:val="gemEinzug"/>
        <w:rPr>
          <w:b/>
        </w:rPr>
      </w:pPr>
      <w:r w:rsidRPr="00E519E8">
        <w:t>Der TSP</w:t>
      </w:r>
      <w:r w:rsidR="00023C6A" w:rsidRPr="00E519E8">
        <w:t>-</w:t>
      </w:r>
      <w:r w:rsidRPr="00E519E8">
        <w:t xml:space="preserve">CVC MUSS </w:t>
      </w:r>
      <w:r w:rsidR="007E77D0" w:rsidRPr="00E519E8">
        <w:t>bei der Beantragung eines CVC-CA-Zertifikats Kontaktper</w:t>
      </w:r>
      <w:r w:rsidR="00677F95" w:rsidRPr="00E519E8">
        <w:softHyphen/>
      </w:r>
      <w:r w:rsidR="007E77D0" w:rsidRPr="00E519E8">
        <w:t xml:space="preserve">sonen angeben, die im Rahmen der Zulassung (oder einer Änderung) angegeben wurden und eine der </w:t>
      </w:r>
      <w:r w:rsidR="008F29A5" w:rsidRPr="00E519E8">
        <w:t>Rollen "Leiter CA</w:t>
      </w:r>
      <w:r w:rsidR="008F29A5" w:rsidRPr="00E519E8">
        <w:rPr>
          <w:szCs w:val="22"/>
        </w:rPr>
        <w:t>", "Sicherheitsbeauftragter" bzw. "Antragsteller C</w:t>
      </w:r>
      <w:r w:rsidR="00EF50D8" w:rsidRPr="00E519E8">
        <w:rPr>
          <w:szCs w:val="22"/>
        </w:rPr>
        <w:t>VC</w:t>
      </w:r>
      <w:r w:rsidR="008F29A5" w:rsidRPr="00E519E8">
        <w:rPr>
          <w:szCs w:val="22"/>
        </w:rPr>
        <w:t>-C</w:t>
      </w:r>
      <w:r w:rsidR="00EF50D8" w:rsidRPr="00E519E8">
        <w:rPr>
          <w:szCs w:val="22"/>
        </w:rPr>
        <w:t>A</w:t>
      </w:r>
      <w:r w:rsidR="008F29A5" w:rsidRPr="00E519E8">
        <w:rPr>
          <w:szCs w:val="22"/>
        </w:rPr>
        <w:t xml:space="preserve">-Zertifikat" </w:t>
      </w:r>
      <w:r w:rsidR="00597F64" w:rsidRPr="00E519E8">
        <w:rPr>
          <w:szCs w:val="22"/>
        </w:rPr>
        <w:t>inne haben</w:t>
      </w:r>
      <w:r w:rsidR="008F29A5" w:rsidRPr="00E519E8">
        <w:rPr>
          <w:szCs w:val="22"/>
        </w:rPr>
        <w:t>.</w:t>
      </w:r>
      <w:r w:rsidR="002B3DB2" w:rsidRPr="00E519E8">
        <w:rPr>
          <w:szCs w:val="22"/>
        </w:rPr>
        <w:t xml:space="preserve"> </w:t>
      </w:r>
      <w:r w:rsidRPr="00E519E8">
        <w:rPr>
          <w:szCs w:val="22"/>
        </w:rPr>
        <w:t>Der TSP</w:t>
      </w:r>
      <w:r w:rsidR="00023C6A" w:rsidRPr="00E519E8">
        <w:rPr>
          <w:szCs w:val="22"/>
        </w:rPr>
        <w:t>-</w:t>
      </w:r>
      <w:r w:rsidRPr="00E519E8">
        <w:rPr>
          <w:szCs w:val="22"/>
        </w:rPr>
        <w:t>CVC MUSS sicherstellen, dass e</w:t>
      </w:r>
      <w:r w:rsidR="008F29A5" w:rsidRPr="00E519E8">
        <w:rPr>
          <w:szCs w:val="22"/>
        </w:rPr>
        <w:t xml:space="preserve">ine der Unterschriften </w:t>
      </w:r>
      <w:r w:rsidRPr="00E519E8">
        <w:rPr>
          <w:szCs w:val="22"/>
        </w:rPr>
        <w:t>von einem Mitarbeiter stammt</w:t>
      </w:r>
      <w:r w:rsidR="008F29A5" w:rsidRPr="00E519E8">
        <w:rPr>
          <w:szCs w:val="22"/>
        </w:rPr>
        <w:t xml:space="preserve">, dem die Rolle "Leiter </w:t>
      </w:r>
      <w:r w:rsidR="001E58D0" w:rsidRPr="00E519E8">
        <w:rPr>
          <w:szCs w:val="22"/>
        </w:rPr>
        <w:t>CVC-</w:t>
      </w:r>
      <w:r w:rsidR="008F29A5" w:rsidRPr="00E519E8">
        <w:rPr>
          <w:szCs w:val="22"/>
        </w:rPr>
        <w:t xml:space="preserve">CA" zugewiesen wurde. </w:t>
      </w:r>
      <w:r w:rsidR="003C577B" w:rsidRPr="00E519E8">
        <w:rPr>
          <w:szCs w:val="22"/>
        </w:rPr>
        <w:t>Weiterhin MUSS der TSP</w:t>
      </w:r>
      <w:r w:rsidR="00023C6A" w:rsidRPr="00E519E8">
        <w:rPr>
          <w:szCs w:val="22"/>
        </w:rPr>
        <w:t>-</w:t>
      </w:r>
      <w:r w:rsidR="003C577B" w:rsidRPr="00E519E8">
        <w:rPr>
          <w:szCs w:val="22"/>
        </w:rPr>
        <w:t>CVC sicherstellen, dass d</w:t>
      </w:r>
      <w:r w:rsidR="008F29A5" w:rsidRPr="00E519E8">
        <w:rPr>
          <w:szCs w:val="22"/>
        </w:rPr>
        <w:t>ie zweite Unterschrift von einem weiteren bei der Zulassung bzw. einer Änderungs</w:t>
      </w:r>
      <w:r w:rsidR="00677F95" w:rsidRPr="00E519E8">
        <w:rPr>
          <w:szCs w:val="22"/>
        </w:rPr>
        <w:softHyphen/>
      </w:r>
      <w:r w:rsidR="008F29A5" w:rsidRPr="00E519E8">
        <w:rPr>
          <w:szCs w:val="22"/>
        </w:rPr>
        <w:lastRenderedPageBreak/>
        <w:t>mitteilu</w:t>
      </w:r>
      <w:r w:rsidR="003C577B" w:rsidRPr="00E519E8">
        <w:rPr>
          <w:szCs w:val="22"/>
        </w:rPr>
        <w:t>ng genannten Mitarbeiter</w:t>
      </w:r>
      <w:r w:rsidR="001E58D0" w:rsidRPr="00E519E8">
        <w:rPr>
          <w:szCs w:val="22"/>
        </w:rPr>
        <w:t xml:space="preserve"> ("Sicherheitsbeauftragter" bzw. "Antragsteller C</w:t>
      </w:r>
      <w:r w:rsidR="00EF50D8" w:rsidRPr="00E519E8">
        <w:rPr>
          <w:szCs w:val="22"/>
        </w:rPr>
        <w:t>VC</w:t>
      </w:r>
      <w:r w:rsidR="001E58D0" w:rsidRPr="00E519E8">
        <w:rPr>
          <w:szCs w:val="22"/>
        </w:rPr>
        <w:t>-C</w:t>
      </w:r>
      <w:r w:rsidR="00EF50D8" w:rsidRPr="00E519E8">
        <w:rPr>
          <w:szCs w:val="22"/>
        </w:rPr>
        <w:t>A</w:t>
      </w:r>
      <w:r w:rsidR="001E58D0" w:rsidRPr="00E519E8">
        <w:rPr>
          <w:szCs w:val="22"/>
        </w:rPr>
        <w:t>-Zertifikat")</w:t>
      </w:r>
      <w:r w:rsidR="003C577B" w:rsidRPr="00E519E8">
        <w:rPr>
          <w:szCs w:val="22"/>
        </w:rPr>
        <w:t xml:space="preserve"> stammt</w:t>
      </w:r>
      <w:r w:rsidR="008F29A5" w:rsidRPr="00E519E8">
        <w:rPr>
          <w:szCs w:val="22"/>
        </w:rPr>
        <w:t xml:space="preserve">. </w:t>
      </w:r>
    </w:p>
    <w:p w:rsidR="008F29A5" w:rsidRPr="00E46695" w:rsidRDefault="00E46695" w:rsidP="00E46695">
      <w:pPr>
        <w:pStyle w:val="gemStandard"/>
      </w:pPr>
      <w:r>
        <w:rPr>
          <w:b/>
        </w:rPr>
        <w:sym w:font="Wingdings" w:char="F0D5"/>
      </w:r>
    </w:p>
    <w:p w:rsidR="008F29A5" w:rsidRPr="00E519E8" w:rsidRDefault="008F29A5" w:rsidP="008F29A5">
      <w:pPr>
        <w:pStyle w:val="gemStandard"/>
      </w:pPr>
      <w:r w:rsidRPr="00E519E8">
        <w:t xml:space="preserve">Nach Eingang eines schriftlichen Antrags prüft der </w:t>
      </w:r>
      <w:r w:rsidR="00C30F8B" w:rsidRPr="00E519E8">
        <w:t>Anbieter</w:t>
      </w:r>
      <w:r w:rsidRPr="00E519E8">
        <w:t xml:space="preserve"> der CVC-Root-CA den eingegangenen Antrag. Grundlage für die Überprüfungen ist die aktuelle Liste mit den zugelassenen</w:t>
      </w:r>
      <w:r w:rsidR="00C236F2" w:rsidRPr="00E519E8">
        <w:t xml:space="preserve"> TSP-CVCs</w:t>
      </w:r>
      <w:r w:rsidRPr="00E519E8">
        <w:t xml:space="preserve"> und registrierten CVC-CAs, die die gematik dem </w:t>
      </w:r>
      <w:r w:rsidR="00C30F8B" w:rsidRPr="00E519E8">
        <w:t>Anbieter</w:t>
      </w:r>
      <w:r w:rsidRPr="00E519E8">
        <w:t xml:space="preserve"> der CVC-Root-CA regelmäßig zur Verfügung stellt.</w:t>
      </w:r>
    </w:p>
    <w:p w:rsidR="008F29A5" w:rsidRPr="00E519E8" w:rsidRDefault="008F29A5" w:rsidP="008F29A5">
      <w:pPr>
        <w:pStyle w:val="gemStandard"/>
      </w:pPr>
      <w:r w:rsidRPr="00E519E8">
        <w:t xml:space="preserve">Haben alle Überprüfungen ein positives Ergebnis, bestätigt der </w:t>
      </w:r>
      <w:r w:rsidR="00C30F8B" w:rsidRPr="00E519E8">
        <w:t>Anbieter</w:t>
      </w:r>
      <w:r w:rsidRPr="00E519E8">
        <w:t xml:space="preserve"> der CVC-Root-CA schriftlich dem </w:t>
      </w:r>
      <w:r w:rsidR="0014164E" w:rsidRPr="00E519E8">
        <w:t>TSP-CVC</w:t>
      </w:r>
      <w:r w:rsidRPr="00E519E8">
        <w:t xml:space="preserve"> den Antrag und teilt dabei den Termin mit, an dem das eigentliche Zertifikat erzeugt werden soll.</w:t>
      </w:r>
    </w:p>
    <w:p w:rsidR="00304729" w:rsidRPr="00E519E8" w:rsidRDefault="00304729" w:rsidP="00304729">
      <w:pPr>
        <w:pStyle w:val="gemStandard"/>
        <w:rPr>
          <w:szCs w:val="22"/>
        </w:rPr>
      </w:pPr>
      <w:r w:rsidRPr="00E519E8">
        <w:rPr>
          <w:szCs w:val="22"/>
        </w:rPr>
        <w:t>Die CVC-Root-CA wird nur dann ein C</w:t>
      </w:r>
      <w:r w:rsidR="00EF50D8" w:rsidRPr="00E519E8">
        <w:rPr>
          <w:szCs w:val="22"/>
        </w:rPr>
        <w:t>VC</w:t>
      </w:r>
      <w:r w:rsidRPr="00E519E8">
        <w:rPr>
          <w:szCs w:val="22"/>
        </w:rPr>
        <w:t>-C</w:t>
      </w:r>
      <w:r w:rsidR="00EF50D8" w:rsidRPr="00E519E8">
        <w:rPr>
          <w:szCs w:val="22"/>
        </w:rPr>
        <w:t>A</w:t>
      </w:r>
      <w:r w:rsidRPr="00E519E8">
        <w:rPr>
          <w:szCs w:val="22"/>
        </w:rPr>
        <w:t>-Zertifikat für die CVC-CA ausstellen, falls der CVC-PKCS#10-Request persönlich durch einen hierfür vorher genannten Mitarbeiter überbracht wird.</w:t>
      </w:r>
    </w:p>
    <w:p w:rsidR="008F29A5" w:rsidRPr="00E519E8" w:rsidRDefault="008F29A5" w:rsidP="008F29A5">
      <w:pPr>
        <w:pStyle w:val="gemStandard"/>
      </w:pPr>
      <w:r w:rsidRPr="00E519E8">
        <w:t xml:space="preserve">Hat eine der Überprüfungen ein negatives Ergebnis, wird der Antrag durch den </w:t>
      </w:r>
      <w:r w:rsidR="00C30F8B" w:rsidRPr="00E519E8">
        <w:t>Anbieter</w:t>
      </w:r>
      <w:r w:rsidRPr="00E519E8">
        <w:t xml:space="preserve"> der CVC-Root-CA abgelehnt. Der </w:t>
      </w:r>
      <w:r w:rsidR="0014164E" w:rsidRPr="00E519E8">
        <w:t>TSP-CVC</w:t>
      </w:r>
      <w:r w:rsidRPr="00E519E8">
        <w:t xml:space="preserve"> wird entsprechend schriftlich informiert.</w:t>
      </w:r>
    </w:p>
    <w:p w:rsidR="008F29A5" w:rsidRPr="00E519E8" w:rsidRDefault="008F29A5" w:rsidP="008F29A5">
      <w:pPr>
        <w:pStyle w:val="gemStandard"/>
        <w:tabs>
          <w:tab w:val="left" w:pos="567"/>
        </w:tabs>
        <w:ind w:left="567" w:hanging="567"/>
        <w:rPr>
          <w:b/>
        </w:rPr>
      </w:pPr>
      <w:r w:rsidRPr="00E519E8">
        <w:rPr>
          <w:b/>
        </w:rPr>
        <w:sym w:font="Wingdings" w:char="F0D6"/>
      </w:r>
      <w:r w:rsidRPr="00E519E8">
        <w:rPr>
          <w:b/>
        </w:rPr>
        <w:tab/>
        <w:t>TIP1-A_2657 Korrektheit der Angaben</w:t>
      </w:r>
    </w:p>
    <w:p w:rsidR="00E46695" w:rsidRDefault="008F29A5" w:rsidP="008F29A5">
      <w:pPr>
        <w:pStyle w:val="gemEinzug"/>
        <w:rPr>
          <w:b/>
        </w:rPr>
      </w:pPr>
      <w:r w:rsidRPr="00E519E8">
        <w:t xml:space="preserve">Der </w:t>
      </w:r>
      <w:r w:rsidR="0014164E" w:rsidRPr="00E519E8">
        <w:t>TSP-CVC</w:t>
      </w:r>
      <w:r w:rsidRPr="00E519E8">
        <w:t xml:space="preserve"> MUSS die Korrektheit der Werte in seinem</w:t>
      </w:r>
      <w:r w:rsidR="000305C5" w:rsidRPr="00E519E8">
        <w:t xml:space="preserve"> Request für ein CV-Zertifikat </w:t>
      </w:r>
      <w:r w:rsidRPr="00E519E8">
        <w:t xml:space="preserve">sicherstellen. </w:t>
      </w:r>
    </w:p>
    <w:p w:rsidR="008F29A5" w:rsidRPr="00E46695" w:rsidRDefault="00E46695" w:rsidP="00E46695">
      <w:pPr>
        <w:pStyle w:val="gemStandard"/>
      </w:pPr>
      <w:r>
        <w:rPr>
          <w:b/>
        </w:rPr>
        <w:sym w:font="Wingdings" w:char="F0D5"/>
      </w:r>
    </w:p>
    <w:p w:rsidR="008F29A5" w:rsidRPr="00E519E8" w:rsidRDefault="008F29A5" w:rsidP="008F29A5">
      <w:pPr>
        <w:pStyle w:val="gemStandard"/>
      </w:pPr>
      <w:r w:rsidRPr="00E519E8">
        <w:t xml:space="preserve">Der </w:t>
      </w:r>
      <w:r w:rsidR="00C30F8B" w:rsidRPr="00E519E8">
        <w:t xml:space="preserve">Anbieter </w:t>
      </w:r>
      <w:r w:rsidRPr="00E519E8">
        <w:t>der CVC-Root-CA übernimmt die angegebenen Werte in das CV-Zertifikat</w:t>
      </w:r>
      <w:r w:rsidR="00306AFA" w:rsidRPr="00E519E8">
        <w:t xml:space="preserve"> der CVC-CA</w:t>
      </w:r>
      <w:r w:rsidRPr="00E519E8">
        <w:t>.</w:t>
      </w:r>
    </w:p>
    <w:p w:rsidR="008F29A5" w:rsidRPr="00E519E8" w:rsidRDefault="008F29A5" w:rsidP="00306AFA">
      <w:pPr>
        <w:pStyle w:val="gemStandard"/>
        <w:tabs>
          <w:tab w:val="left" w:pos="567"/>
        </w:tabs>
        <w:ind w:left="567" w:hanging="567"/>
        <w:rPr>
          <w:b/>
        </w:rPr>
      </w:pPr>
      <w:r w:rsidRPr="00E519E8">
        <w:rPr>
          <w:b/>
        </w:rPr>
        <w:sym w:font="Wingdings" w:char="F0D6"/>
      </w:r>
      <w:r w:rsidRPr="00E519E8">
        <w:rPr>
          <w:b/>
        </w:rPr>
        <w:tab/>
        <w:t xml:space="preserve">TIP1-A_2658 </w:t>
      </w:r>
      <w:r w:rsidR="00A14599" w:rsidRPr="00E519E8">
        <w:rPr>
          <w:b/>
        </w:rPr>
        <w:t>Nutzung</w:t>
      </w:r>
      <w:r w:rsidRPr="00E519E8">
        <w:rPr>
          <w:b/>
        </w:rPr>
        <w:t xml:space="preserve"> der Schnittstelle zur Beantragung eines CV</w:t>
      </w:r>
      <w:r w:rsidR="00EF50D8" w:rsidRPr="00E519E8">
        <w:rPr>
          <w:b/>
        </w:rPr>
        <w:t>C</w:t>
      </w:r>
      <w:r w:rsidRPr="00E519E8">
        <w:rPr>
          <w:b/>
        </w:rPr>
        <w:t>-CA-Zertifikats</w:t>
      </w:r>
    </w:p>
    <w:p w:rsidR="00E46695" w:rsidRDefault="008F29A5" w:rsidP="00A71C56">
      <w:pPr>
        <w:pStyle w:val="gemEinzug"/>
        <w:rPr>
          <w:b/>
        </w:rPr>
      </w:pPr>
      <w:r w:rsidRPr="00E519E8">
        <w:t xml:space="preserve">Zur </w:t>
      </w:r>
      <w:r w:rsidR="00A14599" w:rsidRPr="00E519E8">
        <w:t>Nutzung</w:t>
      </w:r>
      <w:r w:rsidRPr="00E519E8">
        <w:t xml:space="preserve"> der Schnittstelle bzw</w:t>
      </w:r>
      <w:r w:rsidR="000305C5" w:rsidRPr="00E519E8">
        <w:t>. zur Durchführung der Beantragung eines CV</w:t>
      </w:r>
      <w:r w:rsidR="00EF50D8" w:rsidRPr="00E519E8">
        <w:t>C</w:t>
      </w:r>
      <w:r w:rsidR="000305C5" w:rsidRPr="00E519E8">
        <w:t>-CA-Zertifikats</w:t>
      </w:r>
      <w:r w:rsidRPr="00E519E8">
        <w:t xml:space="preserve"> MÜSSEN durch die CVC-CA die folgenden Schritte durchgeführt werden:</w:t>
      </w:r>
      <w:r w:rsidR="00C545DA" w:rsidRPr="004E647C">
        <w:tab/>
      </w:r>
      <w:r w:rsidR="00C545DA" w:rsidRPr="004E647C">
        <w:br/>
      </w:r>
      <w:r w:rsidR="002B3DB2" w:rsidRPr="00E519E8">
        <w:t xml:space="preserve">(1) </w:t>
      </w:r>
      <w:r w:rsidRPr="00E519E8">
        <w:t>Das Formular zur Beantragung eines CV</w:t>
      </w:r>
      <w:r w:rsidR="00EF50D8" w:rsidRPr="00E519E8">
        <w:t>C</w:t>
      </w:r>
      <w:r w:rsidRPr="00E519E8">
        <w:t xml:space="preserve">-CA-Zertifikats wird von den Web-Seiten des </w:t>
      </w:r>
      <w:r w:rsidR="00C30F8B" w:rsidRPr="00E519E8">
        <w:t>Anbieters</w:t>
      </w:r>
      <w:r w:rsidRPr="00E519E8">
        <w:t xml:space="preserve"> der CVC-Root-CA heruntergeladen, ausgefüllt und (handschriftlich) unterschrieben. Dieses Formular wird an den </w:t>
      </w:r>
      <w:r w:rsidR="00C30F8B" w:rsidRPr="00E519E8">
        <w:t>Anbieter</w:t>
      </w:r>
      <w:r w:rsidRPr="00E519E8">
        <w:t xml:space="preserve"> der CVC-Root-CA gesendet.</w:t>
      </w:r>
      <w:r w:rsidR="00C545DA" w:rsidRPr="004E647C">
        <w:tab/>
      </w:r>
      <w:r w:rsidR="00C545DA" w:rsidRPr="004E647C">
        <w:br/>
      </w:r>
      <w:r w:rsidR="002B3DB2" w:rsidRPr="00E519E8">
        <w:t xml:space="preserve">(2) </w:t>
      </w:r>
      <w:r w:rsidRPr="00E519E8">
        <w:t xml:space="preserve">Nach positiver Prüfung des Antrags durch den </w:t>
      </w:r>
      <w:r w:rsidR="00C30F8B" w:rsidRPr="00E519E8">
        <w:t>Anbieter</w:t>
      </w:r>
      <w:r w:rsidRPr="00E519E8">
        <w:t xml:space="preserve"> der CVC-Root-CA erhält der TSP</w:t>
      </w:r>
      <w:r w:rsidR="00023C6A" w:rsidRPr="00E519E8">
        <w:t>-</w:t>
      </w:r>
      <w:r w:rsidRPr="00E519E8">
        <w:t>CVC den Termin mitgeteilt</w:t>
      </w:r>
      <w:r w:rsidR="00456C24" w:rsidRPr="00E519E8">
        <w:t>,</w:t>
      </w:r>
      <w:r w:rsidRPr="00E519E8">
        <w:t xml:space="preserve"> an dem das CV</w:t>
      </w:r>
      <w:r w:rsidR="00EF50D8" w:rsidRPr="00E519E8">
        <w:t>C</w:t>
      </w:r>
      <w:r w:rsidRPr="00E519E8">
        <w:t>-CA-Zertifikat erzeugt werden soll.</w:t>
      </w:r>
      <w:r w:rsidR="00C545DA" w:rsidRPr="004E647C">
        <w:tab/>
      </w:r>
      <w:r w:rsidR="00C545DA" w:rsidRPr="004E647C">
        <w:br/>
      </w:r>
      <w:r w:rsidR="002B3DB2" w:rsidRPr="00E519E8">
        <w:t xml:space="preserve">(3) </w:t>
      </w:r>
      <w:r w:rsidRPr="00E519E8">
        <w:t>Falls bisher noch nicht geschehen</w:t>
      </w:r>
      <w:r w:rsidR="00456C24" w:rsidRPr="00E519E8">
        <w:t>,</w:t>
      </w:r>
      <w:r w:rsidRPr="00E519E8">
        <w:t xml:space="preserve"> MUSS die Schlüsselgenerierung für die CVC-CA durch den TSP</w:t>
      </w:r>
      <w:r w:rsidR="00023C6A" w:rsidRPr="00E519E8">
        <w:t>-</w:t>
      </w:r>
      <w:r w:rsidRPr="00E519E8">
        <w:t>CVC vorgenommen werden.</w:t>
      </w:r>
      <w:r w:rsidR="00C545DA" w:rsidRPr="004E647C">
        <w:tab/>
      </w:r>
      <w:r w:rsidR="00C545DA" w:rsidRPr="004E647C">
        <w:br/>
      </w:r>
      <w:r w:rsidR="002B3DB2" w:rsidRPr="00E519E8">
        <w:t xml:space="preserve">(4) </w:t>
      </w:r>
      <w:r w:rsidRPr="00E519E8">
        <w:t>Der TSP</w:t>
      </w:r>
      <w:r w:rsidR="00023C6A" w:rsidRPr="00E519E8">
        <w:t>-</w:t>
      </w:r>
      <w:r w:rsidRPr="00E519E8">
        <w:t xml:space="preserve">CVC erzeugt für das Schlüsselpaar </w:t>
      </w:r>
      <w:r w:rsidR="006E0CBA" w:rsidRPr="00E519E8">
        <w:t>einen Re</w:t>
      </w:r>
      <w:r w:rsidRPr="00E519E8">
        <w:t>quest</w:t>
      </w:r>
      <w:r w:rsidR="002B3DB2" w:rsidRPr="00E519E8">
        <w:t>.</w:t>
      </w:r>
      <w:r w:rsidR="00C545DA" w:rsidRPr="004E647C">
        <w:tab/>
      </w:r>
      <w:r w:rsidR="00C545DA" w:rsidRPr="004E647C">
        <w:br/>
      </w:r>
      <w:r w:rsidR="002B3DB2" w:rsidRPr="00E519E8">
        <w:t xml:space="preserve">(5) </w:t>
      </w:r>
      <w:r w:rsidRPr="00E519E8">
        <w:t>Der Request MUSS gesichert durch einen dazu berechtigten Mitarbeiter de</w:t>
      </w:r>
      <w:r w:rsidR="00C236F2" w:rsidRPr="00E519E8">
        <w:t>s</w:t>
      </w:r>
      <w:r w:rsidRPr="00E519E8">
        <w:t xml:space="preserve"> </w:t>
      </w:r>
      <w:r w:rsidR="00C236F2" w:rsidRPr="00E519E8">
        <w:t>TSP-CVC</w:t>
      </w:r>
      <w:r w:rsidRPr="00E519E8">
        <w:t xml:space="preserve"> persönlich an den vereinbarten Termin an die CVC-Root-CA überbracht werden.</w:t>
      </w:r>
      <w:r w:rsidR="00C545DA" w:rsidRPr="004E647C">
        <w:tab/>
      </w:r>
      <w:r w:rsidR="00C545DA" w:rsidRPr="004E647C">
        <w:br/>
      </w:r>
      <w:r w:rsidR="002B3DB2" w:rsidRPr="00E519E8">
        <w:t xml:space="preserve">(6) </w:t>
      </w:r>
      <w:r w:rsidRPr="00E519E8">
        <w:t>Nach Erzeugung des CV</w:t>
      </w:r>
      <w:r w:rsidR="00EF50D8" w:rsidRPr="00E519E8">
        <w:t>C</w:t>
      </w:r>
      <w:r w:rsidRPr="00E519E8">
        <w:t>-CA-Zertifikats durch die CVC-Root-CA wird das Zertifikat</w:t>
      </w:r>
      <w:r w:rsidR="000A6277" w:rsidRPr="00E519E8">
        <w:t xml:space="preserve"> unter Anwendung des Vier-Augen-Prinzips</w:t>
      </w:r>
      <w:r w:rsidRPr="00E519E8">
        <w:t xml:space="preserve"> in die</w:t>
      </w:r>
      <w:r w:rsidR="00306AFA" w:rsidRPr="00E519E8">
        <w:t xml:space="preserve"> Systeme des TSP</w:t>
      </w:r>
      <w:r w:rsidR="00023C6A" w:rsidRPr="00E519E8">
        <w:t>-</w:t>
      </w:r>
      <w:r w:rsidR="00306AFA" w:rsidRPr="00E519E8">
        <w:t>CVC eingebracht</w:t>
      </w:r>
      <w:r w:rsidRPr="00E519E8">
        <w:t>.</w:t>
      </w:r>
      <w:r w:rsidR="00C545DA" w:rsidRPr="004E647C">
        <w:tab/>
      </w:r>
      <w:r w:rsidR="00C545DA" w:rsidRPr="004E647C">
        <w:br/>
      </w:r>
      <w:r w:rsidR="002B3DB2" w:rsidRPr="00E519E8">
        <w:t xml:space="preserve">(7) </w:t>
      </w:r>
      <w:r w:rsidRPr="00E519E8">
        <w:t>Die (nicht) erfolgreiche Durchführung des Prozesses MUSS einschließlich der Beantragung durch den TSP</w:t>
      </w:r>
      <w:r w:rsidR="00023C6A" w:rsidRPr="00E519E8">
        <w:t>-</w:t>
      </w:r>
      <w:r w:rsidRPr="00E519E8">
        <w:t>CVC dokumentiert</w:t>
      </w:r>
      <w:r w:rsidR="000A6277" w:rsidRPr="00E519E8">
        <w:t xml:space="preserve"> und revisionssicher aufbewahrt</w:t>
      </w:r>
      <w:r w:rsidRPr="00E519E8">
        <w:t xml:space="preserve"> werden.</w:t>
      </w:r>
      <w:r w:rsidRPr="00E519E8">
        <w:rPr>
          <w:b/>
        </w:rPr>
        <w:t xml:space="preserve"> </w:t>
      </w:r>
    </w:p>
    <w:p w:rsidR="008F29A5" w:rsidRPr="00E46695" w:rsidRDefault="00E46695" w:rsidP="00E46695">
      <w:pPr>
        <w:pStyle w:val="gemStandard"/>
      </w:pPr>
      <w:r>
        <w:rPr>
          <w:b/>
        </w:rPr>
        <w:lastRenderedPageBreak/>
        <w:sym w:font="Wingdings" w:char="F0D5"/>
      </w:r>
    </w:p>
    <w:p w:rsidR="008F29A5" w:rsidRPr="00E519E8" w:rsidRDefault="008F29A5" w:rsidP="008F29A5">
      <w:pPr>
        <w:pStyle w:val="gemStandard"/>
        <w:tabs>
          <w:tab w:val="left" w:pos="567"/>
        </w:tabs>
        <w:ind w:left="567" w:hanging="567"/>
        <w:rPr>
          <w:b/>
        </w:rPr>
      </w:pPr>
      <w:r w:rsidRPr="00E519E8">
        <w:rPr>
          <w:b/>
        </w:rPr>
        <w:sym w:font="Wingdings" w:char="F0D6"/>
      </w:r>
      <w:r w:rsidRPr="00E519E8">
        <w:rPr>
          <w:b/>
        </w:rPr>
        <w:tab/>
        <w:t>TIP1-A_2659 Name der CA</w:t>
      </w:r>
    </w:p>
    <w:p w:rsidR="00E46695" w:rsidRDefault="008F29A5" w:rsidP="00280B5B">
      <w:pPr>
        <w:pStyle w:val="gemEinzug"/>
        <w:rPr>
          <w:b/>
        </w:rPr>
      </w:pPr>
      <w:r w:rsidRPr="00E519E8">
        <w:t xml:space="preserve">Jede </w:t>
      </w:r>
      <w:r w:rsidR="00E0605F" w:rsidRPr="00E519E8">
        <w:t xml:space="preserve">produktive </w:t>
      </w:r>
      <w:r w:rsidR="00313110" w:rsidRPr="00E519E8">
        <w:t xml:space="preserve">und </w:t>
      </w:r>
      <w:r w:rsidR="00E0605F" w:rsidRPr="00E519E8">
        <w:t xml:space="preserve">jede </w:t>
      </w:r>
      <w:r w:rsidR="00313110" w:rsidRPr="00E519E8">
        <w:t>Test-CVC-CA</w:t>
      </w:r>
      <w:r w:rsidRPr="00E519E8">
        <w:t xml:space="preserve"> MUSS einen innerhalb einer </w:t>
      </w:r>
      <w:r w:rsidRPr="00E519E8">
        <w:rPr>
          <w:szCs w:val="22"/>
        </w:rPr>
        <w:t>Kartenge</w:t>
      </w:r>
      <w:r w:rsidR="00677F95" w:rsidRPr="00E519E8">
        <w:rPr>
          <w:szCs w:val="22"/>
        </w:rPr>
        <w:softHyphen/>
      </w:r>
      <w:r w:rsidRPr="00E519E8">
        <w:rPr>
          <w:szCs w:val="22"/>
        </w:rPr>
        <w:t>neration eindeutigen CA-Namen (5 ASCII-Zeichen) verwenden</w:t>
      </w:r>
      <w:r w:rsidRPr="00E519E8">
        <w:t>. Dabei gilt:</w:t>
      </w:r>
      <w:r w:rsidR="00E247BA" w:rsidRPr="004E647C">
        <w:tab/>
      </w:r>
      <w:r w:rsidR="00E247BA" w:rsidRPr="004E647C">
        <w:br/>
      </w:r>
      <w:r w:rsidR="00280B5B" w:rsidRPr="00E519E8">
        <w:t xml:space="preserve">(a) </w:t>
      </w:r>
      <w:r w:rsidRPr="00E519E8">
        <w:t>Bei einer in Deutschland betriebenen CVC-CA MUSS der CA-Name bei der hierfür durch den DIN beauftragten Registrierungsstelle (Fraunhofer Gesellschaft SIT) registriert sein.</w:t>
      </w:r>
      <w:r w:rsidR="00E247BA" w:rsidRPr="004E647C">
        <w:tab/>
      </w:r>
      <w:r w:rsidR="00E247BA" w:rsidRPr="004E647C">
        <w:br/>
      </w:r>
      <w:r w:rsidR="00280B5B" w:rsidRPr="00E519E8">
        <w:t xml:space="preserve">(b) </w:t>
      </w:r>
      <w:r w:rsidRPr="00E519E8">
        <w:t xml:space="preserve">Bei einer außerhalb Deutschlands betriebenen CVC-CA MUSS der CA-Name bei der jeweils zuständigen nationalen Registrierungsstelle registriert sein. </w:t>
      </w:r>
    </w:p>
    <w:p w:rsidR="008F29A5" w:rsidRPr="00E46695" w:rsidRDefault="00E46695" w:rsidP="00E46695">
      <w:pPr>
        <w:pStyle w:val="gemStandard"/>
      </w:pPr>
      <w:r>
        <w:rPr>
          <w:b/>
        </w:rPr>
        <w:sym w:font="Wingdings" w:char="F0D5"/>
      </w:r>
    </w:p>
    <w:p w:rsidR="008F29A5" w:rsidRPr="00E519E8" w:rsidRDefault="008F29A5" w:rsidP="008F29A5">
      <w:pPr>
        <w:pStyle w:val="gemStandard"/>
      </w:pPr>
      <w:r w:rsidRPr="00E519E8">
        <w:t xml:space="preserve">Bisherige Kennungen und Antragsformular stehen unter </w:t>
      </w:r>
      <w:hyperlink r:id="rId18" w:history="1">
        <w:r w:rsidRPr="00E519E8">
          <w:rPr>
            <w:color w:val="3366FF"/>
            <w:u w:val="single"/>
          </w:rPr>
          <w:t>www.sit.fraunhofer.de</w:t>
        </w:r>
      </w:hyperlink>
      <w:r w:rsidRPr="00E519E8">
        <w:t>. Diese CA-Namen beginnen mit den zwei Zeichen DE.</w:t>
      </w:r>
    </w:p>
    <w:p w:rsidR="008F29A5" w:rsidRPr="00E519E8" w:rsidRDefault="008F29A5" w:rsidP="008F29A5">
      <w:pPr>
        <w:pStyle w:val="gemStandard"/>
        <w:tabs>
          <w:tab w:val="left" w:pos="567"/>
        </w:tabs>
        <w:ind w:left="567" w:hanging="567"/>
        <w:rPr>
          <w:b/>
        </w:rPr>
      </w:pPr>
      <w:r w:rsidRPr="00E519E8">
        <w:rPr>
          <w:b/>
        </w:rPr>
        <w:sym w:font="Wingdings" w:char="F0D6"/>
      </w:r>
      <w:r w:rsidRPr="00E519E8">
        <w:rPr>
          <w:b/>
        </w:rPr>
        <w:tab/>
        <w:t>TIP1-A_2660 CA-Namen bei Betrieb mehrerer CVC-CAs</w:t>
      </w:r>
    </w:p>
    <w:p w:rsidR="00E46695" w:rsidRDefault="008F29A5" w:rsidP="008F29A5">
      <w:pPr>
        <w:pStyle w:val="gemEinzug"/>
        <w:rPr>
          <w:b/>
        </w:rPr>
      </w:pPr>
      <w:r w:rsidRPr="00E519E8">
        <w:t xml:space="preserve">Hat ein </w:t>
      </w:r>
      <w:r w:rsidR="0014164E" w:rsidRPr="00E519E8">
        <w:t>TSP-CVC</w:t>
      </w:r>
      <w:r w:rsidRPr="00E519E8">
        <w:t xml:space="preserve"> verschiedene CVC-CAs, mit denen er CV-Zertifikate für ver</w:t>
      </w:r>
      <w:r w:rsidR="00677F95" w:rsidRPr="00E519E8">
        <w:softHyphen/>
      </w:r>
      <w:r w:rsidRPr="00E519E8">
        <w:t xml:space="preserve">schiedene </w:t>
      </w:r>
      <w:r w:rsidRPr="00E519E8">
        <w:rPr>
          <w:szCs w:val="22"/>
        </w:rPr>
        <w:t xml:space="preserve">Kartengenerationen erzeugt, so KÖNNEN diese CVC-CAs den gleichen CA-Namen haben. </w:t>
      </w:r>
    </w:p>
    <w:p w:rsidR="008F29A5" w:rsidRPr="00E46695" w:rsidRDefault="00E46695" w:rsidP="00E46695">
      <w:pPr>
        <w:pStyle w:val="gemStandard"/>
      </w:pPr>
      <w:r>
        <w:rPr>
          <w:b/>
        </w:rPr>
        <w:sym w:font="Wingdings" w:char="F0D5"/>
      </w:r>
    </w:p>
    <w:p w:rsidR="001958B4" w:rsidRPr="00E519E8" w:rsidRDefault="001958B4" w:rsidP="00E0605F">
      <w:pPr>
        <w:pStyle w:val="gemStandard"/>
        <w:tabs>
          <w:tab w:val="left" w:pos="567"/>
        </w:tabs>
        <w:ind w:left="567" w:hanging="567"/>
        <w:rPr>
          <w:b/>
          <w:lang w:val="en-GB"/>
        </w:rPr>
      </w:pPr>
      <w:r w:rsidRPr="00E519E8">
        <w:rPr>
          <w:b/>
        </w:rPr>
        <w:sym w:font="Wingdings" w:char="F0D6"/>
      </w:r>
      <w:r w:rsidRPr="00E519E8">
        <w:rPr>
          <w:b/>
          <w:lang w:val="en-GB"/>
        </w:rPr>
        <w:tab/>
      </w:r>
      <w:r w:rsidR="0037661E" w:rsidRPr="00E519E8">
        <w:rPr>
          <w:b/>
          <w:lang w:val="en-GB"/>
        </w:rPr>
        <w:t>TIP1-A_3029</w:t>
      </w:r>
      <w:r w:rsidRPr="00E519E8">
        <w:rPr>
          <w:b/>
          <w:lang w:val="en-GB"/>
        </w:rPr>
        <w:t xml:space="preserve"> Name einer Test-CVC-CA</w:t>
      </w:r>
    </w:p>
    <w:p w:rsidR="00E46695" w:rsidRDefault="001958B4" w:rsidP="001958B4">
      <w:pPr>
        <w:pStyle w:val="gemEinzug"/>
        <w:rPr>
          <w:b/>
        </w:rPr>
      </w:pPr>
      <w:r w:rsidRPr="00E519E8">
        <w:t xml:space="preserve">Der TSP-CVC MUSS sicherstellen, dass die CA-Namen für Test-CVC-CA und der produktiven CVC-CA unterschiedlich sind </w:t>
      </w:r>
      <w:r w:rsidR="00E52458" w:rsidRPr="00E519E8">
        <w:t>sowie</w:t>
      </w:r>
      <w:r w:rsidRPr="00E519E8">
        <w:t xml:space="preserve"> der CA-Name für die Test-CVC-CA ein X enthält. </w:t>
      </w:r>
    </w:p>
    <w:p w:rsidR="001958B4" w:rsidRPr="00E46695" w:rsidRDefault="00E46695" w:rsidP="00E46695">
      <w:pPr>
        <w:pStyle w:val="gemStandard"/>
      </w:pPr>
      <w:r>
        <w:rPr>
          <w:b/>
        </w:rPr>
        <w:sym w:font="Wingdings" w:char="F0D5"/>
      </w:r>
    </w:p>
    <w:p w:rsidR="008F29A5" w:rsidRPr="00E519E8" w:rsidRDefault="008F29A5" w:rsidP="008F29A5">
      <w:pPr>
        <w:pStyle w:val="gemStandard"/>
        <w:tabs>
          <w:tab w:val="left" w:pos="567"/>
        </w:tabs>
        <w:ind w:left="567" w:hanging="567"/>
        <w:rPr>
          <w:b/>
        </w:rPr>
      </w:pPr>
      <w:r w:rsidRPr="00E519E8">
        <w:rPr>
          <w:b/>
        </w:rPr>
        <w:sym w:font="Wingdings" w:char="F0D6"/>
      </w:r>
      <w:r w:rsidRPr="00E519E8">
        <w:rPr>
          <w:b/>
        </w:rPr>
        <w:tab/>
      </w:r>
      <w:r w:rsidR="00B9198A" w:rsidRPr="00E519E8">
        <w:rPr>
          <w:b/>
        </w:rPr>
        <w:t>TIP1-A_2696</w:t>
      </w:r>
      <w:r w:rsidRPr="00E519E8">
        <w:rPr>
          <w:b/>
        </w:rPr>
        <w:t xml:space="preserve"> Sicherstellung der Zuordnung von CV-Zertifikaten bei mehreren CVC-CAs mit gleichem Namen</w:t>
      </w:r>
    </w:p>
    <w:p w:rsidR="00E46695" w:rsidRDefault="008F29A5" w:rsidP="008F29A5">
      <w:pPr>
        <w:pStyle w:val="gemEinzug"/>
        <w:rPr>
          <w:b/>
        </w:rPr>
      </w:pPr>
      <w:r w:rsidRPr="00E519E8">
        <w:rPr>
          <w:szCs w:val="22"/>
        </w:rPr>
        <w:t xml:space="preserve">Sofern ein </w:t>
      </w:r>
      <w:r w:rsidR="0014164E" w:rsidRPr="00E519E8">
        <w:rPr>
          <w:szCs w:val="22"/>
        </w:rPr>
        <w:t>TSP-CVC</w:t>
      </w:r>
      <w:r w:rsidRPr="00E519E8">
        <w:rPr>
          <w:szCs w:val="22"/>
        </w:rPr>
        <w:t xml:space="preserve"> verschiedene CVC-CAs mit gleichem CA-Namen betreibt, MUSS er über die Belegung des Feldes </w:t>
      </w:r>
      <w:r w:rsidR="000305C5" w:rsidRPr="00E519E8">
        <w:rPr>
          <w:szCs w:val="22"/>
        </w:rPr>
        <w:t>Certificate Authority Reference (</w:t>
      </w:r>
      <w:r w:rsidRPr="00E519E8">
        <w:rPr>
          <w:szCs w:val="22"/>
        </w:rPr>
        <w:t>CAR</w:t>
      </w:r>
      <w:r w:rsidR="000305C5" w:rsidRPr="00E519E8">
        <w:rPr>
          <w:szCs w:val="22"/>
        </w:rPr>
        <w:t>)</w:t>
      </w:r>
      <w:r w:rsidRPr="00E519E8">
        <w:rPr>
          <w:szCs w:val="22"/>
        </w:rPr>
        <w:t xml:space="preserve"> </w:t>
      </w:r>
      <w:r w:rsidRPr="00E519E8">
        <w:t xml:space="preserve">sicherstellen, dass die erzeugten CV-Zertifikate eindeutig </w:t>
      </w:r>
      <w:r w:rsidR="00182F02" w:rsidRPr="00E519E8">
        <w:t xml:space="preserve">der ausgebenden CVC-CA </w:t>
      </w:r>
      <w:r w:rsidRPr="00E519E8">
        <w:t xml:space="preserve">zugeordnet werden können. </w:t>
      </w:r>
    </w:p>
    <w:p w:rsidR="008F29A5" w:rsidRPr="00E46695" w:rsidRDefault="00E46695" w:rsidP="00E46695">
      <w:pPr>
        <w:pStyle w:val="gemStandard"/>
      </w:pPr>
      <w:r>
        <w:rPr>
          <w:b/>
        </w:rPr>
        <w:sym w:font="Wingdings" w:char="F0D5"/>
      </w:r>
    </w:p>
    <w:p w:rsidR="001F29E7" w:rsidRPr="0004229D" w:rsidRDefault="001F29E7" w:rsidP="00D62077">
      <w:pPr>
        <w:pStyle w:val="gemStandard"/>
        <w:rPr>
          <w:i/>
        </w:rPr>
      </w:pPr>
      <w:r w:rsidRPr="0004229D">
        <w:rPr>
          <w:i/>
        </w:rPr>
        <w:t>Hinweis: Die technischen Details der Schnittstelle P_Sub_CA_Certification_CVC sind in gemSpec_CVC_Root im Kapitel 6.1 beschrieben. Zur Vermeidung von Redundanzen wird daher der nachfolgende Block entfernt.</w:t>
      </w:r>
    </w:p>
    <w:p w:rsidR="004131DB" w:rsidRPr="00E519E8" w:rsidRDefault="004131DB" w:rsidP="00E46695">
      <w:pPr>
        <w:pStyle w:val="berschrift2"/>
      </w:pPr>
      <w:bookmarkStart w:id="169" w:name="_Ref327436927"/>
      <w:bookmarkStart w:id="170" w:name="_Toc486426830"/>
      <w:r w:rsidRPr="00E519E8">
        <w:t>Unterscheidung produktiver CVC-CA und Test-CVC-CA</w:t>
      </w:r>
      <w:bookmarkEnd w:id="169"/>
      <w:bookmarkEnd w:id="170"/>
    </w:p>
    <w:p w:rsidR="004131DB" w:rsidRPr="00E519E8" w:rsidRDefault="004131DB" w:rsidP="004131DB">
      <w:pPr>
        <w:pStyle w:val="gemStandard"/>
      </w:pPr>
      <w:r w:rsidRPr="00E519E8">
        <w:t xml:space="preserve">Bei der PKI für CV-Zertifikate wird zwischen einer Produktiv-PKI und einer Test-PKI unterschieden. </w:t>
      </w:r>
    </w:p>
    <w:p w:rsidR="009B7FE8" w:rsidRPr="001E7942" w:rsidRDefault="009B7FE8" w:rsidP="009B7FE8">
      <w:pPr>
        <w:pStyle w:val="gemStandard"/>
        <w:tabs>
          <w:tab w:val="left" w:pos="567"/>
        </w:tabs>
        <w:ind w:left="567" w:hanging="567"/>
        <w:rPr>
          <w:b/>
          <w:lang w:val="en-GB"/>
        </w:rPr>
      </w:pPr>
      <w:r w:rsidRPr="00E519E8">
        <w:rPr>
          <w:b/>
        </w:rPr>
        <w:sym w:font="Wingdings" w:char="F0D6"/>
      </w:r>
      <w:r w:rsidRPr="001E7942">
        <w:rPr>
          <w:b/>
          <w:lang w:val="en-GB"/>
        </w:rPr>
        <w:tab/>
      </w:r>
      <w:r w:rsidR="0037661E" w:rsidRPr="001E7942">
        <w:rPr>
          <w:b/>
          <w:lang w:val="en-GB"/>
        </w:rPr>
        <w:t>TIP1-A_3030</w:t>
      </w:r>
      <w:r w:rsidRPr="001E7942">
        <w:rPr>
          <w:b/>
          <w:lang w:val="en-GB"/>
        </w:rPr>
        <w:t xml:space="preserve"> Betrieb von Test-CVC-CAs</w:t>
      </w:r>
    </w:p>
    <w:p w:rsidR="00E46695" w:rsidRDefault="009B7FE8" w:rsidP="009B7FE8">
      <w:pPr>
        <w:pStyle w:val="gemEinzug"/>
        <w:rPr>
          <w:b/>
        </w:rPr>
      </w:pPr>
      <w:r w:rsidRPr="00E519E8">
        <w:t>Jeder TSP-CVC der zweiten Ebene MUSS neben einer produktiven CVC-CA ebenfalls eine Test-CVC-CA betreiben.</w:t>
      </w:r>
      <w:r w:rsidR="00C76CDB" w:rsidRPr="00E519E8">
        <w:rPr>
          <w:b/>
        </w:rPr>
        <w:t xml:space="preserve"> </w:t>
      </w:r>
    </w:p>
    <w:p w:rsidR="009B7FE8" w:rsidRPr="00E46695" w:rsidRDefault="00E46695" w:rsidP="00E46695">
      <w:pPr>
        <w:pStyle w:val="gemStandard"/>
      </w:pPr>
      <w:r>
        <w:rPr>
          <w:b/>
        </w:rPr>
        <w:lastRenderedPageBreak/>
        <w:sym w:font="Wingdings" w:char="F0D5"/>
      </w:r>
    </w:p>
    <w:p w:rsidR="00D72F94" w:rsidRPr="00E519E8" w:rsidRDefault="00D72F94" w:rsidP="00A5538D">
      <w:pPr>
        <w:pStyle w:val="gemStandard"/>
      </w:pPr>
      <w:r w:rsidRPr="00E519E8">
        <w:t xml:space="preserve">Der TSP-CVC </w:t>
      </w:r>
      <w:r w:rsidR="00A5538D" w:rsidRPr="00E519E8">
        <w:t>soll</w:t>
      </w:r>
      <w:r w:rsidRPr="00E519E8">
        <w:t xml:space="preserve"> sicherstellen, dass das Testsystem von dem Produktivsystem tech</w:t>
      </w:r>
      <w:r w:rsidR="00677F95" w:rsidRPr="00E519E8">
        <w:softHyphen/>
      </w:r>
      <w:r w:rsidRPr="00E519E8">
        <w:t>nisch, organisatorisch und betrieblich so getrennt wird, dass keine gegenseitige Be</w:t>
      </w:r>
      <w:r w:rsidR="00631BDE">
        <w:softHyphen/>
      </w:r>
      <w:r w:rsidRPr="00E519E8">
        <w:t>ein</w:t>
      </w:r>
      <w:r w:rsidR="00631BDE">
        <w:softHyphen/>
      </w:r>
      <w:r w:rsidRPr="00E519E8">
        <w:t>flussung und keine Verwechslung möglich ist</w:t>
      </w:r>
      <w:r w:rsidR="00A5538D" w:rsidRPr="00E519E8">
        <w:t xml:space="preserve"> (vgl. </w:t>
      </w:r>
      <w:r w:rsidR="00E61DEB" w:rsidRPr="00E519E8">
        <w:t>[</w:t>
      </w:r>
      <w:r w:rsidR="00C17E02">
        <w:t>gemSpec_Sich_DS#3.6</w:t>
      </w:r>
      <w:r w:rsidR="00E61DEB" w:rsidRPr="00E519E8">
        <w:t>]</w:t>
      </w:r>
      <w:r w:rsidR="00A5538D" w:rsidRPr="00E519E8">
        <w:t>).</w:t>
      </w:r>
    </w:p>
    <w:p w:rsidR="007D0242" w:rsidRPr="00E519E8" w:rsidRDefault="007D0242" w:rsidP="00D72F94">
      <w:pPr>
        <w:pStyle w:val="gemStandard"/>
        <w:tabs>
          <w:tab w:val="left" w:pos="567"/>
        </w:tabs>
        <w:ind w:left="567" w:hanging="567"/>
        <w:rPr>
          <w:b/>
        </w:rPr>
      </w:pPr>
      <w:r w:rsidRPr="00E519E8">
        <w:rPr>
          <w:b/>
        </w:rPr>
        <w:sym w:font="Wingdings" w:char="F0D6"/>
      </w:r>
      <w:r w:rsidRPr="00E519E8">
        <w:rPr>
          <w:b/>
        </w:rPr>
        <w:tab/>
      </w:r>
      <w:r w:rsidR="0037661E" w:rsidRPr="00E519E8">
        <w:rPr>
          <w:b/>
        </w:rPr>
        <w:t>TIP1-A_3031</w:t>
      </w:r>
      <w:r w:rsidRPr="00E519E8">
        <w:rPr>
          <w:b/>
        </w:rPr>
        <w:t xml:space="preserve"> Registrierung einer Test-CVC-CA</w:t>
      </w:r>
    </w:p>
    <w:p w:rsidR="00E46695" w:rsidRDefault="007D0242" w:rsidP="00D72F94">
      <w:pPr>
        <w:pStyle w:val="gemEinzug"/>
        <w:rPr>
          <w:b/>
        </w:rPr>
      </w:pPr>
      <w:r w:rsidRPr="00E519E8">
        <w:t>Der TSP-CVC MUSS eine Test-CVC-CA bei der gematik registrieren.</w:t>
      </w:r>
    </w:p>
    <w:p w:rsidR="007D0242" w:rsidRPr="00E46695" w:rsidRDefault="00E46695" w:rsidP="00E46695">
      <w:pPr>
        <w:pStyle w:val="gemStandard"/>
      </w:pPr>
      <w:r>
        <w:rPr>
          <w:b/>
        </w:rPr>
        <w:sym w:font="Wingdings" w:char="F0D5"/>
      </w:r>
    </w:p>
    <w:p w:rsidR="004131DB" w:rsidRPr="00E519E8" w:rsidRDefault="007D0242" w:rsidP="00D72F94">
      <w:pPr>
        <w:pStyle w:val="gemStandard"/>
      </w:pPr>
      <w:r w:rsidRPr="00E519E8">
        <w:t>Die Qualifizierung einer Test-CVC-CA, die zur Ausgabe von Test-CV-Zertifikaten mit Rollen</w:t>
      </w:r>
      <w:r w:rsidR="00631BDE">
        <w:softHyphen/>
      </w:r>
      <w:r w:rsidRPr="00E519E8">
        <w:t>profil ungleich 0</w:t>
      </w:r>
      <w:r w:rsidR="00CD20B8" w:rsidRPr="00E519E8">
        <w:t xml:space="preserve"> </w:t>
      </w:r>
      <w:r w:rsidR="00AF409B" w:rsidRPr="00E519E8">
        <w:t>und</w:t>
      </w:r>
      <w:r w:rsidR="00CD20B8" w:rsidRPr="00E519E8">
        <w:t xml:space="preserve"> 8</w:t>
      </w:r>
      <w:r w:rsidRPr="00E519E8">
        <w:t xml:space="preserve"> vorgesehen ist, ist nicht erforderlich.</w:t>
      </w:r>
    </w:p>
    <w:p w:rsidR="00C169E1" w:rsidRPr="00E519E8" w:rsidRDefault="00B5389C" w:rsidP="00D72F94">
      <w:pPr>
        <w:pStyle w:val="gemStandard"/>
      </w:pPr>
      <w:r w:rsidRPr="00E519E8">
        <w:t>Die</w:t>
      </w:r>
      <w:r w:rsidR="00C169E1" w:rsidRPr="00E519E8">
        <w:t xml:space="preserve"> </w:t>
      </w:r>
      <w:r w:rsidRPr="00E519E8">
        <w:t>Prozesse zur Beantragung eines „Test-CVC-CA-Zertifikats“ sowie zur Ausgabe von „Test-CV-Zertifikaten“ sind für die</w:t>
      </w:r>
      <w:r w:rsidR="00C169E1" w:rsidRPr="00E519E8">
        <w:t xml:space="preserve"> produktive CVC-CA und für die Test-CVC-CA identisch. </w:t>
      </w:r>
    </w:p>
    <w:bookmarkEnd w:id="91"/>
    <w:bookmarkEnd w:id="92"/>
    <w:bookmarkEnd w:id="93"/>
    <w:bookmarkEnd w:id="94"/>
    <w:bookmarkEnd w:id="95"/>
    <w:bookmarkEnd w:id="96"/>
    <w:p w:rsidR="00E46695" w:rsidRDefault="00E46695" w:rsidP="00E46695">
      <w:pPr>
        <w:pStyle w:val="berschrift1"/>
        <w:sectPr w:rsidR="00E46695" w:rsidSect="006B64B8">
          <w:pgSz w:w="11906" w:h="16838" w:code="9"/>
          <w:pgMar w:top="1916" w:right="1418" w:bottom="1134" w:left="1701" w:header="539" w:footer="437" w:gutter="0"/>
          <w:pgBorders w:offsetFrom="page">
            <w:right w:val="single" w:sz="48" w:space="24" w:color="FFCC99"/>
          </w:pgBorders>
          <w:cols w:space="708"/>
          <w:docGrid w:linePitch="360"/>
        </w:sectPr>
      </w:pPr>
    </w:p>
    <w:p w:rsidR="00F63F9F" w:rsidRPr="00E519E8" w:rsidRDefault="00A32D33" w:rsidP="00E46695">
      <w:pPr>
        <w:pStyle w:val="berschrift1"/>
      </w:pPr>
      <w:bookmarkStart w:id="171" w:name="_Toc486426831"/>
      <w:r w:rsidRPr="00E519E8">
        <w:lastRenderedPageBreak/>
        <w:t>Funktionsmerkmale</w:t>
      </w:r>
      <w:bookmarkEnd w:id="171"/>
      <w:r w:rsidRPr="00E519E8">
        <w:t xml:space="preserve"> </w:t>
      </w:r>
    </w:p>
    <w:p w:rsidR="00785E04" w:rsidRPr="00765645" w:rsidRDefault="00785E04" w:rsidP="00D53401">
      <w:pPr>
        <w:pStyle w:val="gemStandard"/>
      </w:pPr>
      <w:bookmarkStart w:id="172" w:name="_Toc315435944"/>
      <w:r w:rsidRPr="00E519E8">
        <w:t>Ein Antrag für ein CV-Zertifikat für eine Chipkarte (eGK, HBA, SM-B, gSMC) darf nur durch den Herausgeber die</w:t>
      </w:r>
      <w:r w:rsidRPr="00765645">
        <w:t xml:space="preserve">ser Chipkarte </w:t>
      </w:r>
      <w:r w:rsidR="0000066F" w:rsidRPr="00765645">
        <w:t>oder</w:t>
      </w:r>
      <w:r w:rsidRPr="00765645">
        <w:t xml:space="preserve">. durch einen </w:t>
      </w:r>
      <w:r w:rsidR="0000066F" w:rsidRPr="00765645">
        <w:t>von diesem benannten Dritten</w:t>
      </w:r>
      <w:r w:rsidRPr="00765645">
        <w:t xml:space="preserve"> gestellt werden. Der Antrag muss bei dem TSP-CVC gestellt werden. Details dieses Vorgangs müssen zwischen Kartenherausgeber, CVC-CA und </w:t>
      </w:r>
      <w:r w:rsidR="00F5369F" w:rsidRPr="00765645">
        <w:t>Kartenpersonalisierer</w:t>
      </w:r>
      <w:r w:rsidRPr="00765645">
        <w:t>geregelt werden</w:t>
      </w:r>
      <w:r w:rsidR="00F74A78" w:rsidRPr="00765645">
        <w:t xml:space="preserve"> </w:t>
      </w:r>
      <w:r w:rsidR="00C53FAA" w:rsidRPr="00765645">
        <w:t>(sofern der Kartenherausgeber diese Funktionen nicht selbst ausführt).</w:t>
      </w:r>
      <w:r w:rsidRPr="00765645">
        <w:t xml:space="preserve"> Grundlegende Anforderungen hierzu siehe Abschnitt </w:t>
      </w:r>
      <w:r w:rsidRPr="00765645">
        <w:fldChar w:fldCharType="begin"/>
      </w:r>
      <w:r w:rsidRPr="00765645">
        <w:instrText xml:space="preserve"> REF _Ref323205415 \r \h  \* MERGEFORMAT </w:instrText>
      </w:r>
      <w:r w:rsidRPr="00765645">
        <w:fldChar w:fldCharType="separate"/>
      </w:r>
      <w:r w:rsidR="00AA7513">
        <w:t>4.5</w:t>
      </w:r>
      <w:r w:rsidRPr="00765645">
        <w:fldChar w:fldCharType="end"/>
      </w:r>
      <w:r w:rsidRPr="00765645">
        <w:t>.</w:t>
      </w:r>
    </w:p>
    <w:p w:rsidR="00785E04" w:rsidRPr="00E519E8" w:rsidRDefault="00785E04" w:rsidP="00785E04">
      <w:pPr>
        <w:pStyle w:val="gemStandard"/>
      </w:pPr>
      <w:r w:rsidRPr="00765645">
        <w:t>Bei der Generierung eines CV-Zertifikats mü</w:t>
      </w:r>
      <w:r w:rsidRPr="00E519E8">
        <w:t xml:space="preserve">ssen die Anforderungen aus Kapitel </w:t>
      </w:r>
      <w:r w:rsidRPr="00E519E8">
        <w:fldChar w:fldCharType="begin"/>
      </w:r>
      <w:r w:rsidRPr="00E519E8">
        <w:instrText xml:space="preserve"> REF _Ref323743574 \r \h </w:instrText>
      </w:r>
      <w:r w:rsidR="00E519E8">
        <w:instrText xml:space="preserve"> \* MERGEFORMAT </w:instrText>
      </w:r>
      <w:r w:rsidRPr="00E519E8">
        <w:fldChar w:fldCharType="separate"/>
      </w:r>
      <w:r w:rsidR="00AA7513">
        <w:t>4</w:t>
      </w:r>
      <w:r w:rsidRPr="00E519E8">
        <w:fldChar w:fldCharType="end"/>
      </w:r>
      <w:r w:rsidRPr="00E519E8">
        <w:t xml:space="preserve"> eingehalten werden.</w:t>
      </w:r>
    </w:p>
    <w:p w:rsidR="00785E04" w:rsidRPr="00765645" w:rsidRDefault="00785E04" w:rsidP="00785E04">
      <w:pPr>
        <w:pStyle w:val="gemStandard"/>
      </w:pPr>
      <w:r w:rsidRPr="00E519E8">
        <w:t xml:space="preserve">Nach der Generierung muss das CV-Zertifikat in die zugehörige Chipkarte eingebracht werden (Staging). Die hierfür notwendigen Prozesse müssen bilateral zwischen der CVC-CA und </w:t>
      </w:r>
      <w:r w:rsidRPr="00765645">
        <w:t xml:space="preserve">dem </w:t>
      </w:r>
      <w:r w:rsidR="00F5369F" w:rsidRPr="00765645">
        <w:t>Kartenpersonalisierer</w:t>
      </w:r>
      <w:r w:rsidRPr="00765645">
        <w:t xml:space="preserve"> festgelegt werden. Grundlegende Anforderungen hierzu siehe Abschnitt </w:t>
      </w:r>
      <w:r w:rsidRPr="00765645">
        <w:fldChar w:fldCharType="begin"/>
      </w:r>
      <w:r w:rsidRPr="00765645">
        <w:instrText xml:space="preserve"> REF _Ref323205415 \r \h </w:instrText>
      </w:r>
      <w:r w:rsidR="00E519E8" w:rsidRPr="00765645">
        <w:instrText xml:space="preserve"> \* MERGEFORMAT </w:instrText>
      </w:r>
      <w:r w:rsidRPr="00765645">
        <w:fldChar w:fldCharType="separate"/>
      </w:r>
      <w:r w:rsidR="00AA7513">
        <w:t>4.5</w:t>
      </w:r>
      <w:r w:rsidRPr="00765645">
        <w:fldChar w:fldCharType="end"/>
      </w:r>
      <w:r w:rsidRPr="00765645">
        <w:t>.</w:t>
      </w:r>
    </w:p>
    <w:p w:rsidR="00FA095A" w:rsidRPr="00E519E8" w:rsidRDefault="00785E04" w:rsidP="00785E04">
      <w:pPr>
        <w:pStyle w:val="gemStandard"/>
      </w:pPr>
      <w:r w:rsidRPr="00765645">
        <w:t xml:space="preserve">CV-Zertifikate können </w:t>
      </w:r>
      <w:r w:rsidR="00123267" w:rsidRPr="00765645">
        <w:t>gemäß</w:t>
      </w:r>
      <w:r w:rsidRPr="00765645">
        <w:t xml:space="preserve"> [gemKPT_PKI_TIP</w:t>
      </w:r>
      <w:r w:rsidR="00D53401" w:rsidRPr="00765645">
        <w:t>#5.5</w:t>
      </w:r>
      <w:r w:rsidR="00123267" w:rsidRPr="00765645">
        <w:t>]</w:t>
      </w:r>
      <w:r w:rsidRPr="00765645">
        <w:t xml:space="preserve"> nicht gesperrt werden. Muss die Einsetzbarkeit eines CV-Zertifikatsbei Vorliegen eines schwer</w:t>
      </w:r>
      <w:r w:rsidR="00677F95" w:rsidRPr="00765645">
        <w:softHyphen/>
      </w:r>
      <w:r w:rsidRPr="00765645">
        <w:t>wiegen</w:t>
      </w:r>
      <w:r w:rsidR="001B3B81" w:rsidRPr="00765645">
        <w:softHyphen/>
      </w:r>
      <w:r w:rsidRPr="00765645">
        <w:t>den Problems beendet werden, kann dies nur durch Einziehen und Zerstören der zugehörigen Chipkarte erreicht werden.</w:t>
      </w:r>
      <w:r w:rsidRPr="00E519E8">
        <w:t xml:space="preserve"> </w:t>
      </w:r>
    </w:p>
    <w:p w:rsidR="00210723" w:rsidRPr="00E519E8" w:rsidRDefault="00210723" w:rsidP="00E46695">
      <w:pPr>
        <w:pStyle w:val="berschrift2"/>
      </w:pPr>
      <w:bookmarkStart w:id="173" w:name="_Toc486426832"/>
      <w:r w:rsidRPr="00E519E8">
        <w:t>Ausstellung von CV-Kartenzertifikaten durch CVC-CA</w:t>
      </w:r>
      <w:bookmarkEnd w:id="173"/>
    </w:p>
    <w:p w:rsidR="003252F1" w:rsidRPr="00765645" w:rsidRDefault="003252F1" w:rsidP="003252F1">
      <w:pPr>
        <w:pStyle w:val="gemStandard"/>
        <w:tabs>
          <w:tab w:val="left" w:pos="567"/>
        </w:tabs>
        <w:ind w:left="567" w:hanging="567"/>
        <w:rPr>
          <w:b/>
        </w:rPr>
      </w:pPr>
      <w:r w:rsidRPr="00765645">
        <w:rPr>
          <w:b/>
        </w:rPr>
        <w:sym w:font="Wingdings" w:char="F0D6"/>
      </w:r>
      <w:r w:rsidRPr="00765645">
        <w:rPr>
          <w:b/>
        </w:rPr>
        <w:tab/>
        <w:t>TIP1-A_2665 Berechtigung des Antragstellers für CV-Zertifikate</w:t>
      </w:r>
    </w:p>
    <w:p w:rsidR="00E46695" w:rsidRDefault="005607F0" w:rsidP="003252F1">
      <w:pPr>
        <w:pStyle w:val="gemEinzug"/>
        <w:rPr>
          <w:b/>
        </w:rPr>
      </w:pPr>
      <w:r w:rsidRPr="00765645">
        <w:t>Der TSP</w:t>
      </w:r>
      <w:r w:rsidR="00765645" w:rsidRPr="00765645">
        <w:t xml:space="preserve"> </w:t>
      </w:r>
      <w:r w:rsidR="003252F1" w:rsidRPr="00765645">
        <w:t xml:space="preserve">CVC MUSS den </w:t>
      </w:r>
      <w:r w:rsidR="006768F3" w:rsidRPr="00765645">
        <w:t xml:space="preserve">Herausgabeverantwortlichen gemäß Kapitel 1.6 </w:t>
      </w:r>
      <w:r w:rsidR="003252F1" w:rsidRPr="00765645">
        <w:t xml:space="preserve">als </w:t>
      </w:r>
      <w:r w:rsidRPr="00765645">
        <w:t>berechtigte</w:t>
      </w:r>
      <w:r w:rsidR="003252F1" w:rsidRPr="00765645">
        <w:t xml:space="preserve"> Antragsteller von CV-Zertifikaten authenti</w:t>
      </w:r>
      <w:r w:rsidR="003252F1" w:rsidRPr="00765645">
        <w:softHyphen/>
        <w:t>fizieren. D.h. die CVC-CA erzeugt nur dann die beantragten CV-Zertifikate, sofern die Be</w:t>
      </w:r>
      <w:r w:rsidR="00631BDE" w:rsidRPr="00765645">
        <w:softHyphen/>
      </w:r>
      <w:r w:rsidR="003252F1" w:rsidRPr="00765645">
        <w:t xml:space="preserve">rechtigung des Antragstellers erfolgreich verifiziert werden konnte. </w:t>
      </w:r>
    </w:p>
    <w:p w:rsidR="003252F1" w:rsidRPr="00E46695" w:rsidRDefault="00E46695" w:rsidP="00E46695">
      <w:pPr>
        <w:pStyle w:val="gemStandard"/>
      </w:pPr>
      <w:r>
        <w:rPr>
          <w:b/>
        </w:rPr>
        <w:sym w:font="Wingdings" w:char="F0D5"/>
      </w:r>
    </w:p>
    <w:p w:rsidR="000B1646" w:rsidRPr="00765645" w:rsidRDefault="000B1646" w:rsidP="00F76BEA">
      <w:pPr>
        <w:pStyle w:val="gemStandard"/>
        <w:tabs>
          <w:tab w:val="left" w:pos="567"/>
        </w:tabs>
        <w:ind w:left="567" w:hanging="567"/>
        <w:rPr>
          <w:b/>
        </w:rPr>
      </w:pPr>
      <w:r w:rsidRPr="00765645">
        <w:rPr>
          <w:b/>
        </w:rPr>
        <w:sym w:font="Wingdings" w:char="F0D6"/>
      </w:r>
      <w:r w:rsidR="00EE4307" w:rsidRPr="00765645">
        <w:rPr>
          <w:b/>
        </w:rPr>
        <w:tab/>
      </w:r>
      <w:r w:rsidR="00C350F5" w:rsidRPr="00765645">
        <w:rPr>
          <w:b/>
        </w:rPr>
        <w:t>TIP1-A_2666</w:t>
      </w:r>
      <w:r w:rsidRPr="00765645">
        <w:rPr>
          <w:b/>
        </w:rPr>
        <w:t xml:space="preserve"> Schriftliche Beantragung von CV-Zertifikaten durch einen Karten</w:t>
      </w:r>
      <w:r w:rsidR="00677F95" w:rsidRPr="00765645">
        <w:rPr>
          <w:b/>
        </w:rPr>
        <w:softHyphen/>
      </w:r>
      <w:r w:rsidRPr="00765645">
        <w:rPr>
          <w:b/>
        </w:rPr>
        <w:t>herausgeber</w:t>
      </w:r>
    </w:p>
    <w:p w:rsidR="00E46695" w:rsidRDefault="000B1646" w:rsidP="00765645">
      <w:pPr>
        <w:pStyle w:val="gemEinzug"/>
        <w:rPr>
          <w:b/>
        </w:rPr>
      </w:pPr>
      <w:r w:rsidRPr="00765645">
        <w:t xml:space="preserve">Die Beantragung von CV-Zertifikaten durch </w:t>
      </w:r>
      <w:r w:rsidR="000A090A" w:rsidRPr="00765645">
        <w:t>den</w:t>
      </w:r>
      <w:r w:rsidRPr="00765645">
        <w:t xml:space="preserve"> </w:t>
      </w:r>
      <w:r w:rsidR="006768F3" w:rsidRPr="00765645">
        <w:t xml:space="preserve">Herausgabeverantwortlichen gemäß Kapitel 1.6 </w:t>
      </w:r>
      <w:r w:rsidR="000A090A" w:rsidRPr="00765645">
        <w:t xml:space="preserve">bei dem TSP-CVC </w:t>
      </w:r>
      <w:r w:rsidRPr="00765645">
        <w:t xml:space="preserve">MUSS bei </w:t>
      </w:r>
      <w:r w:rsidR="000A090A" w:rsidRPr="00765645">
        <w:t>dem TSP</w:t>
      </w:r>
      <w:r w:rsidR="00765645" w:rsidRPr="00765645">
        <w:t xml:space="preserve"> </w:t>
      </w:r>
      <w:r w:rsidRPr="00765645">
        <w:t>CVC dokumentiert werden.</w:t>
      </w:r>
    </w:p>
    <w:p w:rsidR="000B1646" w:rsidRPr="00E46695" w:rsidRDefault="00E46695" w:rsidP="00E46695">
      <w:pPr>
        <w:pStyle w:val="gemStandard"/>
        <w:rPr>
          <w:strike/>
        </w:rPr>
      </w:pPr>
      <w:r>
        <w:rPr>
          <w:b/>
        </w:rPr>
        <w:sym w:font="Wingdings" w:char="F0D5"/>
      </w:r>
    </w:p>
    <w:p w:rsidR="0013130A" w:rsidRPr="00E519E8" w:rsidRDefault="0013130A" w:rsidP="00F76BEA">
      <w:pPr>
        <w:pStyle w:val="gemStandard"/>
      </w:pPr>
      <w:r w:rsidRPr="00E519E8">
        <w:t>Entsprechende Informationen werden auf den Web-Seiten der gematik zur Verfügung gestellt und regelmäßig aktualisiert.</w:t>
      </w:r>
    </w:p>
    <w:p w:rsidR="00447DDA" w:rsidRPr="00765645" w:rsidRDefault="00447DDA" w:rsidP="00E46695">
      <w:pPr>
        <w:pStyle w:val="berschrift3"/>
        <w:rPr>
          <w:lang w:val="en-GB"/>
        </w:rPr>
      </w:pPr>
      <w:bookmarkStart w:id="174" w:name="_Toc486426833"/>
      <w:r w:rsidRPr="00765645">
        <w:rPr>
          <w:lang w:val="en-GB"/>
        </w:rPr>
        <w:t>Schnittstelle P_CVC_Provisioning</w:t>
      </w:r>
      <w:bookmarkEnd w:id="174"/>
    </w:p>
    <w:p w:rsidR="00447DDA" w:rsidRPr="00765645" w:rsidRDefault="00447DDA" w:rsidP="00E46695">
      <w:pPr>
        <w:pStyle w:val="berschrift4"/>
      </w:pPr>
      <w:bookmarkStart w:id="175" w:name="_Toc486426834"/>
      <w:r w:rsidRPr="00765645">
        <w:t>Schnittstellendefinition</w:t>
      </w:r>
      <w:bookmarkEnd w:id="175"/>
      <w:r w:rsidRPr="00765645">
        <w:t xml:space="preserve"> </w:t>
      </w:r>
    </w:p>
    <w:p w:rsidR="00B46D78" w:rsidRPr="00765645" w:rsidRDefault="00F73BAB" w:rsidP="00664C83">
      <w:pPr>
        <w:pStyle w:val="gemStandard"/>
        <w:rPr>
          <w:b/>
        </w:rPr>
      </w:pPr>
      <w:r w:rsidRPr="00765645">
        <w:rPr>
          <w:b/>
        </w:rPr>
        <w:sym w:font="Wingdings" w:char="F0D6"/>
      </w:r>
      <w:r w:rsidRPr="00765645">
        <w:rPr>
          <w:b/>
        </w:rPr>
        <w:tab/>
        <w:t>TIP1</w:t>
      </w:r>
      <w:r w:rsidR="00C350F5" w:rsidRPr="00765645">
        <w:rPr>
          <w:b/>
        </w:rPr>
        <w:t>-A_2668</w:t>
      </w:r>
      <w:r w:rsidR="00B46D78" w:rsidRPr="00765645">
        <w:rPr>
          <w:b/>
        </w:rPr>
        <w:t xml:space="preserve"> </w:t>
      </w:r>
      <w:r w:rsidR="00EB7868" w:rsidRPr="00765645">
        <w:rPr>
          <w:b/>
        </w:rPr>
        <w:t>Z</w:t>
      </w:r>
      <w:r w:rsidR="0055788C" w:rsidRPr="00765645">
        <w:rPr>
          <w:b/>
        </w:rPr>
        <w:t xml:space="preserve">ur Verfügung gestellte </w:t>
      </w:r>
      <w:r w:rsidR="007C7122" w:rsidRPr="00765645">
        <w:rPr>
          <w:b/>
        </w:rPr>
        <w:t>Eingangsd</w:t>
      </w:r>
      <w:r w:rsidR="00B46D78" w:rsidRPr="00765645">
        <w:rPr>
          <w:b/>
        </w:rPr>
        <w:t>aten</w:t>
      </w:r>
      <w:r w:rsidR="007C7122" w:rsidRPr="00765645">
        <w:rPr>
          <w:b/>
        </w:rPr>
        <w:t xml:space="preserve"> zur Erzeugung von CV-Zertifikaten</w:t>
      </w:r>
    </w:p>
    <w:p w:rsidR="00E46695" w:rsidRDefault="00F73BAB" w:rsidP="00C95D0A">
      <w:pPr>
        <w:pStyle w:val="gemEinzug"/>
        <w:rPr>
          <w:b/>
        </w:rPr>
      </w:pPr>
      <w:r w:rsidRPr="00765645">
        <w:lastRenderedPageBreak/>
        <w:t xml:space="preserve">Der </w:t>
      </w:r>
      <w:r w:rsidR="001F13D0" w:rsidRPr="00765645">
        <w:t xml:space="preserve">Herausgabeverantwortliche gemäß Kapitel 1.6 </w:t>
      </w:r>
      <w:r w:rsidR="00B46D78" w:rsidRPr="00765645">
        <w:t>MUSS pro CV-Zertifikat</w:t>
      </w:r>
      <w:r w:rsidR="00291B2E" w:rsidRPr="00765645">
        <w:t xml:space="preserve"> </w:t>
      </w:r>
      <w:r w:rsidR="00B46D78" w:rsidRPr="00765645">
        <w:t>mindestens die folgenden Ein</w:t>
      </w:r>
      <w:r w:rsidR="00631BDE" w:rsidRPr="00765645">
        <w:softHyphen/>
      </w:r>
      <w:r w:rsidR="00B46D78" w:rsidRPr="00765645">
        <w:t>gangs</w:t>
      </w:r>
      <w:r w:rsidR="00631BDE" w:rsidRPr="00765645">
        <w:softHyphen/>
      </w:r>
      <w:r w:rsidR="00B46D78" w:rsidRPr="00765645">
        <w:t>daten für CV-Zertifikate zur Ver</w:t>
      </w:r>
      <w:r w:rsidR="00B46D78" w:rsidRPr="00E519E8">
        <w:t>fügung stellen:</w:t>
      </w:r>
      <w:r w:rsidRPr="004E647C">
        <w:br/>
      </w:r>
      <w:r w:rsidR="005D1CCA" w:rsidRPr="00E519E8">
        <w:t xml:space="preserve">(a) </w:t>
      </w:r>
      <w:r w:rsidR="00550557" w:rsidRPr="00E519E8">
        <w:t>Öffentlicher Schlüssel</w:t>
      </w:r>
      <w:r w:rsidRPr="004E647C">
        <w:tab/>
      </w:r>
      <w:r w:rsidRPr="004E647C">
        <w:br/>
      </w:r>
      <w:r w:rsidR="005D1CCA" w:rsidRPr="00E519E8">
        <w:t xml:space="preserve">(b) </w:t>
      </w:r>
      <w:r w:rsidR="008309B7" w:rsidRPr="00E519E8">
        <w:t>Card Holder Referenz, CHR, bestehend aus ’xx xx’ || ICCSN der Chipkarte</w:t>
      </w:r>
      <w:r w:rsidR="00F47E6D" w:rsidRPr="00E519E8">
        <w:t xml:space="preserve"> (der Wert ’xx xx’ wird durch die einzelnen konkreten Chipkartenspezifikationen der </w:t>
      </w:r>
      <w:r w:rsidRPr="00664C83">
        <w:t>gemati</w:t>
      </w:r>
      <w:r w:rsidRPr="00765645">
        <w:t>k</w:t>
      </w:r>
      <w:r w:rsidR="00F47E6D" w:rsidRPr="00765645">
        <w:t xml:space="preserve"> festgelegt</w:t>
      </w:r>
      <w:r w:rsidR="000E7701" w:rsidRPr="00765645">
        <w:t xml:space="preserve"> und in Tabelle gemSpec_PKI#TAB_PKI_258 dargestellt.</w:t>
      </w:r>
      <w:r w:rsidRPr="00765645">
        <w:t>)</w:t>
      </w:r>
      <w:r w:rsidRPr="00765645">
        <w:tab/>
      </w:r>
      <w:r w:rsidRPr="00765645">
        <w:br/>
      </w:r>
      <w:r w:rsidR="005D1CCA" w:rsidRPr="00765645">
        <w:t xml:space="preserve">(c) </w:t>
      </w:r>
      <w:r w:rsidR="00F17149" w:rsidRPr="00765645">
        <w:t xml:space="preserve">Card Holder </w:t>
      </w:r>
      <w:r w:rsidRPr="00765645">
        <w:t>Authori</w:t>
      </w:r>
      <w:r w:rsidR="0055788C" w:rsidRPr="00765645">
        <w:t>z</w:t>
      </w:r>
      <w:r w:rsidRPr="00765645">
        <w:t>ation</w:t>
      </w:r>
      <w:r w:rsidR="00F17149" w:rsidRPr="00765645">
        <w:t xml:space="preserve">, CHA, bestehend aus </w:t>
      </w:r>
      <w:r w:rsidR="00251100" w:rsidRPr="00765645">
        <w:t>Application Identifier</w:t>
      </w:r>
      <w:r w:rsidR="00F47E6D" w:rsidRPr="00765645">
        <w:t xml:space="preserve"> (AID)</w:t>
      </w:r>
      <w:r w:rsidR="00F17149" w:rsidRPr="00765645">
        <w:t xml:space="preserve"> || Zugriffsprofil</w:t>
      </w:r>
      <w:r w:rsidR="005D1CCA" w:rsidRPr="00765645">
        <w:t xml:space="preserve"> </w:t>
      </w:r>
      <w:r w:rsidR="00251100" w:rsidRPr="00765645">
        <w:t>(„||“</w:t>
      </w:r>
      <w:r w:rsidR="00F47E6D" w:rsidRPr="00765645">
        <w:t xml:space="preserve"> steht für die Konkatenation</w:t>
      </w:r>
      <w:r w:rsidR="00251100" w:rsidRPr="00765645">
        <w:t xml:space="preserve"> von Datenelementen)</w:t>
      </w:r>
      <w:r w:rsidR="00E04931" w:rsidRPr="00765645">
        <w:t xml:space="preserve"> für CV-Zertifikate der Kartengeneration 1 oder </w:t>
      </w:r>
      <w:r w:rsidR="0055788C" w:rsidRPr="00765645">
        <w:tab/>
      </w:r>
      <w:r w:rsidR="0055788C" w:rsidRPr="00765645">
        <w:br/>
      </w:r>
      <w:r w:rsidR="00E04931" w:rsidRPr="00765645">
        <w:t>CHAT für CV-Zertifikate der Kar</w:t>
      </w:r>
      <w:r w:rsidR="00631BDE" w:rsidRPr="00765645">
        <w:softHyphen/>
      </w:r>
      <w:r w:rsidR="00E04931" w:rsidRPr="00765645">
        <w:t>tengeneration 2</w:t>
      </w:r>
      <w:r w:rsidRPr="00765645">
        <w:tab/>
      </w:r>
      <w:r w:rsidRPr="00765645">
        <w:br/>
      </w:r>
      <w:r w:rsidR="00FB3A0F" w:rsidRPr="00765645">
        <w:t>(d) Typ des CV-Zertifikats (Test oder produktiv)</w:t>
      </w:r>
      <w:r w:rsidR="00597F64" w:rsidRPr="00765645">
        <w:t>.</w:t>
      </w:r>
      <w:r w:rsidR="00251100" w:rsidRPr="00765645">
        <w:rPr>
          <w:b/>
        </w:rPr>
        <w:t xml:space="preserve"> </w:t>
      </w:r>
    </w:p>
    <w:p w:rsidR="00F17149" w:rsidRPr="00E46695" w:rsidRDefault="00E46695" w:rsidP="00E46695">
      <w:pPr>
        <w:pStyle w:val="gemStandard"/>
        <w:rPr>
          <w:b/>
        </w:rPr>
      </w:pPr>
      <w:r>
        <w:rPr>
          <w:b/>
        </w:rPr>
        <w:sym w:font="Wingdings" w:char="F0D5"/>
      </w:r>
      <w:r w:rsidR="00B46D78" w:rsidRPr="00E46695">
        <w:rPr>
          <w:b/>
        </w:rPr>
        <w:t xml:space="preserve"> </w:t>
      </w:r>
    </w:p>
    <w:p w:rsidR="007C7122" w:rsidRPr="00765645" w:rsidRDefault="007C7122" w:rsidP="002255D2">
      <w:pPr>
        <w:pStyle w:val="gemStandard"/>
        <w:tabs>
          <w:tab w:val="left" w:pos="567"/>
        </w:tabs>
        <w:ind w:left="567" w:hanging="567"/>
        <w:rPr>
          <w:b/>
        </w:rPr>
      </w:pPr>
      <w:r w:rsidRPr="00765645">
        <w:rPr>
          <w:b/>
        </w:rPr>
        <w:sym w:font="Wingdings" w:char="F0D6"/>
      </w:r>
      <w:r w:rsidR="00742F8C" w:rsidRPr="00765645">
        <w:rPr>
          <w:b/>
        </w:rPr>
        <w:tab/>
      </w:r>
      <w:r w:rsidR="00C350F5" w:rsidRPr="00765645">
        <w:rPr>
          <w:b/>
        </w:rPr>
        <w:t>TIP1-A_2669</w:t>
      </w:r>
      <w:r w:rsidRPr="00765645">
        <w:rPr>
          <w:b/>
        </w:rPr>
        <w:t xml:space="preserve"> Ausgangsdaten der CV-Zertifikatserzeugung, die durch die CVC-CA zur Verfügung gestellt werden</w:t>
      </w:r>
    </w:p>
    <w:p w:rsidR="00E46695" w:rsidRDefault="007C7122" w:rsidP="00C95D0A">
      <w:pPr>
        <w:pStyle w:val="gemEinzug"/>
        <w:rPr>
          <w:b/>
        </w:rPr>
      </w:pPr>
      <w:r w:rsidRPr="00765645">
        <w:t>Durch die CVC-CA MÜSSEN für jedes erzeugte CV-Zertifikat mindestens die fol</w:t>
      </w:r>
      <w:r w:rsidR="00631BDE" w:rsidRPr="00765645">
        <w:softHyphen/>
      </w:r>
      <w:r w:rsidRPr="00765645">
        <w:t>gen</w:t>
      </w:r>
      <w:r w:rsidR="00631BDE" w:rsidRPr="00765645">
        <w:softHyphen/>
      </w:r>
      <w:r w:rsidRPr="00765645">
        <w:t>den Daten an den</w:t>
      </w:r>
      <w:r w:rsidR="00E154FB" w:rsidRPr="00765645">
        <w:t xml:space="preserve"> Herausgabeverantwortlich</w:t>
      </w:r>
      <w:r w:rsidR="0052418D" w:rsidRPr="00765645">
        <w:t>en</w:t>
      </w:r>
      <w:r w:rsidR="00E154FB" w:rsidRPr="00765645">
        <w:t xml:space="preserve"> gemäß Kapitel 1.6</w:t>
      </w:r>
      <w:r w:rsidRPr="00765645">
        <w:t xml:space="preserve"> </w:t>
      </w:r>
      <w:r w:rsidR="00536F0B" w:rsidRPr="00765645">
        <w:t>zurückgegeben werden:</w:t>
      </w:r>
      <w:r w:rsidR="00B204D2" w:rsidRPr="00765645">
        <w:tab/>
      </w:r>
      <w:r w:rsidR="00B204D2" w:rsidRPr="00765645">
        <w:br/>
      </w:r>
      <w:r w:rsidR="00536F0B" w:rsidRPr="00765645">
        <w:t xml:space="preserve">(a) </w:t>
      </w:r>
      <w:r w:rsidR="00BB58B6" w:rsidRPr="00765645">
        <w:t>Erzeugtes CV-Zertifikat,</w:t>
      </w:r>
      <w:r w:rsidR="00B204D2" w:rsidRPr="00765645">
        <w:tab/>
      </w:r>
      <w:r w:rsidR="00B204D2" w:rsidRPr="00765645">
        <w:br/>
      </w:r>
      <w:r w:rsidR="00536F0B" w:rsidRPr="00765645">
        <w:t xml:space="preserve">(b) </w:t>
      </w:r>
      <w:r w:rsidR="00077DAA" w:rsidRPr="00765645">
        <w:t xml:space="preserve">CV-Zertifikat der CVC-CA. </w:t>
      </w:r>
    </w:p>
    <w:p w:rsidR="00AB055B" w:rsidRPr="00E46695" w:rsidRDefault="00E46695" w:rsidP="00E46695">
      <w:pPr>
        <w:pStyle w:val="gemStandard"/>
      </w:pPr>
      <w:r>
        <w:rPr>
          <w:b/>
        </w:rPr>
        <w:sym w:font="Wingdings" w:char="F0D5"/>
      </w:r>
    </w:p>
    <w:p w:rsidR="00C9080E" w:rsidRPr="00765645" w:rsidRDefault="00652CEB" w:rsidP="00765645">
      <w:pPr>
        <w:pStyle w:val="gemStandard"/>
        <w:rPr>
          <w:b/>
          <w:strike/>
        </w:rPr>
      </w:pPr>
      <w:r w:rsidRPr="00765645">
        <w:t>Die CVC-CA muss ihr aktuelles C</w:t>
      </w:r>
      <w:r w:rsidR="00096D5D" w:rsidRPr="00765645">
        <w:t>VC</w:t>
      </w:r>
      <w:r w:rsidRPr="00765645">
        <w:t>-C</w:t>
      </w:r>
      <w:r w:rsidR="00096D5D" w:rsidRPr="00765645">
        <w:t>A</w:t>
      </w:r>
      <w:r w:rsidRPr="00765645">
        <w:t xml:space="preserve">-Zertifikat den </w:t>
      </w:r>
      <w:r w:rsidR="00F5369F" w:rsidRPr="00765645">
        <w:t>Kartenpersonalisierern</w:t>
      </w:r>
      <w:r w:rsidRPr="00765645">
        <w:t xml:space="preserve"> zur </w:t>
      </w:r>
    </w:p>
    <w:p w:rsidR="007C7122" w:rsidRPr="00765645" w:rsidRDefault="007C7122" w:rsidP="002255D2">
      <w:pPr>
        <w:pStyle w:val="gemStandard"/>
        <w:tabs>
          <w:tab w:val="left" w:pos="567"/>
        </w:tabs>
        <w:ind w:left="567" w:hanging="567"/>
        <w:rPr>
          <w:b/>
        </w:rPr>
      </w:pPr>
      <w:r w:rsidRPr="00765645">
        <w:rPr>
          <w:b/>
        </w:rPr>
        <w:sym w:font="Wingdings" w:char="F0D6"/>
      </w:r>
      <w:r w:rsidR="00742F8C" w:rsidRPr="00765645">
        <w:rPr>
          <w:b/>
        </w:rPr>
        <w:tab/>
      </w:r>
      <w:r w:rsidR="00227D36" w:rsidRPr="00765645">
        <w:rPr>
          <w:b/>
        </w:rPr>
        <w:t>TIP1-A_2671</w:t>
      </w:r>
      <w:r w:rsidRPr="00765645">
        <w:rPr>
          <w:b/>
        </w:rPr>
        <w:t xml:space="preserve"> Anforderungen an die Datenintegrität</w:t>
      </w:r>
      <w:r w:rsidR="0039312A" w:rsidRPr="00765645">
        <w:rPr>
          <w:b/>
        </w:rPr>
        <w:t xml:space="preserve"> und </w:t>
      </w:r>
      <w:r w:rsidR="00E65EA2" w:rsidRPr="00765645">
        <w:rPr>
          <w:b/>
        </w:rPr>
        <w:t>-</w:t>
      </w:r>
      <w:r w:rsidR="0039312A" w:rsidRPr="00765645">
        <w:rPr>
          <w:b/>
        </w:rPr>
        <w:t>authentizität</w:t>
      </w:r>
    </w:p>
    <w:p w:rsidR="00E46695" w:rsidRDefault="007C7122" w:rsidP="007C7122">
      <w:pPr>
        <w:pStyle w:val="gemEinzug"/>
        <w:rPr>
          <w:b/>
        </w:rPr>
      </w:pPr>
      <w:r w:rsidRPr="00765645">
        <w:t>Für den Datenaustausch mit dem</w:t>
      </w:r>
      <w:r w:rsidR="003F2E3A" w:rsidRPr="00765645">
        <w:t xml:space="preserve"> Herausgabeverantwortliche gemäß Kapitel 1.6</w:t>
      </w:r>
      <w:r w:rsidRPr="00765645">
        <w:t xml:space="preserve"> MUSS der TSP</w:t>
      </w:r>
      <w:r w:rsidR="00023C6A" w:rsidRPr="00765645">
        <w:t>-</w:t>
      </w:r>
      <w:r w:rsidRPr="00765645">
        <w:t>CVC einen Mechanismus zur Sicherung der Datenintegrität</w:t>
      </w:r>
      <w:r w:rsidR="00B720E7" w:rsidRPr="00765645">
        <w:t xml:space="preserve"> und -authentizität</w:t>
      </w:r>
      <w:r w:rsidRPr="00765645">
        <w:t xml:space="preserve"> zur Verfügung stellen.</w:t>
      </w:r>
      <w:r w:rsidRPr="00765645">
        <w:rPr>
          <w:b/>
        </w:rPr>
        <w:t xml:space="preserve"> </w:t>
      </w:r>
    </w:p>
    <w:p w:rsidR="007C7122" w:rsidRPr="00E46695" w:rsidRDefault="00E46695" w:rsidP="00E46695">
      <w:pPr>
        <w:pStyle w:val="gemStandard"/>
      </w:pPr>
      <w:r>
        <w:rPr>
          <w:b/>
        </w:rPr>
        <w:sym w:font="Wingdings" w:char="F0D5"/>
      </w:r>
    </w:p>
    <w:p w:rsidR="00AB055B" w:rsidRPr="00E519E8" w:rsidRDefault="00AB055B" w:rsidP="00850E1A">
      <w:pPr>
        <w:pStyle w:val="gemAufzhlung"/>
        <w:numPr>
          <w:ilvl w:val="0"/>
          <w:numId w:val="0"/>
        </w:numPr>
      </w:pPr>
      <w:r w:rsidRPr="00E519E8">
        <w:t>Zur Sicherung der Datenintegrität</w:t>
      </w:r>
      <w:r w:rsidR="00001D05" w:rsidRPr="00E519E8">
        <w:t xml:space="preserve"> und -authentizität</w:t>
      </w:r>
      <w:r w:rsidRPr="00E519E8">
        <w:t xml:space="preserve"> können Mechanismen auf Basis sym</w:t>
      </w:r>
      <w:r w:rsidR="00E97389" w:rsidRPr="00E519E8">
        <w:softHyphen/>
      </w:r>
      <w:r w:rsidRPr="00E519E8">
        <w:t>metrischer oder asymmetrischer Kryptographie eingesetzt werden.</w:t>
      </w:r>
      <w:r w:rsidR="00850E1A" w:rsidRPr="00E519E8">
        <w:t xml:space="preserve"> Hierbei sind die Anfor</w:t>
      </w:r>
      <w:r w:rsidR="00E97389" w:rsidRPr="00E519E8">
        <w:softHyphen/>
      </w:r>
      <w:r w:rsidR="00850E1A" w:rsidRPr="00E519E8">
        <w:t>derungen zur Verwendung kryptographischer Algorithmen in der Telematikinfrastrukur zu berücksichtigen [gemSpec_Krypt].</w:t>
      </w:r>
    </w:p>
    <w:p w:rsidR="007C7122" w:rsidRPr="00E519E8" w:rsidRDefault="007C7122" w:rsidP="002255D2">
      <w:pPr>
        <w:pStyle w:val="gemStandard"/>
        <w:tabs>
          <w:tab w:val="left" w:pos="567"/>
        </w:tabs>
        <w:ind w:left="567" w:hanging="567"/>
        <w:rPr>
          <w:b/>
        </w:rPr>
      </w:pPr>
      <w:r w:rsidRPr="00E519E8">
        <w:rPr>
          <w:b/>
        </w:rPr>
        <w:sym w:font="Wingdings" w:char="F0D6"/>
      </w:r>
      <w:r w:rsidR="00742F8C" w:rsidRPr="00E519E8">
        <w:rPr>
          <w:b/>
        </w:rPr>
        <w:tab/>
      </w:r>
      <w:r w:rsidR="00227D36" w:rsidRPr="00E519E8">
        <w:rPr>
          <w:b/>
        </w:rPr>
        <w:t>TIP1-A_2672</w:t>
      </w:r>
      <w:r w:rsidRPr="00E519E8">
        <w:rPr>
          <w:b/>
        </w:rPr>
        <w:t xml:space="preserve"> Anforderungen an die Vertraulichkeit</w:t>
      </w:r>
    </w:p>
    <w:p w:rsidR="00E46695" w:rsidRDefault="007C7122" w:rsidP="007C7122">
      <w:pPr>
        <w:pStyle w:val="gemEinzug"/>
        <w:rPr>
          <w:b/>
        </w:rPr>
      </w:pPr>
      <w:r w:rsidRPr="00765645">
        <w:t>Für den Datenaustausch mit dem</w:t>
      </w:r>
      <w:r w:rsidR="003F2E3A" w:rsidRPr="00765645">
        <w:t xml:space="preserve"> Herausgabeverantwortliche gemäß Kapitel 1.6</w:t>
      </w:r>
      <w:r w:rsidRPr="00765645">
        <w:t xml:space="preserve"> </w:t>
      </w:r>
      <w:r w:rsidR="00B720E7" w:rsidRPr="00765645">
        <w:t>MUSS</w:t>
      </w:r>
      <w:r w:rsidRPr="00765645">
        <w:t xml:space="preserve"> der TSP</w:t>
      </w:r>
      <w:r w:rsidR="00023C6A" w:rsidRPr="00765645">
        <w:t>-</w:t>
      </w:r>
      <w:r w:rsidRPr="00765645">
        <w:t xml:space="preserve">CVC einen Mechanismus zur Verschlüsselung der Daten zur Verfügung stellen. </w:t>
      </w:r>
    </w:p>
    <w:p w:rsidR="007C7122" w:rsidRPr="00E46695" w:rsidRDefault="00E46695" w:rsidP="00E46695">
      <w:pPr>
        <w:pStyle w:val="gemStandard"/>
      </w:pPr>
      <w:r>
        <w:rPr>
          <w:b/>
        </w:rPr>
        <w:sym w:font="Wingdings" w:char="F0D5"/>
      </w:r>
    </w:p>
    <w:p w:rsidR="00AA1ECF" w:rsidRPr="00E519E8" w:rsidRDefault="00AA1ECF" w:rsidP="00AA1ECF">
      <w:pPr>
        <w:pStyle w:val="gemAufzhlung"/>
        <w:numPr>
          <w:ilvl w:val="0"/>
          <w:numId w:val="0"/>
        </w:numPr>
      </w:pPr>
      <w:r w:rsidRPr="00E519E8">
        <w:t>Zur Wahrung der Vertraulichkeit können Mechanismen auf Basis symmetrischer oder asym</w:t>
      </w:r>
      <w:r w:rsidR="00E97389" w:rsidRPr="00E519E8">
        <w:softHyphen/>
      </w:r>
      <w:r w:rsidRPr="00E519E8">
        <w:t>metrischer Kryptographie eingesetzt werden. Hierbei sind die Anforderungen zur Verwendung kryptographischer Algorithmen in der Telematikinfrastrukur zu berücksich</w:t>
      </w:r>
      <w:r w:rsidR="00E97389" w:rsidRPr="00E519E8">
        <w:softHyphen/>
      </w:r>
      <w:r w:rsidRPr="00E519E8">
        <w:t>tigen [gemSpec_Krypt].</w:t>
      </w:r>
    </w:p>
    <w:p w:rsidR="00447DDA" w:rsidRPr="00E519E8" w:rsidRDefault="00447DDA" w:rsidP="00E46695">
      <w:pPr>
        <w:pStyle w:val="berschrift4"/>
      </w:pPr>
      <w:bookmarkStart w:id="176" w:name="_Toc486426835"/>
      <w:r w:rsidRPr="00E519E8">
        <w:lastRenderedPageBreak/>
        <w:t>Umsetzung</w:t>
      </w:r>
      <w:bookmarkEnd w:id="176"/>
    </w:p>
    <w:p w:rsidR="00C8413A" w:rsidRPr="00E519E8" w:rsidRDefault="0054613F" w:rsidP="003012A8">
      <w:pPr>
        <w:pStyle w:val="gemStandard"/>
      </w:pPr>
      <w:r w:rsidRPr="00765645">
        <w:t>Der TSP-</w:t>
      </w:r>
      <w:r w:rsidR="003012A8" w:rsidRPr="00765645">
        <w:t xml:space="preserve">CVC nimmt die Eingangsdaten des </w:t>
      </w:r>
      <w:r w:rsidR="007C1E00" w:rsidRPr="00765645">
        <w:t xml:space="preserve">Herausgabeverantwortlichen gemäß Kapitel 1.6 </w:t>
      </w:r>
      <w:r w:rsidR="003012A8" w:rsidRPr="00765645">
        <w:t xml:space="preserve">entgegen und erzeugt die beauftragten CV-Zertifikate. Pro Datensatz des </w:t>
      </w:r>
      <w:r w:rsidR="007C1E00" w:rsidRPr="00765645">
        <w:t xml:space="preserve">Herausgabeverantwortlichen </w:t>
      </w:r>
      <w:r w:rsidR="00EE1315" w:rsidRPr="00765645">
        <w:t xml:space="preserve">gemäß Kapitel 1.6 </w:t>
      </w:r>
      <w:r w:rsidR="003012A8" w:rsidRPr="00765645">
        <w:t>zu einem öffentlichen Schlüssel (öffentlicher Schlüssel, CHR und CHA</w:t>
      </w:r>
      <w:r w:rsidR="00FA095A" w:rsidRPr="00765645">
        <w:t xml:space="preserve"> bzw. CHAT</w:t>
      </w:r>
      <w:r w:rsidR="003012A8" w:rsidRPr="00765645">
        <w:t>) werde</w:t>
      </w:r>
      <w:r w:rsidR="007A0B1E" w:rsidRPr="00765645">
        <w:t>n die erforderlichen Angaben zu</w:t>
      </w:r>
      <w:r w:rsidR="007A0B1E" w:rsidRPr="00E519E8">
        <w:t xml:space="preserve"> einem </w:t>
      </w:r>
      <w:r w:rsidR="003012A8" w:rsidRPr="00E519E8">
        <w:t xml:space="preserve">CV-Zertifikat zusammengestellt. Hierzu gehören </w:t>
      </w:r>
      <w:r w:rsidR="00C95D0A" w:rsidRPr="00E519E8">
        <w:t xml:space="preserve">die Daten </w:t>
      </w:r>
      <w:r w:rsidR="003012A8" w:rsidRPr="00E519E8">
        <w:t>gemäß [gem</w:t>
      </w:r>
      <w:r w:rsidR="00E97389" w:rsidRPr="00E519E8">
        <w:softHyphen/>
      </w:r>
      <w:r w:rsidR="003012A8" w:rsidRPr="00E519E8">
        <w:t>Spec_PKI</w:t>
      </w:r>
      <w:r w:rsidR="00C95D0A" w:rsidRPr="00E519E8">
        <w:t>#6.4</w:t>
      </w:r>
      <w:r w:rsidR="003012A8" w:rsidRPr="00E519E8">
        <w:t>]</w:t>
      </w:r>
      <w:r w:rsidR="00FA095A" w:rsidRPr="00E519E8">
        <w:t xml:space="preserve"> und [gem</w:t>
      </w:r>
      <w:r w:rsidR="00FA095A" w:rsidRPr="00E519E8">
        <w:softHyphen/>
        <w:t>Spec_PKI#6.7]</w:t>
      </w:r>
      <w:r w:rsidR="00C95D0A" w:rsidRPr="00E519E8">
        <w:t>.</w:t>
      </w:r>
    </w:p>
    <w:p w:rsidR="00C8413A" w:rsidRPr="00E519E8" w:rsidRDefault="007A0B1E" w:rsidP="00C8413A">
      <w:pPr>
        <w:pStyle w:val="gemStandard"/>
      </w:pPr>
      <w:r w:rsidRPr="00E519E8">
        <w:t>Für die Belegung der Zertifikatsfelder bzw. zur Erzeugung des CV-Zertifikats</w:t>
      </w:r>
      <w:r w:rsidR="00C8413A" w:rsidRPr="00E519E8">
        <w:t xml:space="preserve"> sind</w:t>
      </w:r>
      <w:r w:rsidRPr="00E519E8">
        <w:t xml:space="preserve"> durch die CVC-CA</w:t>
      </w:r>
      <w:r w:rsidR="00C8413A" w:rsidRPr="00E519E8">
        <w:t xml:space="preserve"> die folg</w:t>
      </w:r>
      <w:r w:rsidR="001A7D26" w:rsidRPr="00E519E8">
        <w:t>enden Anforderungen zu erfüllen:</w:t>
      </w:r>
    </w:p>
    <w:p w:rsidR="001A7D26" w:rsidRPr="00E519E8" w:rsidRDefault="001A7D26" w:rsidP="002255D2">
      <w:pPr>
        <w:pStyle w:val="gemStandard"/>
        <w:tabs>
          <w:tab w:val="left" w:pos="567"/>
        </w:tabs>
        <w:ind w:left="567" w:hanging="567"/>
        <w:rPr>
          <w:b/>
        </w:rPr>
      </w:pPr>
      <w:r w:rsidRPr="00E519E8">
        <w:rPr>
          <w:b/>
        </w:rPr>
        <w:sym w:font="Wingdings" w:char="F0D6"/>
      </w:r>
      <w:r w:rsidR="00EE4307" w:rsidRPr="00E519E8">
        <w:rPr>
          <w:b/>
        </w:rPr>
        <w:tab/>
      </w:r>
      <w:r w:rsidR="00227D36" w:rsidRPr="00E519E8">
        <w:rPr>
          <w:b/>
        </w:rPr>
        <w:t>TIP1-A_2673</w:t>
      </w:r>
      <w:r w:rsidRPr="00E519E8">
        <w:rPr>
          <w:b/>
        </w:rPr>
        <w:t xml:space="preserve"> </w:t>
      </w:r>
      <w:r w:rsidR="009169A1" w:rsidRPr="00E519E8">
        <w:rPr>
          <w:b/>
        </w:rPr>
        <w:t xml:space="preserve">Berücksichtigung von Eingangsdaten gemäß </w:t>
      </w:r>
      <w:r w:rsidR="00123267" w:rsidRPr="00E519E8">
        <w:rPr>
          <w:b/>
        </w:rPr>
        <w:t>[gemSpec_PKI]</w:t>
      </w:r>
      <w:r w:rsidR="009169A1" w:rsidRPr="00E519E8">
        <w:rPr>
          <w:b/>
        </w:rPr>
        <w:t xml:space="preserve"> </w:t>
      </w:r>
    </w:p>
    <w:p w:rsidR="00E46695" w:rsidRDefault="001A7D26" w:rsidP="001A7D26">
      <w:pPr>
        <w:pStyle w:val="gemEinzug"/>
        <w:rPr>
          <w:b/>
        </w:rPr>
      </w:pPr>
      <w:r w:rsidRPr="00E519E8">
        <w:t>Für die Erzeugung des Zertifikats</w:t>
      </w:r>
      <w:r w:rsidR="00C774FD" w:rsidRPr="00E519E8">
        <w:t xml:space="preserve"> MUSS der </w:t>
      </w:r>
      <w:r w:rsidR="00194DC1" w:rsidRPr="00E519E8">
        <w:t>TSP</w:t>
      </w:r>
      <w:r w:rsidR="00023C6A" w:rsidRPr="00E519E8">
        <w:t>-</w:t>
      </w:r>
      <w:r w:rsidR="00194DC1" w:rsidRPr="00E519E8">
        <w:t>CVC</w:t>
      </w:r>
      <w:r w:rsidR="00C774FD" w:rsidRPr="00E519E8">
        <w:t xml:space="preserve"> sicherstellen, dass</w:t>
      </w:r>
      <w:r w:rsidRPr="00E519E8">
        <w:t xml:space="preserve"> die Fest</w:t>
      </w:r>
      <w:r w:rsidR="00631BDE">
        <w:softHyphen/>
      </w:r>
      <w:r w:rsidRPr="00E519E8">
        <w:t>le</w:t>
      </w:r>
      <w:r w:rsidR="00631BDE">
        <w:softHyphen/>
      </w:r>
      <w:r w:rsidRPr="00E519E8">
        <w:t>gungen gemäß der Spezifikation PKI der TI-Plattform</w:t>
      </w:r>
      <w:r w:rsidR="00123267" w:rsidRPr="00E519E8">
        <w:t xml:space="preserve"> [gemSpec_PKI]</w:t>
      </w:r>
      <w:r w:rsidRPr="00E519E8">
        <w:t xml:space="preserve"> hinsichtlich der Zertifikatsprofile, der Object Identifier sowie der Kodierung von Identitäten be</w:t>
      </w:r>
      <w:r w:rsidR="00631BDE">
        <w:softHyphen/>
      </w:r>
      <w:r w:rsidRPr="00E519E8">
        <w:t>rück</w:t>
      </w:r>
      <w:r w:rsidR="00C774FD" w:rsidRPr="00E519E8">
        <w:t>sichtigt werden</w:t>
      </w:r>
      <w:r w:rsidRPr="00E519E8">
        <w:t xml:space="preserve">. </w:t>
      </w:r>
    </w:p>
    <w:p w:rsidR="001A7D26" w:rsidRPr="00E46695" w:rsidRDefault="00E46695" w:rsidP="00E46695">
      <w:pPr>
        <w:pStyle w:val="gemStandard"/>
      </w:pPr>
      <w:r>
        <w:rPr>
          <w:b/>
        </w:rPr>
        <w:sym w:font="Wingdings" w:char="F0D5"/>
      </w:r>
    </w:p>
    <w:p w:rsidR="001A7D26" w:rsidRPr="00765645" w:rsidRDefault="001A7D26" w:rsidP="002255D2">
      <w:pPr>
        <w:pStyle w:val="gemStandard"/>
        <w:tabs>
          <w:tab w:val="left" w:pos="567"/>
        </w:tabs>
        <w:ind w:left="567" w:hanging="567"/>
        <w:rPr>
          <w:b/>
        </w:rPr>
      </w:pPr>
      <w:r w:rsidRPr="00765645">
        <w:rPr>
          <w:b/>
        </w:rPr>
        <w:sym w:font="Wingdings" w:char="F0D6"/>
      </w:r>
      <w:r w:rsidR="00EE4307" w:rsidRPr="00765645">
        <w:rPr>
          <w:b/>
        </w:rPr>
        <w:tab/>
      </w:r>
      <w:r w:rsidR="00227D36" w:rsidRPr="00765645">
        <w:rPr>
          <w:b/>
        </w:rPr>
        <w:t>TIP1-A_2676</w:t>
      </w:r>
      <w:r w:rsidRPr="00765645">
        <w:rPr>
          <w:b/>
        </w:rPr>
        <w:t xml:space="preserve"> </w:t>
      </w:r>
      <w:r w:rsidR="009169A1" w:rsidRPr="00765645">
        <w:rPr>
          <w:b/>
        </w:rPr>
        <w:t xml:space="preserve">Verwendung der Eingangsdaten </w:t>
      </w:r>
    </w:p>
    <w:p w:rsidR="00E46695" w:rsidRDefault="0054613F" w:rsidP="001A7D26">
      <w:pPr>
        <w:pStyle w:val="gemEinzug"/>
        <w:rPr>
          <w:b/>
        </w:rPr>
      </w:pPr>
      <w:r w:rsidRPr="00765645">
        <w:t>Der TSP-</w:t>
      </w:r>
      <w:r w:rsidR="001A7D26" w:rsidRPr="00765645">
        <w:t>CVC MUSS zur Erzeugung eines CV-Zertifikats die zur Verfügung gestellten Daten verwenden.</w:t>
      </w:r>
      <w:r w:rsidR="001A7D26" w:rsidRPr="00765645">
        <w:rPr>
          <w:b/>
        </w:rPr>
        <w:t xml:space="preserve"> </w:t>
      </w:r>
    </w:p>
    <w:p w:rsidR="001A7D26" w:rsidRPr="00E46695" w:rsidRDefault="00E46695" w:rsidP="00E46695">
      <w:pPr>
        <w:pStyle w:val="gemStandard"/>
      </w:pPr>
      <w:r>
        <w:rPr>
          <w:b/>
        </w:rPr>
        <w:sym w:font="Wingdings" w:char="F0D5"/>
      </w:r>
    </w:p>
    <w:p w:rsidR="003D0AA6" w:rsidRPr="00765645" w:rsidRDefault="003D0AA6" w:rsidP="003D0AA6">
      <w:pPr>
        <w:pStyle w:val="gemStandard"/>
        <w:tabs>
          <w:tab w:val="left" w:pos="567"/>
        </w:tabs>
        <w:ind w:left="567" w:hanging="567"/>
        <w:rPr>
          <w:b/>
          <w:lang w:val="en-US"/>
        </w:rPr>
      </w:pPr>
      <w:r w:rsidRPr="00765645">
        <w:rPr>
          <w:b/>
        </w:rPr>
        <w:sym w:font="Wingdings" w:char="F0D6"/>
      </w:r>
      <w:r w:rsidRPr="00765645">
        <w:rPr>
          <w:b/>
          <w:lang w:val="en-US"/>
        </w:rPr>
        <w:tab/>
        <w:t>TIP1-A_5378 Setzen der Certificate Effective Date (CED)</w:t>
      </w:r>
    </w:p>
    <w:p w:rsidR="00E46695" w:rsidRDefault="003D0AA6" w:rsidP="00765645">
      <w:pPr>
        <w:spacing w:after="0"/>
        <w:ind w:left="567"/>
        <w:jc w:val="left"/>
        <w:rPr>
          <w:b/>
        </w:rPr>
      </w:pPr>
      <w:r w:rsidRPr="00765645">
        <w:t xml:space="preserve">Der TSP-CVC </w:t>
      </w:r>
      <w:r w:rsidR="00595638" w:rsidRPr="00765645">
        <w:t xml:space="preserve">(ausgenommen der TSP-CVC eGK) </w:t>
      </w:r>
      <w:r w:rsidRPr="00765645">
        <w:t>MUSS bei Erzeugung eines CV-Zertifikats für die Karten</w:t>
      </w:r>
      <w:r w:rsidRPr="00765645">
        <w:softHyphen/>
        <w:t>ge</w:t>
      </w:r>
      <w:r w:rsidRPr="00765645">
        <w:softHyphen/>
        <w:t>nera</w:t>
      </w:r>
      <w:r w:rsidRPr="00765645">
        <w:softHyphen/>
        <w:t>tion 2</w:t>
      </w:r>
      <w:r w:rsidRPr="00765645">
        <w:rPr>
          <w:strike/>
        </w:rPr>
        <w:t>,</w:t>
      </w:r>
      <w:r w:rsidRPr="00765645">
        <w:t xml:space="preserve"> als Certificate Effective Date (CED)</w:t>
      </w:r>
      <w:r w:rsidR="00165EBD" w:rsidRPr="00765645">
        <w:t xml:space="preserve"> </w:t>
      </w:r>
      <w:r w:rsidR="00C9447A" w:rsidRPr="00765645">
        <w:t xml:space="preserve">ein durch den </w:t>
      </w:r>
      <w:r w:rsidR="00D54D11" w:rsidRPr="00765645">
        <w:t>K</w:t>
      </w:r>
      <w:r w:rsidR="0076516F" w:rsidRPr="00765645">
        <w:t>artenherausgeber oder durch einen von ihm benannten Dritten</w:t>
      </w:r>
      <w:r w:rsidR="00D54D11" w:rsidRPr="00765645">
        <w:t xml:space="preserve"> </w:t>
      </w:r>
      <w:r w:rsidR="00C9447A" w:rsidRPr="00765645">
        <w:t>definiertes Startdatum</w:t>
      </w:r>
      <w:r w:rsidR="00165EBD" w:rsidRPr="00765645">
        <w:t xml:space="preserve"> eintragen</w:t>
      </w:r>
      <w:r w:rsidRPr="00765645">
        <w:t>.</w:t>
      </w:r>
      <w:r w:rsidR="00EE1FAC" w:rsidRPr="00765645">
        <w:t xml:space="preserve"> </w:t>
      </w:r>
      <w:r w:rsidR="00C9447A" w:rsidRPr="00765645">
        <w:t>Für Komponentenzertifikate wird das Startdatum durch den TSP-CVC festgelegt.</w:t>
      </w:r>
      <w:r w:rsidRPr="00765645">
        <w:t xml:space="preserve"> </w:t>
      </w:r>
    </w:p>
    <w:p w:rsidR="003D0AA6" w:rsidRPr="00E46695" w:rsidRDefault="00E46695" w:rsidP="00765645">
      <w:pPr>
        <w:spacing w:after="0"/>
        <w:ind w:left="567"/>
        <w:jc w:val="left"/>
        <w:rPr>
          <w:lang w:val="en-US"/>
        </w:rPr>
      </w:pPr>
      <w:r>
        <w:rPr>
          <w:b/>
          <w:lang w:val="en-US"/>
        </w:rPr>
        <w:sym w:font="Wingdings" w:char="F0D5"/>
      </w:r>
    </w:p>
    <w:p w:rsidR="004C3056" w:rsidRPr="001179DE" w:rsidRDefault="004C3056" w:rsidP="004C3056">
      <w:pPr>
        <w:pStyle w:val="gemStandard"/>
        <w:tabs>
          <w:tab w:val="left" w:pos="567"/>
        </w:tabs>
        <w:ind w:left="567" w:hanging="567"/>
        <w:rPr>
          <w:b/>
          <w:lang w:val="en-US"/>
        </w:rPr>
      </w:pPr>
      <w:r w:rsidRPr="00C1022F">
        <w:rPr>
          <w:b/>
        </w:rPr>
        <w:sym w:font="Wingdings" w:char="F0D6"/>
      </w:r>
      <w:r w:rsidRPr="001179DE">
        <w:rPr>
          <w:b/>
          <w:lang w:val="en-US"/>
        </w:rPr>
        <w:tab/>
        <w:t>TIP1-A_</w:t>
      </w:r>
      <w:r w:rsidR="001C5A70" w:rsidRPr="001179DE">
        <w:rPr>
          <w:b/>
          <w:lang w:val="en-US"/>
        </w:rPr>
        <w:t>5379</w:t>
      </w:r>
      <w:r w:rsidRPr="001179DE">
        <w:rPr>
          <w:b/>
          <w:lang w:val="en-US"/>
        </w:rPr>
        <w:t xml:space="preserve"> Setzen der Certificate Expiration Date (CXD)</w:t>
      </w:r>
    </w:p>
    <w:p w:rsidR="00E46695" w:rsidRDefault="004C3056" w:rsidP="004C3056">
      <w:pPr>
        <w:pStyle w:val="gemEinzug"/>
        <w:rPr>
          <w:b/>
        </w:rPr>
      </w:pPr>
      <w:r w:rsidRPr="00C1022F">
        <w:t>Der TSP-CVC MUSS bei Erzeugung eines CV-Zertifikats für die Karten</w:t>
      </w:r>
      <w:r w:rsidRPr="00C1022F">
        <w:softHyphen/>
        <w:t>ge</w:t>
      </w:r>
      <w:r w:rsidRPr="00C1022F">
        <w:softHyphen/>
        <w:t>neration 2 als Certificate Expiration Date (CXD) ein Datum einstellen, das die Gül</w:t>
      </w:r>
      <w:r w:rsidRPr="00C1022F">
        <w:softHyphen/>
        <w:t>tig</w:t>
      </w:r>
      <w:r w:rsidRPr="00C1022F">
        <w:softHyphen/>
        <w:t>keitsdauer des CV-Zertifikats in Abhängigkeit der Kartenart festlegt und die in Tab_PKI_</w:t>
      </w:r>
      <w:r w:rsidR="00757FAE" w:rsidRPr="00C1022F">
        <w:t>950</w:t>
      </w:r>
      <w:r w:rsidRPr="00C1022F">
        <w:t xml:space="preserve"> de</w:t>
      </w:r>
      <w:r w:rsidR="00631BDE" w:rsidRPr="00C1022F">
        <w:softHyphen/>
      </w:r>
      <w:r w:rsidRPr="00C1022F">
        <w:t>finierten maximalen Gültigkeitsdauern einhält.</w:t>
      </w:r>
      <w:r w:rsidRPr="00C1022F">
        <w:rPr>
          <w:b/>
        </w:rPr>
        <w:t xml:space="preserve"> </w:t>
      </w:r>
    </w:p>
    <w:p w:rsidR="004C3056" w:rsidRPr="00E46695" w:rsidRDefault="00E46695" w:rsidP="00E46695">
      <w:pPr>
        <w:pStyle w:val="gemStandard"/>
      </w:pPr>
      <w:r>
        <w:rPr>
          <w:b/>
        </w:rPr>
        <w:sym w:font="Wingdings" w:char="F0D5"/>
      </w:r>
    </w:p>
    <w:p w:rsidR="004C3056" w:rsidRDefault="004C3056" w:rsidP="004C3056">
      <w:pPr>
        <w:pStyle w:val="gemEinzug"/>
      </w:pPr>
    </w:p>
    <w:p w:rsidR="004C3056" w:rsidRPr="00C1022F" w:rsidRDefault="004C3056" w:rsidP="00631BDE">
      <w:pPr>
        <w:pStyle w:val="Beschriftung"/>
      </w:pPr>
      <w:bookmarkStart w:id="177" w:name="_Toc338143866"/>
      <w:bookmarkStart w:id="178" w:name="_Toc348099094"/>
      <w:bookmarkStart w:id="179" w:name="_Toc457399345"/>
      <w:r w:rsidRPr="00C1022F">
        <w:t xml:space="preserve">Tabelle </w:t>
      </w:r>
      <w:r w:rsidR="00900A65">
        <w:fldChar w:fldCharType="begin"/>
      </w:r>
      <w:r w:rsidR="00900A65">
        <w:instrText xml:space="preserve"> SEQ Tabelle \* ARABIC </w:instrText>
      </w:r>
      <w:r w:rsidR="00900A65">
        <w:fldChar w:fldCharType="separate"/>
      </w:r>
      <w:r w:rsidR="00AA7513">
        <w:rPr>
          <w:noProof/>
        </w:rPr>
        <w:t>1</w:t>
      </w:r>
      <w:r w:rsidR="00900A65">
        <w:rPr>
          <w:noProof/>
        </w:rPr>
        <w:fldChar w:fldCharType="end"/>
      </w:r>
      <w:r w:rsidRPr="00C1022F">
        <w:t xml:space="preserve">: </w:t>
      </w:r>
      <w:bookmarkStart w:id="180" w:name="_Ref315417019"/>
      <w:r w:rsidRPr="00C1022F">
        <w:t>Tab_PKI_</w:t>
      </w:r>
      <w:r w:rsidR="00757FAE" w:rsidRPr="00C1022F">
        <w:t>950</w:t>
      </w:r>
      <w:r w:rsidRPr="00C1022F">
        <w:t xml:space="preserve"> </w:t>
      </w:r>
      <w:bookmarkEnd w:id="177"/>
      <w:bookmarkEnd w:id="180"/>
      <w:r w:rsidRPr="00C1022F">
        <w:t>Maxim</w:t>
      </w:r>
      <w:r w:rsidR="00757FAE" w:rsidRPr="00C1022F">
        <w:t>ale Gültigkeitsdauern von CV</w:t>
      </w:r>
      <w:r w:rsidRPr="00C1022F">
        <w:t>-Zertifikaten</w:t>
      </w:r>
      <w:bookmarkEnd w:id="178"/>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3"/>
        <w:gridCol w:w="3445"/>
      </w:tblGrid>
      <w:tr w:rsidR="004C3056" w:rsidRPr="00FC0395" w:rsidTr="001179DE">
        <w:tc>
          <w:tcPr>
            <w:tcW w:w="2243" w:type="dxa"/>
            <w:shd w:val="clear" w:color="auto" w:fill="E0E0E0"/>
          </w:tcPr>
          <w:p w:rsidR="004C3056" w:rsidRPr="00FC0395" w:rsidRDefault="004C3056" w:rsidP="00E81051">
            <w:pPr>
              <w:pStyle w:val="gemtab11ptAbstand"/>
              <w:jc w:val="both"/>
              <w:rPr>
                <w:b/>
                <w:sz w:val="20"/>
              </w:rPr>
            </w:pPr>
            <w:r w:rsidRPr="00FC0395">
              <w:rPr>
                <w:b/>
                <w:sz w:val="20"/>
              </w:rPr>
              <w:t>Kartentyp</w:t>
            </w:r>
          </w:p>
        </w:tc>
        <w:tc>
          <w:tcPr>
            <w:tcW w:w="3445" w:type="dxa"/>
            <w:shd w:val="clear" w:color="auto" w:fill="E0E0E0"/>
          </w:tcPr>
          <w:p w:rsidR="004C3056" w:rsidRPr="00FC0395" w:rsidRDefault="004C3056" w:rsidP="00E81051">
            <w:pPr>
              <w:pStyle w:val="gemtab11ptAbstand"/>
              <w:rPr>
                <w:b/>
                <w:sz w:val="20"/>
              </w:rPr>
            </w:pPr>
            <w:r w:rsidRPr="00FC0395">
              <w:rPr>
                <w:b/>
                <w:sz w:val="20"/>
              </w:rPr>
              <w:t>Maximale Gültigkeitsdauer</w:t>
            </w:r>
          </w:p>
        </w:tc>
      </w:tr>
      <w:tr w:rsidR="004C3056" w:rsidRPr="00C1022F" w:rsidTr="001179DE">
        <w:tc>
          <w:tcPr>
            <w:tcW w:w="2243" w:type="dxa"/>
            <w:shd w:val="clear" w:color="auto" w:fill="auto"/>
          </w:tcPr>
          <w:p w:rsidR="004C3056" w:rsidRPr="00C1022F" w:rsidRDefault="004C3056" w:rsidP="00E81051">
            <w:pPr>
              <w:pStyle w:val="gemtab11ptAbstand"/>
              <w:rPr>
                <w:sz w:val="20"/>
              </w:rPr>
            </w:pPr>
            <w:r w:rsidRPr="00C1022F">
              <w:rPr>
                <w:sz w:val="20"/>
              </w:rPr>
              <w:t>eGK</w:t>
            </w:r>
          </w:p>
        </w:tc>
        <w:tc>
          <w:tcPr>
            <w:tcW w:w="3445" w:type="dxa"/>
            <w:shd w:val="clear" w:color="auto" w:fill="auto"/>
          </w:tcPr>
          <w:p w:rsidR="004C3056" w:rsidRPr="008F2E69" w:rsidRDefault="00757FAE" w:rsidP="00E81051">
            <w:pPr>
              <w:pStyle w:val="gemtab11ptAbstand"/>
              <w:rPr>
                <w:sz w:val="20"/>
              </w:rPr>
            </w:pPr>
            <w:r w:rsidRPr="008F2E69">
              <w:rPr>
                <w:sz w:val="20"/>
              </w:rPr>
              <w:t>5</w:t>
            </w:r>
            <w:r w:rsidR="004C3056" w:rsidRPr="008F2E69">
              <w:rPr>
                <w:sz w:val="20"/>
              </w:rPr>
              <w:t xml:space="preserve"> Jahre</w:t>
            </w:r>
          </w:p>
        </w:tc>
      </w:tr>
      <w:tr w:rsidR="004C3056" w:rsidRPr="00C1022F" w:rsidTr="001179DE">
        <w:tc>
          <w:tcPr>
            <w:tcW w:w="2243" w:type="dxa"/>
            <w:shd w:val="clear" w:color="auto" w:fill="auto"/>
          </w:tcPr>
          <w:p w:rsidR="004C3056" w:rsidRPr="00C1022F" w:rsidRDefault="004C3056" w:rsidP="00E81051">
            <w:pPr>
              <w:pStyle w:val="gemtab11ptAbstand"/>
              <w:rPr>
                <w:sz w:val="20"/>
              </w:rPr>
            </w:pPr>
            <w:r w:rsidRPr="00C1022F">
              <w:rPr>
                <w:sz w:val="20"/>
              </w:rPr>
              <w:t>HBA</w:t>
            </w:r>
          </w:p>
        </w:tc>
        <w:tc>
          <w:tcPr>
            <w:tcW w:w="3445" w:type="dxa"/>
            <w:shd w:val="clear" w:color="auto" w:fill="auto"/>
          </w:tcPr>
          <w:p w:rsidR="004C3056" w:rsidRPr="008F2E69" w:rsidRDefault="003D0AA6" w:rsidP="00E81051">
            <w:pPr>
              <w:pStyle w:val="gemtab11ptAbstand"/>
              <w:rPr>
                <w:sz w:val="20"/>
              </w:rPr>
            </w:pPr>
            <w:r w:rsidRPr="008F2E69">
              <w:rPr>
                <w:sz w:val="20"/>
              </w:rPr>
              <w:t>5 Jahre</w:t>
            </w:r>
          </w:p>
        </w:tc>
      </w:tr>
      <w:tr w:rsidR="003D0AA6" w:rsidRPr="00C1022F" w:rsidTr="001179DE">
        <w:tc>
          <w:tcPr>
            <w:tcW w:w="2243" w:type="dxa"/>
            <w:shd w:val="clear" w:color="auto" w:fill="auto"/>
          </w:tcPr>
          <w:p w:rsidR="003D0AA6" w:rsidRPr="00C1022F" w:rsidRDefault="003D0AA6" w:rsidP="00E81051">
            <w:pPr>
              <w:pStyle w:val="gemtab11ptAbstand"/>
              <w:rPr>
                <w:sz w:val="20"/>
              </w:rPr>
            </w:pPr>
            <w:r w:rsidRPr="00C1022F">
              <w:rPr>
                <w:sz w:val="20"/>
              </w:rPr>
              <w:t>SMC-B</w:t>
            </w:r>
          </w:p>
        </w:tc>
        <w:tc>
          <w:tcPr>
            <w:tcW w:w="3445" w:type="dxa"/>
            <w:shd w:val="clear" w:color="auto" w:fill="auto"/>
          </w:tcPr>
          <w:p w:rsidR="003D0AA6" w:rsidRPr="008F2E69" w:rsidRDefault="003D0AA6" w:rsidP="009D6766">
            <w:pPr>
              <w:pStyle w:val="gemtab11ptAbstand"/>
              <w:rPr>
                <w:sz w:val="20"/>
              </w:rPr>
            </w:pPr>
            <w:r w:rsidRPr="008F2E69">
              <w:rPr>
                <w:sz w:val="20"/>
              </w:rPr>
              <w:t>5 Jahre</w:t>
            </w:r>
          </w:p>
        </w:tc>
      </w:tr>
      <w:tr w:rsidR="003D0AA6" w:rsidRPr="00C1022F" w:rsidTr="001179DE">
        <w:tc>
          <w:tcPr>
            <w:tcW w:w="2243" w:type="dxa"/>
            <w:shd w:val="clear" w:color="auto" w:fill="auto"/>
          </w:tcPr>
          <w:p w:rsidR="003D0AA6" w:rsidRPr="00C1022F" w:rsidRDefault="003D0AA6" w:rsidP="00E81051">
            <w:pPr>
              <w:pStyle w:val="gemtab11ptAbstand"/>
              <w:rPr>
                <w:sz w:val="20"/>
              </w:rPr>
            </w:pPr>
            <w:r w:rsidRPr="00C1022F">
              <w:rPr>
                <w:sz w:val="20"/>
              </w:rPr>
              <w:t>HSM-B</w:t>
            </w:r>
          </w:p>
        </w:tc>
        <w:tc>
          <w:tcPr>
            <w:tcW w:w="3445" w:type="dxa"/>
            <w:shd w:val="clear" w:color="auto" w:fill="auto"/>
          </w:tcPr>
          <w:p w:rsidR="003D0AA6" w:rsidRPr="008F2E69" w:rsidRDefault="003D0AA6" w:rsidP="009D6766">
            <w:pPr>
              <w:pStyle w:val="gemtab11ptAbstand"/>
              <w:rPr>
                <w:sz w:val="20"/>
              </w:rPr>
            </w:pPr>
            <w:r w:rsidRPr="008F2E69">
              <w:rPr>
                <w:sz w:val="20"/>
              </w:rPr>
              <w:t>5 Jahre</w:t>
            </w:r>
          </w:p>
        </w:tc>
      </w:tr>
      <w:tr w:rsidR="003D0AA6" w:rsidRPr="00C1022F" w:rsidTr="001179DE">
        <w:tc>
          <w:tcPr>
            <w:tcW w:w="2243" w:type="dxa"/>
            <w:shd w:val="clear" w:color="auto" w:fill="auto"/>
          </w:tcPr>
          <w:p w:rsidR="003D0AA6" w:rsidRPr="00C1022F" w:rsidRDefault="003D0AA6" w:rsidP="00E81051">
            <w:pPr>
              <w:pStyle w:val="gemtab11ptAbstand"/>
              <w:rPr>
                <w:sz w:val="20"/>
              </w:rPr>
            </w:pPr>
            <w:r w:rsidRPr="00C1022F">
              <w:rPr>
                <w:sz w:val="20"/>
              </w:rPr>
              <w:t>SMC-K</w:t>
            </w:r>
          </w:p>
        </w:tc>
        <w:tc>
          <w:tcPr>
            <w:tcW w:w="3445" w:type="dxa"/>
            <w:shd w:val="clear" w:color="auto" w:fill="auto"/>
          </w:tcPr>
          <w:p w:rsidR="003D0AA6" w:rsidRPr="008F2E69" w:rsidRDefault="003D0AA6" w:rsidP="009D6766">
            <w:pPr>
              <w:pStyle w:val="gemtab11ptAbstand"/>
              <w:rPr>
                <w:sz w:val="20"/>
              </w:rPr>
            </w:pPr>
            <w:r w:rsidRPr="008F2E69">
              <w:rPr>
                <w:sz w:val="20"/>
              </w:rPr>
              <w:t>5 Jahre</w:t>
            </w:r>
          </w:p>
        </w:tc>
      </w:tr>
      <w:tr w:rsidR="003D0AA6" w:rsidRPr="00077670" w:rsidTr="001179DE">
        <w:tc>
          <w:tcPr>
            <w:tcW w:w="2243" w:type="dxa"/>
            <w:shd w:val="clear" w:color="auto" w:fill="auto"/>
          </w:tcPr>
          <w:p w:rsidR="003D0AA6" w:rsidRPr="00C1022F" w:rsidRDefault="003D0AA6" w:rsidP="00E81051">
            <w:pPr>
              <w:pStyle w:val="gemtab11ptAbstand"/>
              <w:rPr>
                <w:sz w:val="20"/>
              </w:rPr>
            </w:pPr>
            <w:r w:rsidRPr="00C1022F">
              <w:rPr>
                <w:sz w:val="20"/>
              </w:rPr>
              <w:lastRenderedPageBreak/>
              <w:t>SMC-KT</w:t>
            </w:r>
          </w:p>
        </w:tc>
        <w:tc>
          <w:tcPr>
            <w:tcW w:w="3445" w:type="dxa"/>
            <w:shd w:val="clear" w:color="auto" w:fill="auto"/>
          </w:tcPr>
          <w:p w:rsidR="003D0AA6" w:rsidRPr="008F2E69" w:rsidRDefault="003D0AA6" w:rsidP="009D6766">
            <w:pPr>
              <w:pStyle w:val="gemtab11ptAbstand"/>
              <w:rPr>
                <w:sz w:val="20"/>
              </w:rPr>
            </w:pPr>
            <w:r w:rsidRPr="008F2E69">
              <w:rPr>
                <w:sz w:val="20"/>
              </w:rPr>
              <w:t>5 Jahre</w:t>
            </w:r>
          </w:p>
        </w:tc>
      </w:tr>
    </w:tbl>
    <w:p w:rsidR="009169A1" w:rsidRPr="00E519E8" w:rsidRDefault="009169A1" w:rsidP="002255D2">
      <w:pPr>
        <w:pStyle w:val="gemStandard"/>
        <w:tabs>
          <w:tab w:val="left" w:pos="567"/>
        </w:tabs>
        <w:ind w:left="567" w:hanging="567"/>
        <w:rPr>
          <w:b/>
        </w:rPr>
      </w:pPr>
      <w:r w:rsidRPr="00E519E8">
        <w:rPr>
          <w:b/>
        </w:rPr>
        <w:sym w:font="Wingdings" w:char="F0D6"/>
      </w:r>
      <w:r w:rsidR="00EE4307" w:rsidRPr="00E519E8">
        <w:rPr>
          <w:b/>
        </w:rPr>
        <w:tab/>
      </w:r>
      <w:r w:rsidR="00227D36" w:rsidRPr="00E519E8">
        <w:rPr>
          <w:b/>
        </w:rPr>
        <w:t>TIP1-A_2677</w:t>
      </w:r>
      <w:r w:rsidRPr="00E519E8">
        <w:rPr>
          <w:b/>
        </w:rPr>
        <w:t xml:space="preserve"> Signierung des CV-Zertifikats durch die CVC-CA</w:t>
      </w:r>
    </w:p>
    <w:p w:rsidR="00E46695" w:rsidRDefault="001C53FF" w:rsidP="001C53FF">
      <w:pPr>
        <w:pStyle w:val="gemEinzug"/>
        <w:rPr>
          <w:b/>
        </w:rPr>
      </w:pPr>
      <w:r w:rsidRPr="00E519E8">
        <w:t>D</w:t>
      </w:r>
      <w:r w:rsidR="009169A1" w:rsidRPr="00E519E8">
        <w:t xml:space="preserve">ie zusammengestellten Daten für </w:t>
      </w:r>
      <w:r w:rsidR="00A92753" w:rsidRPr="00E519E8">
        <w:t>das</w:t>
      </w:r>
      <w:r w:rsidR="009169A1" w:rsidRPr="00E519E8">
        <w:t xml:space="preserve"> CV-Zertifikat</w:t>
      </w:r>
      <w:r w:rsidR="00FB3A0F" w:rsidRPr="00E519E8">
        <w:t>, das für einen Einsatz in der Produktivumgebung vorgesehen ist,</w:t>
      </w:r>
      <w:r w:rsidR="009169A1" w:rsidRPr="00E519E8">
        <w:t xml:space="preserve"> </w:t>
      </w:r>
      <w:r w:rsidRPr="00E519E8">
        <w:t xml:space="preserve">MÜSSEN </w:t>
      </w:r>
      <w:r w:rsidR="009169A1" w:rsidRPr="00E519E8">
        <w:t>durch die</w:t>
      </w:r>
      <w:r w:rsidR="00FB3A0F" w:rsidRPr="00E519E8">
        <w:t xml:space="preserve"> produktive</w:t>
      </w:r>
      <w:r w:rsidR="009169A1" w:rsidRPr="00E519E8">
        <w:t xml:space="preserve"> CVC-CA mit dem zugehörigen privaten Schlüssel signiert</w:t>
      </w:r>
      <w:r w:rsidRPr="00E519E8">
        <w:t xml:space="preserve"> werden</w:t>
      </w:r>
      <w:r w:rsidR="009169A1" w:rsidRPr="00E519E8">
        <w:t>.</w:t>
      </w:r>
      <w:r w:rsidR="00EC5144" w:rsidRPr="00E519E8">
        <w:t xml:space="preserve"> </w:t>
      </w:r>
    </w:p>
    <w:p w:rsidR="009169A1" w:rsidRPr="00E46695" w:rsidRDefault="00E46695" w:rsidP="00E46695">
      <w:pPr>
        <w:pStyle w:val="gemStandard"/>
      </w:pPr>
      <w:r>
        <w:rPr>
          <w:b/>
        </w:rPr>
        <w:sym w:font="Wingdings" w:char="F0D5"/>
      </w:r>
    </w:p>
    <w:p w:rsidR="00DD59E8" w:rsidRPr="00E519E8" w:rsidRDefault="00DD59E8" w:rsidP="001A7D26">
      <w:pPr>
        <w:pStyle w:val="gemStandard"/>
      </w:pPr>
      <w:r w:rsidRPr="00E519E8">
        <w:t>Das Signaturverfahren bzw. die Vorgaben an das Sig</w:t>
      </w:r>
      <w:r w:rsidR="007E097C" w:rsidRPr="00E519E8">
        <w:t>naturformat sind in [gem</w:t>
      </w:r>
      <w:r w:rsidR="00E97389" w:rsidRPr="00E519E8">
        <w:softHyphen/>
      </w:r>
      <w:r w:rsidR="007E097C" w:rsidRPr="00E519E8">
        <w:t>Spec_Krypt#2.1.2</w:t>
      </w:r>
      <w:r w:rsidRPr="00E519E8">
        <w:t xml:space="preserve">] </w:t>
      </w:r>
      <w:r w:rsidR="008A4B8C" w:rsidRPr="00E519E8">
        <w:t xml:space="preserve">bzw. in [gemSpec_PKI#6.7] </w:t>
      </w:r>
      <w:r w:rsidRPr="00E519E8">
        <w:t>festgelegt.</w:t>
      </w:r>
    </w:p>
    <w:p w:rsidR="00447DDA" w:rsidRPr="00E519E8" w:rsidRDefault="00447DDA" w:rsidP="00E46695">
      <w:pPr>
        <w:pStyle w:val="berschrift3"/>
      </w:pPr>
      <w:bookmarkStart w:id="181" w:name="_Ref324772193"/>
      <w:bookmarkStart w:id="182" w:name="_Toc486426836"/>
      <w:r w:rsidRPr="00E519E8">
        <w:t>Artefakte</w:t>
      </w:r>
      <w:bookmarkEnd w:id="181"/>
      <w:bookmarkEnd w:id="182"/>
    </w:p>
    <w:p w:rsidR="001B37AD" w:rsidRPr="00E519E8" w:rsidRDefault="001B37AD" w:rsidP="00E46695">
      <w:pPr>
        <w:pStyle w:val="berschrift4"/>
      </w:pPr>
      <w:bookmarkStart w:id="183" w:name="_Ref324773439"/>
      <w:bookmarkStart w:id="184" w:name="_Toc486426837"/>
      <w:r w:rsidRPr="00E519E8">
        <w:t>Card Holder Reference</w:t>
      </w:r>
      <w:bookmarkEnd w:id="183"/>
      <w:bookmarkEnd w:id="184"/>
    </w:p>
    <w:p w:rsidR="001B37AD" w:rsidRPr="00E519E8" w:rsidRDefault="001B37AD" w:rsidP="001B37AD">
      <w:pPr>
        <w:pStyle w:val="gemStandard"/>
      </w:pPr>
      <w:r w:rsidRPr="00E519E8">
        <w:t>Die Card Holder Reference (CHR) besteht aus der Konkatenation eines Wertes zur Identifizierung des Schlüssels sowie der ICCSN der Chipkarte, d.h.</w:t>
      </w:r>
    </w:p>
    <w:p w:rsidR="001B37AD" w:rsidRPr="00E519E8" w:rsidRDefault="001B37AD" w:rsidP="001B37AD">
      <w:pPr>
        <w:pStyle w:val="gemStandard"/>
        <w:ind w:firstLine="709"/>
      </w:pPr>
      <w:r w:rsidRPr="00E519E8">
        <w:t>CHR =</w:t>
      </w:r>
      <w:r w:rsidR="00850C38" w:rsidRPr="00E519E8">
        <w:t xml:space="preserve"> </w:t>
      </w:r>
      <w:r w:rsidRPr="00E519E8">
        <w:t>’xx xx’ || ICCSN der Chipkarte.</w:t>
      </w:r>
    </w:p>
    <w:p w:rsidR="009169A1" w:rsidRPr="00E519E8" w:rsidRDefault="001B37AD" w:rsidP="00A92753">
      <w:pPr>
        <w:pStyle w:val="gemStandard"/>
      </w:pPr>
      <w:r w:rsidRPr="00E519E8">
        <w:t xml:space="preserve">Die ICCSN ist 10 Byte lang und identifiziert eine Chipkarte eindeutig. </w:t>
      </w:r>
    </w:p>
    <w:p w:rsidR="00FA095A" w:rsidRPr="00E519E8" w:rsidRDefault="00FA095A" w:rsidP="00A92753">
      <w:pPr>
        <w:pStyle w:val="gemStandard"/>
      </w:pPr>
      <w:r w:rsidRPr="00E519E8">
        <w:t xml:space="preserve">CV-Zertifikate der Kartengeneration 2 enthalten die CHR in einem eigenen Datenobjekt (vgl. Kapitel </w:t>
      </w:r>
      <w:r w:rsidRPr="00E519E8">
        <w:fldChar w:fldCharType="begin"/>
      </w:r>
      <w:r w:rsidRPr="00E519E8">
        <w:instrText xml:space="preserve"> REF _Ref336938212 \r \h  \* MERGEFORMAT </w:instrText>
      </w:r>
      <w:r w:rsidRPr="00E519E8">
        <w:fldChar w:fldCharType="separate"/>
      </w:r>
      <w:r w:rsidR="00AA7513">
        <w:t>5.1.2.4</w:t>
      </w:r>
      <w:r w:rsidRPr="00E519E8">
        <w:fldChar w:fldCharType="end"/>
      </w:r>
      <w:r w:rsidRPr="00E519E8">
        <w:t>).</w:t>
      </w:r>
    </w:p>
    <w:p w:rsidR="009169A1" w:rsidRPr="00E519E8" w:rsidRDefault="009169A1" w:rsidP="002255D2">
      <w:pPr>
        <w:pStyle w:val="gemStandard"/>
        <w:tabs>
          <w:tab w:val="left" w:pos="567"/>
        </w:tabs>
        <w:ind w:left="567" w:hanging="567"/>
        <w:rPr>
          <w:b/>
        </w:rPr>
      </w:pPr>
      <w:r w:rsidRPr="00E519E8">
        <w:rPr>
          <w:b/>
        </w:rPr>
        <w:sym w:font="Wingdings" w:char="F0D6"/>
      </w:r>
      <w:r w:rsidR="00742F8C" w:rsidRPr="00E519E8">
        <w:rPr>
          <w:b/>
        </w:rPr>
        <w:tab/>
      </w:r>
      <w:r w:rsidR="00227D36" w:rsidRPr="00E519E8">
        <w:rPr>
          <w:b/>
        </w:rPr>
        <w:t>TIP1-A_2678</w:t>
      </w:r>
      <w:r w:rsidR="00FE5FF5" w:rsidRPr="00E519E8">
        <w:rPr>
          <w:b/>
        </w:rPr>
        <w:t xml:space="preserve"> </w:t>
      </w:r>
      <w:r w:rsidR="00A92753" w:rsidRPr="00E519E8">
        <w:rPr>
          <w:b/>
        </w:rPr>
        <w:t>Identifizierung</w:t>
      </w:r>
      <w:r w:rsidR="00FE5FF5" w:rsidRPr="00E519E8">
        <w:rPr>
          <w:b/>
        </w:rPr>
        <w:t xml:space="preserve"> eines HSM</w:t>
      </w:r>
      <w:r w:rsidR="00A92753" w:rsidRPr="00E519E8">
        <w:rPr>
          <w:b/>
        </w:rPr>
        <w:t>-B</w:t>
      </w:r>
    </w:p>
    <w:p w:rsidR="00E46695" w:rsidRDefault="00A92753" w:rsidP="00A92753">
      <w:pPr>
        <w:pStyle w:val="gemEinzug"/>
        <w:rPr>
          <w:b/>
        </w:rPr>
      </w:pPr>
      <w:r w:rsidRPr="00765645">
        <w:t>Wird anstelle einer SMC-B ein HSM-B eingesetzt</w:t>
      </w:r>
      <w:r w:rsidR="00E97389" w:rsidRPr="00765645">
        <w:t>,</w:t>
      </w:r>
      <w:r w:rsidR="009169A1" w:rsidRPr="00765645">
        <w:t xml:space="preserve"> </w:t>
      </w:r>
      <w:r w:rsidR="00C774FD" w:rsidRPr="00765645">
        <w:t xml:space="preserve">MUSS </w:t>
      </w:r>
      <w:r w:rsidR="009169A1" w:rsidRPr="00765645">
        <w:t>durch den Karten</w:t>
      </w:r>
      <w:r w:rsidR="00631BDE" w:rsidRPr="00765645">
        <w:softHyphen/>
      </w:r>
      <w:r w:rsidR="00E53FD7" w:rsidRPr="00765645">
        <w:t>personalisier</w:t>
      </w:r>
      <w:r w:rsidR="009169A1" w:rsidRPr="00765645">
        <w:t xml:space="preserve">er </w:t>
      </w:r>
      <w:r w:rsidR="00C774FD" w:rsidRPr="00765645">
        <w:t xml:space="preserve">sichergestellt werden, dass </w:t>
      </w:r>
      <w:r w:rsidR="009169A1" w:rsidRPr="00765645">
        <w:t>eine dem Format der ICCSN entsprechende eindeutige Identifikation</w:t>
      </w:r>
      <w:r w:rsidR="00FE5FF5" w:rsidRPr="00765645">
        <w:t xml:space="preserve"> des HSM-B</w:t>
      </w:r>
      <w:r w:rsidR="009169A1" w:rsidRPr="00765645">
        <w:t xml:space="preserve"> zur Verfügung </w:t>
      </w:r>
      <w:r w:rsidR="00C774FD" w:rsidRPr="00765645">
        <w:t>ge</w:t>
      </w:r>
      <w:r w:rsidR="009169A1" w:rsidRPr="00765645">
        <w:t>stell</w:t>
      </w:r>
      <w:r w:rsidR="00C774FD" w:rsidRPr="00765645">
        <w:t>t wird</w:t>
      </w:r>
      <w:r w:rsidR="009169A1" w:rsidRPr="00765645">
        <w:t>.</w:t>
      </w:r>
      <w:r w:rsidR="009169A1" w:rsidRPr="00765645">
        <w:rPr>
          <w:b/>
        </w:rPr>
        <w:t xml:space="preserve"> </w:t>
      </w:r>
    </w:p>
    <w:p w:rsidR="009169A1" w:rsidRPr="00E46695" w:rsidRDefault="00E46695" w:rsidP="00E46695">
      <w:pPr>
        <w:pStyle w:val="gemStandard"/>
      </w:pPr>
      <w:r>
        <w:rPr>
          <w:b/>
        </w:rPr>
        <w:sym w:font="Wingdings" w:char="F0D5"/>
      </w:r>
    </w:p>
    <w:p w:rsidR="001B37AD" w:rsidRPr="00765645" w:rsidRDefault="001B37AD" w:rsidP="001B37AD">
      <w:pPr>
        <w:pStyle w:val="gemStandard"/>
      </w:pPr>
      <w:r w:rsidRPr="00765645">
        <w:t>Eine Chipkarte kann auch mehrere Schlü</w:t>
      </w:r>
      <w:r w:rsidR="00A318FB" w:rsidRPr="00765645">
        <w:t>sselpaare für eine C2C-Authentisierung</w:t>
      </w:r>
      <w:r w:rsidRPr="00765645">
        <w:t xml:space="preserve"> (und damit auch mehrere CV-Zertifikate) enthalten. Über die konkrete Belegung von 'xx xx' </w:t>
      </w:r>
      <w:r w:rsidR="009169A1" w:rsidRPr="00765645">
        <w:t>muss</w:t>
      </w:r>
      <w:r w:rsidRPr="00765645">
        <w:t xml:space="preserve"> sichergestellt werden, dass die Zuordnung von CV-Zertifikat zu einem Schlüssel</w:t>
      </w:r>
      <w:r w:rsidR="00E97389" w:rsidRPr="00765645">
        <w:softHyphen/>
      </w:r>
      <w:r w:rsidRPr="00765645">
        <w:t xml:space="preserve">paar der Chipkarte eindeutig ist. Das genaue Vorgehen hierbei wird durch die einzelnen </w:t>
      </w:r>
      <w:r w:rsidR="00706CC5" w:rsidRPr="00765645">
        <w:t>konkreten Chipkarten</w:t>
      </w:r>
      <w:r w:rsidR="00E97389" w:rsidRPr="00765645">
        <w:t>s</w:t>
      </w:r>
      <w:r w:rsidRPr="00765645">
        <w:t xml:space="preserve">pezifikationen der </w:t>
      </w:r>
      <w:r w:rsidR="00706CC5" w:rsidRPr="00765645">
        <w:t>gematik</w:t>
      </w:r>
      <w:r w:rsidRPr="00765645">
        <w:t xml:space="preserve"> festgelegt.</w:t>
      </w:r>
    </w:p>
    <w:p w:rsidR="001B37AD" w:rsidRPr="00765645" w:rsidRDefault="001B37AD" w:rsidP="00E46695">
      <w:pPr>
        <w:pStyle w:val="berschrift4"/>
      </w:pPr>
      <w:bookmarkStart w:id="185" w:name="_Ref324773453"/>
      <w:bookmarkStart w:id="186" w:name="_Toc486426838"/>
      <w:r w:rsidRPr="00765645">
        <w:t>Card Holder Authori</w:t>
      </w:r>
      <w:r w:rsidR="006A0B63" w:rsidRPr="00765645">
        <w:t>z</w:t>
      </w:r>
      <w:r w:rsidRPr="00765645">
        <w:t>ation</w:t>
      </w:r>
      <w:bookmarkEnd w:id="185"/>
      <w:bookmarkEnd w:id="186"/>
    </w:p>
    <w:p w:rsidR="001B37AD" w:rsidRPr="00765645" w:rsidRDefault="001B37AD" w:rsidP="001B37AD">
      <w:pPr>
        <w:pStyle w:val="gemStandard"/>
      </w:pPr>
      <w:r w:rsidRPr="00765645">
        <w:t>Die Card Holder Authori</w:t>
      </w:r>
      <w:r w:rsidR="006A0B63" w:rsidRPr="00765645">
        <w:t>z</w:t>
      </w:r>
      <w:r w:rsidRPr="00765645">
        <w:t>ation (CHA) besteht aus der Konkatenation der Parameter AID und dem Zugriffsprofil, d.h. CHA =</w:t>
      </w:r>
      <w:r w:rsidR="00850C38" w:rsidRPr="00765645">
        <w:t xml:space="preserve"> </w:t>
      </w:r>
      <w:r w:rsidRPr="00765645">
        <w:t>AID || Zugriffsprofil.</w:t>
      </w:r>
    </w:p>
    <w:p w:rsidR="001B37AD" w:rsidRPr="00E519E8" w:rsidRDefault="001B37AD" w:rsidP="001C53FF">
      <w:pPr>
        <w:pStyle w:val="gemStandard"/>
      </w:pPr>
      <w:r w:rsidRPr="00765645">
        <w:rPr>
          <w:szCs w:val="22"/>
        </w:rPr>
        <w:t>Die AID ist 6 Bytes lang. Es m</w:t>
      </w:r>
      <w:r w:rsidRPr="00E519E8">
        <w:rPr>
          <w:szCs w:val="22"/>
        </w:rPr>
        <w:t>uss</w:t>
      </w:r>
      <w:r w:rsidRPr="00E519E8">
        <w:t xml:space="preserve"> die AID der Gesundheitskartenanwendung 'D2 76 00 00 40 00' eingetragen werden.</w:t>
      </w:r>
    </w:p>
    <w:p w:rsidR="001B37AD" w:rsidRPr="00E519E8" w:rsidRDefault="001B37AD" w:rsidP="001C53FF">
      <w:pPr>
        <w:pStyle w:val="gemStandard"/>
      </w:pPr>
      <w:r w:rsidRPr="00E519E8">
        <w:t>Das Zugriffsprofil wird in einem Byte kodiert.</w:t>
      </w:r>
    </w:p>
    <w:p w:rsidR="00FA095A" w:rsidRPr="00E519E8" w:rsidRDefault="00FA095A" w:rsidP="001C53FF">
      <w:pPr>
        <w:pStyle w:val="gemStandard"/>
      </w:pPr>
      <w:r w:rsidRPr="00E519E8">
        <w:t>CV-Zert</w:t>
      </w:r>
      <w:r w:rsidRPr="00765645">
        <w:t>ifikate der Kartengeneration 2 enthalten anstelle der CHA das Card Holder Authori</w:t>
      </w:r>
      <w:r w:rsidR="006A0B63" w:rsidRPr="00765645">
        <w:t>z</w:t>
      </w:r>
      <w:r w:rsidRPr="00765645">
        <w:t>ation</w:t>
      </w:r>
      <w:r w:rsidR="00765645" w:rsidRPr="00765645">
        <w:t xml:space="preserve"> </w:t>
      </w:r>
      <w:r w:rsidRPr="00765645">
        <w:t>Templa</w:t>
      </w:r>
      <w:r w:rsidRPr="00E519E8">
        <w:t>te (CHAT).</w:t>
      </w:r>
    </w:p>
    <w:p w:rsidR="00C8413A" w:rsidRPr="00E519E8" w:rsidRDefault="00C8413A" w:rsidP="00E46695">
      <w:pPr>
        <w:pStyle w:val="berschrift4"/>
      </w:pPr>
      <w:bookmarkStart w:id="187" w:name="_Ref324773410"/>
      <w:bookmarkStart w:id="188" w:name="_Toc486426839"/>
      <w:r w:rsidRPr="00E519E8">
        <w:lastRenderedPageBreak/>
        <w:t>Certificate Authority Reference</w:t>
      </w:r>
      <w:bookmarkEnd w:id="187"/>
      <w:bookmarkEnd w:id="188"/>
    </w:p>
    <w:p w:rsidR="00963713" w:rsidRPr="00E519E8" w:rsidRDefault="00963713" w:rsidP="00536F0B">
      <w:pPr>
        <w:pStyle w:val="gemStandard"/>
      </w:pPr>
      <w:r w:rsidRPr="00E519E8">
        <w:t xml:space="preserve">CV-Zertifikate der Kartengeneration 2 enthalten die CAR in einem eigenen Datenobjekt (vgl. Kapitel </w:t>
      </w:r>
      <w:r w:rsidRPr="00E519E8">
        <w:fldChar w:fldCharType="begin"/>
      </w:r>
      <w:r w:rsidRPr="00E519E8">
        <w:instrText xml:space="preserve"> REF _Ref336938212 \r \h  \* MERGEFORMAT </w:instrText>
      </w:r>
      <w:r w:rsidRPr="00E519E8">
        <w:fldChar w:fldCharType="separate"/>
      </w:r>
      <w:r w:rsidR="00AA7513">
        <w:t>5.1.2.4</w:t>
      </w:r>
      <w:r w:rsidRPr="00E519E8">
        <w:fldChar w:fldCharType="end"/>
      </w:r>
      <w:r w:rsidRPr="00E519E8">
        <w:t>).</w:t>
      </w:r>
    </w:p>
    <w:p w:rsidR="008A6578" w:rsidRPr="00E519E8" w:rsidRDefault="008A6578" w:rsidP="002255D2">
      <w:pPr>
        <w:pStyle w:val="gemStandard"/>
        <w:tabs>
          <w:tab w:val="left" w:pos="567"/>
        </w:tabs>
        <w:ind w:left="567" w:hanging="567"/>
        <w:rPr>
          <w:b/>
        </w:rPr>
      </w:pPr>
      <w:r w:rsidRPr="00E519E8">
        <w:rPr>
          <w:b/>
        </w:rPr>
        <w:sym w:font="Wingdings" w:char="F0D6"/>
      </w:r>
      <w:r w:rsidR="00742F8C" w:rsidRPr="00E519E8">
        <w:rPr>
          <w:b/>
        </w:rPr>
        <w:tab/>
      </w:r>
      <w:r w:rsidR="00227D36" w:rsidRPr="00E519E8">
        <w:rPr>
          <w:b/>
        </w:rPr>
        <w:t>TIP1-A_2680</w:t>
      </w:r>
      <w:r w:rsidRPr="00E519E8">
        <w:rPr>
          <w:b/>
        </w:rPr>
        <w:t xml:space="preserve"> Eindeutigkeit der Zuordnung zwischen CAR und Schlüsselpaar der CVC-CA</w:t>
      </w:r>
    </w:p>
    <w:p w:rsidR="00E46695" w:rsidRDefault="008A6578" w:rsidP="00536F0B">
      <w:pPr>
        <w:pStyle w:val="gemEinzug"/>
        <w:rPr>
          <w:b/>
        </w:rPr>
      </w:pPr>
      <w:r w:rsidRPr="00E519E8">
        <w:t xml:space="preserve">Der </w:t>
      </w:r>
      <w:r w:rsidR="0014164E" w:rsidRPr="00E519E8">
        <w:t>TSP-CVC</w:t>
      </w:r>
      <w:r w:rsidRPr="00E519E8">
        <w:t xml:space="preserve"> MUSS sicherstellen, dass die Zuordnung zwischen</w:t>
      </w:r>
      <w:r w:rsidR="00194DC1" w:rsidRPr="00E519E8">
        <w:t xml:space="preserve"> Certificate Authority Reference</w:t>
      </w:r>
      <w:r w:rsidRPr="00E519E8">
        <w:t xml:space="preserve"> </w:t>
      </w:r>
      <w:r w:rsidR="00194DC1" w:rsidRPr="00E519E8">
        <w:t>(</w:t>
      </w:r>
      <w:r w:rsidRPr="00E519E8">
        <w:t>CAR</w:t>
      </w:r>
      <w:r w:rsidR="00194DC1" w:rsidRPr="00E519E8">
        <w:t>)</w:t>
      </w:r>
      <w:r w:rsidRPr="00E519E8">
        <w:t xml:space="preserve"> und Schlüsselpaar eindeutig ist. </w:t>
      </w:r>
    </w:p>
    <w:p w:rsidR="008A6578" w:rsidRPr="00E46695" w:rsidRDefault="00E46695" w:rsidP="00E46695">
      <w:pPr>
        <w:pStyle w:val="gemStandard"/>
      </w:pPr>
      <w:r>
        <w:rPr>
          <w:b/>
        </w:rPr>
        <w:sym w:font="Wingdings" w:char="F0D5"/>
      </w:r>
    </w:p>
    <w:p w:rsidR="000560D6" w:rsidRPr="00E519E8" w:rsidRDefault="000560D6" w:rsidP="00E46695">
      <w:pPr>
        <w:pStyle w:val="berschrift4"/>
      </w:pPr>
      <w:bookmarkStart w:id="189" w:name="_Ref336938212"/>
      <w:bookmarkStart w:id="190" w:name="_Toc486426840"/>
      <w:r w:rsidRPr="00E519E8">
        <w:t>Datenobjekte eines CV-Zertifikats der Generation 2</w:t>
      </w:r>
      <w:bookmarkEnd w:id="189"/>
      <w:bookmarkEnd w:id="190"/>
    </w:p>
    <w:p w:rsidR="000560D6" w:rsidRPr="00E519E8" w:rsidRDefault="000560D6" w:rsidP="000560D6">
      <w:pPr>
        <w:pStyle w:val="gemStandard"/>
      </w:pPr>
      <w:r w:rsidRPr="00E519E8">
        <w:t>Alle Angaben in einem CV-Zertifikat der Kartengeneration 2 erfolgen über eigene Daten</w:t>
      </w:r>
      <w:r w:rsidR="00631BDE">
        <w:softHyphen/>
      </w:r>
      <w:r w:rsidRPr="00E519E8">
        <w:t>ob</w:t>
      </w:r>
      <w:r w:rsidR="00631BDE">
        <w:softHyphen/>
      </w:r>
      <w:r w:rsidRPr="00E519E8">
        <w:t xml:space="preserve">jekte. Hierzu gehören die Angaben zu CPI, CAR, öffentlicher Schlüssel, CHR, dem Certificate Holder </w:t>
      </w:r>
      <w:r w:rsidRPr="00765645">
        <w:t>Authori</w:t>
      </w:r>
      <w:r w:rsidR="00E66A3E" w:rsidRPr="00765645">
        <w:t>z</w:t>
      </w:r>
      <w:r w:rsidRPr="00765645">
        <w:t>ation</w:t>
      </w:r>
      <w:r w:rsidRPr="00E519E8">
        <w:t xml:space="preserve"> Template (CHAT), Ausstellungsdatum und Gültigkeits</w:t>
      </w:r>
      <w:r w:rsidR="00631BDE">
        <w:softHyphen/>
      </w:r>
      <w:r w:rsidRPr="00E519E8">
        <w:t xml:space="preserve">ende sowie die Signatur über die Inhalte des CV-Zertifikats. Das Zertifikatsprofil </w:t>
      </w:r>
      <w:r w:rsidR="00963713" w:rsidRPr="00E519E8">
        <w:t xml:space="preserve">eines CV-Zertifikats der Kartengeneration 2 </w:t>
      </w:r>
      <w:r w:rsidRPr="00E519E8">
        <w:t>ist in [gemSpec_PKI#6.7] beschrieben.</w:t>
      </w:r>
    </w:p>
    <w:p w:rsidR="00447DDA" w:rsidRPr="00E519E8" w:rsidRDefault="00447DDA" w:rsidP="00E46695">
      <w:pPr>
        <w:pStyle w:val="berschrift3"/>
      </w:pPr>
      <w:bookmarkStart w:id="191" w:name="_Toc486426841"/>
      <w:r w:rsidRPr="00E519E8">
        <w:t>Testunterstützung</w:t>
      </w:r>
      <w:bookmarkEnd w:id="191"/>
    </w:p>
    <w:p w:rsidR="00513D18" w:rsidRDefault="00513D18" w:rsidP="00513D18">
      <w:pPr>
        <w:pStyle w:val="gemStandard"/>
      </w:pPr>
      <w:r w:rsidRPr="00E519E8">
        <w:t>Das Vorgehen ist bei CV-Zertifikaten für die produktive CVC-CA und für die Test-CVC-CA identisch. Mit dem Antrag muss jedoch angegeben werden, dass ein Test-CV-Zertifikat erzeugt werden soll und der TSP-CVC muss zur Erzeugung des CV-Zertifikats eine Test-CVC-CA einsetzen.</w:t>
      </w:r>
    </w:p>
    <w:p w:rsidR="00513D18" w:rsidRPr="00E519E8" w:rsidRDefault="00513D18" w:rsidP="00513D18">
      <w:pPr>
        <w:pStyle w:val="gemStandard"/>
        <w:tabs>
          <w:tab w:val="left" w:pos="567"/>
        </w:tabs>
        <w:ind w:left="567" w:hanging="567"/>
        <w:rPr>
          <w:b/>
        </w:rPr>
      </w:pPr>
      <w:r w:rsidRPr="00E519E8">
        <w:rPr>
          <w:b/>
        </w:rPr>
        <w:sym w:font="Wingdings" w:char="F0D6"/>
      </w:r>
      <w:r w:rsidRPr="00E519E8">
        <w:rPr>
          <w:b/>
        </w:rPr>
        <w:tab/>
      </w:r>
      <w:r w:rsidR="0037661E" w:rsidRPr="00E519E8">
        <w:rPr>
          <w:b/>
        </w:rPr>
        <w:t>TIP1-A_3032</w:t>
      </w:r>
      <w:r w:rsidRPr="00E519E8">
        <w:rPr>
          <w:b/>
        </w:rPr>
        <w:t xml:space="preserve"> Signierung des Test-CV-Zertifikats durch die Test-CVC-CA</w:t>
      </w:r>
    </w:p>
    <w:p w:rsidR="00E46695" w:rsidRDefault="00513D18" w:rsidP="00513D18">
      <w:pPr>
        <w:pStyle w:val="gemEinzug"/>
        <w:rPr>
          <w:b/>
        </w:rPr>
      </w:pPr>
      <w:r w:rsidRPr="00E519E8">
        <w:t xml:space="preserve">Die zusammengestellten Daten für das Test-CV-Zertifikat MÜSSEN durch die Test-CVC-CA mit dem zugehörigen privaten Schlüssel signiert werden. </w:t>
      </w:r>
    </w:p>
    <w:p w:rsidR="00513D18" w:rsidRPr="00E46695" w:rsidRDefault="00E46695" w:rsidP="00E46695">
      <w:pPr>
        <w:pStyle w:val="gemStandard"/>
      </w:pPr>
      <w:r>
        <w:rPr>
          <w:b/>
        </w:rPr>
        <w:sym w:font="Wingdings" w:char="F0D5"/>
      </w:r>
    </w:p>
    <w:p w:rsidR="00597F64" w:rsidRPr="00E519E8" w:rsidRDefault="00597F64" w:rsidP="00597F64">
      <w:pPr>
        <w:pStyle w:val="gemStandard"/>
        <w:tabs>
          <w:tab w:val="left" w:pos="567"/>
        </w:tabs>
        <w:ind w:left="567" w:hanging="567"/>
        <w:rPr>
          <w:b/>
        </w:rPr>
      </w:pPr>
      <w:r w:rsidRPr="00E519E8">
        <w:rPr>
          <w:b/>
        </w:rPr>
        <w:sym w:font="Wingdings" w:char="F0D6"/>
      </w:r>
      <w:r w:rsidRPr="00E519E8">
        <w:rPr>
          <w:b/>
        </w:rPr>
        <w:tab/>
      </w:r>
      <w:r w:rsidR="004A21D1" w:rsidRPr="00E519E8">
        <w:rPr>
          <w:b/>
        </w:rPr>
        <w:t>TIP1-A_4229</w:t>
      </w:r>
      <w:r w:rsidRPr="00E519E8">
        <w:rPr>
          <w:b/>
        </w:rPr>
        <w:t xml:space="preserve"> </w:t>
      </w:r>
      <w:r w:rsidR="00233C6C" w:rsidRPr="00E519E8">
        <w:rPr>
          <w:b/>
        </w:rPr>
        <w:t>Optionale Sicherheitsmechanismen bei Ausgabe von Test-CV-Zertifikaten</w:t>
      </w:r>
    </w:p>
    <w:p w:rsidR="00E46695" w:rsidRDefault="00597F64" w:rsidP="00597F64">
      <w:pPr>
        <w:pStyle w:val="gemAufzhlung"/>
        <w:numPr>
          <w:ilvl w:val="0"/>
          <w:numId w:val="0"/>
        </w:numPr>
        <w:ind w:left="567"/>
        <w:rPr>
          <w:b/>
        </w:rPr>
      </w:pPr>
      <w:r w:rsidRPr="00E519E8">
        <w:t xml:space="preserve">Der TSP-CVC KANN </w:t>
      </w:r>
      <w:r w:rsidR="00233C6C" w:rsidRPr="00E519E8">
        <w:t xml:space="preserve">für den Datenaustausch </w:t>
      </w:r>
      <w:r w:rsidRPr="00E519E8">
        <w:t>bei der Ausgabe von Test-CV-Zer</w:t>
      </w:r>
      <w:r w:rsidR="00631BDE">
        <w:softHyphen/>
      </w:r>
      <w:r w:rsidRPr="00E519E8">
        <w:t>tifikaten auf den Einsatz von Mechanismen zur Sicherung der Datenintegrität und</w:t>
      </w:r>
      <w:r w:rsidR="00765645">
        <w:t xml:space="preserve"> </w:t>
      </w:r>
      <w:r w:rsidR="00765645">
        <w:br/>
        <w:t>-</w:t>
      </w:r>
      <w:r w:rsidRPr="00E519E8">
        <w:t xml:space="preserve">authentizität sowie zur Verschlüsselung von Daten verzichten. </w:t>
      </w:r>
    </w:p>
    <w:p w:rsidR="00597F64" w:rsidRPr="00E46695" w:rsidRDefault="00E46695" w:rsidP="00E46695">
      <w:pPr>
        <w:pStyle w:val="gemStandard"/>
      </w:pPr>
      <w:r>
        <w:rPr>
          <w:b/>
        </w:rPr>
        <w:sym w:font="Wingdings" w:char="F0D5"/>
      </w:r>
    </w:p>
    <w:p w:rsidR="00E46695" w:rsidRDefault="00E46695" w:rsidP="00E46695">
      <w:pPr>
        <w:pStyle w:val="berschrift1"/>
        <w:sectPr w:rsidR="00E46695" w:rsidSect="006B64B8">
          <w:pgSz w:w="11906" w:h="16838" w:code="9"/>
          <w:pgMar w:top="1916" w:right="1418" w:bottom="1134" w:left="1701" w:header="539" w:footer="437" w:gutter="0"/>
          <w:pgBorders w:offsetFrom="page">
            <w:right w:val="single" w:sz="48" w:space="24" w:color="FFCC99"/>
          </w:pgBorders>
          <w:cols w:space="708"/>
          <w:docGrid w:linePitch="360"/>
        </w:sectPr>
      </w:pPr>
      <w:bookmarkStart w:id="192" w:name="_Toc126455659"/>
      <w:bookmarkStart w:id="193" w:name="_Toc126575084"/>
      <w:bookmarkStart w:id="194" w:name="_Toc126575344"/>
      <w:bookmarkStart w:id="195" w:name="_Toc175538681"/>
      <w:bookmarkStart w:id="196" w:name="_Toc175543335"/>
      <w:bookmarkStart w:id="197" w:name="_Toc175547595"/>
      <w:bookmarkEnd w:id="78"/>
      <w:bookmarkEnd w:id="172"/>
    </w:p>
    <w:p w:rsidR="0098496E" w:rsidRPr="00E519E8" w:rsidRDefault="0098496E" w:rsidP="00E46695">
      <w:pPr>
        <w:pStyle w:val="berschrift1"/>
      </w:pPr>
      <w:bookmarkStart w:id="198" w:name="_Toc486426842"/>
      <w:r w:rsidRPr="00E519E8">
        <w:lastRenderedPageBreak/>
        <w:t xml:space="preserve">Anhang </w:t>
      </w:r>
      <w:bookmarkEnd w:id="192"/>
      <w:bookmarkEnd w:id="193"/>
      <w:bookmarkEnd w:id="194"/>
      <w:bookmarkEnd w:id="195"/>
      <w:bookmarkEnd w:id="196"/>
      <w:bookmarkEnd w:id="197"/>
      <w:r w:rsidR="00DB7B23" w:rsidRPr="00E519E8">
        <w:t>A</w:t>
      </w:r>
      <w:r w:rsidR="00AE6B8F" w:rsidRPr="00E519E8">
        <w:t xml:space="preserve"> </w:t>
      </w:r>
      <w:r w:rsidR="00B445D6" w:rsidRPr="00E519E8">
        <w:t>–</w:t>
      </w:r>
      <w:r w:rsidR="00AE6B8F" w:rsidRPr="00E519E8">
        <w:t xml:space="preserve"> Verzeichnisse</w:t>
      </w:r>
      <w:bookmarkEnd w:id="198"/>
    </w:p>
    <w:p w:rsidR="0098496E" w:rsidRPr="00E519E8" w:rsidRDefault="0098496E" w:rsidP="00E46695">
      <w:pPr>
        <w:pStyle w:val="berschrift2"/>
      </w:pPr>
      <w:bookmarkStart w:id="199" w:name="ANFANG_ABKZG"/>
      <w:bookmarkStart w:id="200" w:name="ENDE_KAP3"/>
      <w:bookmarkStart w:id="201" w:name="_Toc434807561"/>
      <w:bookmarkStart w:id="202" w:name="_Toc434987729"/>
      <w:bookmarkStart w:id="203" w:name="_Toc436799862"/>
      <w:bookmarkStart w:id="204" w:name="_Toc520260033"/>
      <w:bookmarkStart w:id="205" w:name="_Toc126455660"/>
      <w:bookmarkStart w:id="206" w:name="_Toc126575085"/>
      <w:bookmarkStart w:id="207" w:name="_Toc126575345"/>
      <w:bookmarkStart w:id="208" w:name="_Toc175538682"/>
      <w:bookmarkStart w:id="209" w:name="_Toc175543336"/>
      <w:bookmarkStart w:id="210" w:name="_Toc175547596"/>
      <w:bookmarkStart w:id="211" w:name="_Toc486426843"/>
      <w:bookmarkEnd w:id="199"/>
      <w:bookmarkEnd w:id="200"/>
      <w:r w:rsidRPr="00E519E8">
        <w:t>A1 – Abkürzungen</w:t>
      </w:r>
      <w:bookmarkEnd w:id="201"/>
      <w:bookmarkEnd w:id="202"/>
      <w:bookmarkEnd w:id="203"/>
      <w:bookmarkEnd w:id="204"/>
      <w:bookmarkEnd w:id="205"/>
      <w:bookmarkEnd w:id="206"/>
      <w:bookmarkEnd w:id="207"/>
      <w:bookmarkEnd w:id="208"/>
      <w:bookmarkEnd w:id="209"/>
      <w:bookmarkEnd w:id="210"/>
      <w:bookmarkEnd w:id="2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7040"/>
      </w:tblGrid>
      <w:tr w:rsidR="0098496E" w:rsidRPr="00E73965" w:rsidTr="001179DE">
        <w:trPr>
          <w:trHeight w:val="256"/>
          <w:tblHeader/>
        </w:trPr>
        <w:tc>
          <w:tcPr>
            <w:tcW w:w="1800" w:type="dxa"/>
            <w:shd w:val="clear" w:color="auto" w:fill="E0E0E0"/>
          </w:tcPr>
          <w:p w:rsidR="0098496E" w:rsidRPr="00E73965" w:rsidRDefault="0098496E" w:rsidP="00631BDE">
            <w:pPr>
              <w:pStyle w:val="gemtab11ptAbstand"/>
              <w:rPr>
                <w:b/>
                <w:bCs/>
                <w:sz w:val="20"/>
              </w:rPr>
            </w:pPr>
            <w:bookmarkStart w:id="212" w:name="ANFANG_DEFS"/>
            <w:bookmarkStart w:id="213" w:name="ENDE_ABKZG"/>
            <w:bookmarkStart w:id="214" w:name="_Toc434807562"/>
            <w:bookmarkStart w:id="215" w:name="_Toc434987730"/>
            <w:bookmarkStart w:id="216" w:name="_Toc436799863"/>
            <w:bookmarkStart w:id="217" w:name="_Toc520260034"/>
            <w:bookmarkEnd w:id="212"/>
            <w:bookmarkEnd w:id="213"/>
            <w:r w:rsidRPr="00E73965">
              <w:rPr>
                <w:b/>
                <w:bCs/>
                <w:sz w:val="20"/>
              </w:rPr>
              <w:t>Kürzel</w:t>
            </w:r>
          </w:p>
        </w:tc>
        <w:tc>
          <w:tcPr>
            <w:tcW w:w="7040" w:type="dxa"/>
            <w:shd w:val="clear" w:color="auto" w:fill="E0E0E0"/>
          </w:tcPr>
          <w:p w:rsidR="0098496E" w:rsidRPr="00E73965" w:rsidRDefault="0098496E" w:rsidP="00631BDE">
            <w:pPr>
              <w:pStyle w:val="gemtab11ptAbstand"/>
              <w:rPr>
                <w:b/>
                <w:bCs/>
                <w:sz w:val="20"/>
              </w:rPr>
            </w:pPr>
            <w:r w:rsidRPr="00E73965">
              <w:rPr>
                <w:b/>
                <w:bCs/>
                <w:sz w:val="20"/>
              </w:rPr>
              <w:t>Erläuterung</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C2C</w:t>
            </w:r>
          </w:p>
        </w:tc>
        <w:tc>
          <w:tcPr>
            <w:tcW w:w="7040" w:type="dxa"/>
            <w:shd w:val="clear" w:color="auto" w:fill="auto"/>
          </w:tcPr>
          <w:p w:rsidR="00A02A9C" w:rsidRPr="00631BDE" w:rsidRDefault="00F736A1" w:rsidP="00631BDE">
            <w:pPr>
              <w:pStyle w:val="gemtab11ptAbstand"/>
              <w:rPr>
                <w:sz w:val="20"/>
              </w:rPr>
            </w:pPr>
            <w:r w:rsidRPr="00631BDE">
              <w:rPr>
                <w:sz w:val="20"/>
              </w:rPr>
              <w:t>C</w:t>
            </w:r>
            <w:r w:rsidR="00A02A9C" w:rsidRPr="00631BDE">
              <w:rPr>
                <w:sz w:val="20"/>
              </w:rPr>
              <w:t xml:space="preserve">ard to </w:t>
            </w:r>
            <w:r w:rsidRPr="00631BDE">
              <w:rPr>
                <w:sz w:val="20"/>
              </w:rPr>
              <w:t>C</w:t>
            </w:r>
            <w:r w:rsidR="00A02A9C" w:rsidRPr="00631BDE">
              <w:rPr>
                <w:sz w:val="20"/>
              </w:rPr>
              <w:t>ard</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CA</w:t>
            </w:r>
          </w:p>
        </w:tc>
        <w:tc>
          <w:tcPr>
            <w:tcW w:w="7040" w:type="dxa"/>
            <w:shd w:val="clear" w:color="auto" w:fill="auto"/>
          </w:tcPr>
          <w:p w:rsidR="00A02A9C" w:rsidRPr="00631BDE" w:rsidRDefault="00F736A1" w:rsidP="00631BDE">
            <w:pPr>
              <w:pStyle w:val="gemtab11ptAbstand"/>
              <w:rPr>
                <w:sz w:val="20"/>
              </w:rPr>
            </w:pPr>
            <w:r w:rsidRPr="00631BDE">
              <w:rPr>
                <w:sz w:val="20"/>
              </w:rPr>
              <w:t>C</w:t>
            </w:r>
            <w:r w:rsidR="00A02A9C" w:rsidRPr="00631BDE">
              <w:rPr>
                <w:sz w:val="20"/>
              </w:rPr>
              <w:t xml:space="preserve">ertification </w:t>
            </w:r>
            <w:r w:rsidRPr="00631BDE">
              <w:rPr>
                <w:sz w:val="20"/>
              </w:rPr>
              <w:t>A</w:t>
            </w:r>
            <w:r w:rsidR="00A02A9C" w:rsidRPr="00631BDE">
              <w:rPr>
                <w:sz w:val="20"/>
              </w:rPr>
              <w:t>uthority</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CAR</w:t>
            </w:r>
          </w:p>
        </w:tc>
        <w:tc>
          <w:tcPr>
            <w:tcW w:w="7040" w:type="dxa"/>
            <w:shd w:val="clear" w:color="auto" w:fill="auto"/>
          </w:tcPr>
          <w:p w:rsidR="00A02A9C" w:rsidRPr="00631BDE" w:rsidRDefault="00A02A9C" w:rsidP="00631BDE">
            <w:pPr>
              <w:pStyle w:val="gemtab11ptAbstand"/>
              <w:rPr>
                <w:sz w:val="20"/>
              </w:rPr>
            </w:pPr>
            <w:r w:rsidRPr="00631BDE">
              <w:rPr>
                <w:sz w:val="20"/>
              </w:rPr>
              <w:t>Certificate Authority Reference</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CHA</w:t>
            </w:r>
          </w:p>
        </w:tc>
        <w:tc>
          <w:tcPr>
            <w:tcW w:w="7040" w:type="dxa"/>
            <w:shd w:val="clear" w:color="auto" w:fill="auto"/>
          </w:tcPr>
          <w:p w:rsidR="00A02A9C" w:rsidRPr="00765645" w:rsidRDefault="00A02A9C" w:rsidP="00765645">
            <w:pPr>
              <w:pStyle w:val="gemtab11ptAbstand"/>
              <w:rPr>
                <w:sz w:val="20"/>
              </w:rPr>
            </w:pPr>
            <w:r w:rsidRPr="00765645">
              <w:rPr>
                <w:sz w:val="20"/>
              </w:rPr>
              <w:t xml:space="preserve">Certificate Holder </w:t>
            </w:r>
            <w:r w:rsidRPr="00765645">
              <w:rPr>
                <w:sz w:val="20"/>
                <w:lang w:val="en-US"/>
              </w:rPr>
              <w:t>Authori</w:t>
            </w:r>
            <w:r w:rsidR="00E66A3E" w:rsidRPr="00765645">
              <w:rPr>
                <w:sz w:val="20"/>
                <w:lang w:val="en-US"/>
              </w:rPr>
              <w:t>z</w:t>
            </w:r>
            <w:r w:rsidRPr="00765645">
              <w:rPr>
                <w:sz w:val="20"/>
                <w:lang w:val="en-US"/>
              </w:rPr>
              <w:t>ation</w:t>
            </w:r>
          </w:p>
        </w:tc>
      </w:tr>
      <w:tr w:rsidR="00AD46BC" w:rsidRPr="00631BDE" w:rsidTr="001179DE">
        <w:trPr>
          <w:trHeight w:val="266"/>
        </w:trPr>
        <w:tc>
          <w:tcPr>
            <w:tcW w:w="1800" w:type="dxa"/>
            <w:shd w:val="clear" w:color="auto" w:fill="auto"/>
          </w:tcPr>
          <w:p w:rsidR="00AD46BC" w:rsidRPr="00631BDE" w:rsidRDefault="00AD46BC" w:rsidP="00631BDE">
            <w:pPr>
              <w:pStyle w:val="gemtab11ptAbstand"/>
              <w:rPr>
                <w:sz w:val="20"/>
              </w:rPr>
            </w:pPr>
            <w:r w:rsidRPr="00631BDE">
              <w:rPr>
                <w:sz w:val="20"/>
              </w:rPr>
              <w:t>CHAT</w:t>
            </w:r>
          </w:p>
        </w:tc>
        <w:tc>
          <w:tcPr>
            <w:tcW w:w="7040" w:type="dxa"/>
            <w:shd w:val="clear" w:color="auto" w:fill="auto"/>
          </w:tcPr>
          <w:p w:rsidR="00AD46BC" w:rsidRPr="00765645" w:rsidRDefault="00AD46BC" w:rsidP="00765645">
            <w:pPr>
              <w:pStyle w:val="gemtab11ptAbstand"/>
              <w:rPr>
                <w:sz w:val="20"/>
              </w:rPr>
            </w:pPr>
            <w:r w:rsidRPr="00765645">
              <w:rPr>
                <w:sz w:val="20"/>
              </w:rPr>
              <w:t xml:space="preserve">Certificate Holder </w:t>
            </w:r>
            <w:r w:rsidRPr="00765645">
              <w:rPr>
                <w:sz w:val="20"/>
                <w:lang w:val="en-US"/>
              </w:rPr>
              <w:t>Authori</w:t>
            </w:r>
            <w:r w:rsidR="00E66A3E" w:rsidRPr="00765645">
              <w:rPr>
                <w:sz w:val="20"/>
                <w:lang w:val="en-US"/>
              </w:rPr>
              <w:t>z</w:t>
            </w:r>
            <w:r w:rsidRPr="00765645">
              <w:rPr>
                <w:sz w:val="20"/>
                <w:lang w:val="en-US"/>
              </w:rPr>
              <w:t>ation Template</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CHR</w:t>
            </w:r>
          </w:p>
        </w:tc>
        <w:tc>
          <w:tcPr>
            <w:tcW w:w="7040" w:type="dxa"/>
            <w:shd w:val="clear" w:color="auto" w:fill="auto"/>
          </w:tcPr>
          <w:p w:rsidR="00A02A9C" w:rsidRPr="00765645" w:rsidRDefault="00A02A9C" w:rsidP="00631BDE">
            <w:pPr>
              <w:pStyle w:val="gemtab11ptAbstand"/>
              <w:rPr>
                <w:sz w:val="20"/>
              </w:rPr>
            </w:pPr>
            <w:r w:rsidRPr="00765645">
              <w:rPr>
                <w:sz w:val="20"/>
              </w:rPr>
              <w:t xml:space="preserve">Certificate Holder </w:t>
            </w:r>
            <w:r w:rsidRPr="00765645">
              <w:rPr>
                <w:sz w:val="20"/>
                <w:lang w:val="en-US"/>
              </w:rPr>
              <w:t>Reference</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CPI</w:t>
            </w:r>
          </w:p>
        </w:tc>
        <w:tc>
          <w:tcPr>
            <w:tcW w:w="7040" w:type="dxa"/>
            <w:shd w:val="clear" w:color="auto" w:fill="auto"/>
          </w:tcPr>
          <w:p w:rsidR="00A02A9C" w:rsidRPr="00631BDE" w:rsidRDefault="00A02A9C" w:rsidP="00631BDE">
            <w:pPr>
              <w:pStyle w:val="gemtab11ptAbstand"/>
              <w:rPr>
                <w:sz w:val="20"/>
              </w:rPr>
            </w:pPr>
            <w:r w:rsidRPr="00631BDE">
              <w:rPr>
                <w:sz w:val="20"/>
              </w:rPr>
              <w:t xml:space="preserve">Certificate Profile </w:t>
            </w:r>
            <w:r w:rsidRPr="00631BDE">
              <w:rPr>
                <w:sz w:val="20"/>
                <w:lang w:val="en-US"/>
              </w:rPr>
              <w:t>Identifier</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CV</w:t>
            </w:r>
          </w:p>
        </w:tc>
        <w:tc>
          <w:tcPr>
            <w:tcW w:w="7040" w:type="dxa"/>
            <w:shd w:val="clear" w:color="auto" w:fill="auto"/>
          </w:tcPr>
          <w:p w:rsidR="00A02A9C" w:rsidRPr="00631BDE" w:rsidRDefault="00F736A1" w:rsidP="00631BDE">
            <w:pPr>
              <w:pStyle w:val="gemtab11ptAbstand"/>
              <w:rPr>
                <w:sz w:val="20"/>
              </w:rPr>
            </w:pPr>
            <w:r w:rsidRPr="00631BDE">
              <w:rPr>
                <w:sz w:val="20"/>
              </w:rPr>
              <w:t>C</w:t>
            </w:r>
            <w:r w:rsidR="00A02A9C" w:rsidRPr="00631BDE">
              <w:rPr>
                <w:sz w:val="20"/>
              </w:rPr>
              <w:t xml:space="preserve">ard </w:t>
            </w:r>
            <w:r w:rsidRPr="00631BDE">
              <w:rPr>
                <w:sz w:val="20"/>
              </w:rPr>
              <w:t>V</w:t>
            </w:r>
            <w:r w:rsidR="00A02A9C" w:rsidRPr="00631BDE">
              <w:rPr>
                <w:sz w:val="20"/>
              </w:rPr>
              <w:t>erifiable</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CVC</w:t>
            </w:r>
          </w:p>
        </w:tc>
        <w:tc>
          <w:tcPr>
            <w:tcW w:w="7040" w:type="dxa"/>
            <w:shd w:val="clear" w:color="auto" w:fill="auto"/>
          </w:tcPr>
          <w:p w:rsidR="00A02A9C" w:rsidRPr="00631BDE" w:rsidRDefault="00F736A1" w:rsidP="00631BDE">
            <w:pPr>
              <w:pStyle w:val="gemtab11ptAbstand"/>
              <w:rPr>
                <w:sz w:val="20"/>
              </w:rPr>
            </w:pPr>
            <w:r w:rsidRPr="00631BDE">
              <w:rPr>
                <w:sz w:val="20"/>
              </w:rPr>
              <w:t>C</w:t>
            </w:r>
            <w:r w:rsidR="00A02A9C" w:rsidRPr="00631BDE">
              <w:rPr>
                <w:sz w:val="20"/>
              </w:rPr>
              <w:t xml:space="preserve">ard </w:t>
            </w:r>
            <w:r w:rsidRPr="00631BDE">
              <w:rPr>
                <w:sz w:val="20"/>
              </w:rPr>
              <w:t>V</w:t>
            </w:r>
            <w:r w:rsidR="00A02A9C" w:rsidRPr="00631BDE">
              <w:rPr>
                <w:sz w:val="20"/>
              </w:rPr>
              <w:t xml:space="preserve">erifiable </w:t>
            </w:r>
            <w:r w:rsidRPr="00631BDE">
              <w:rPr>
                <w:sz w:val="20"/>
              </w:rPr>
              <w:t>C</w:t>
            </w:r>
            <w:r w:rsidR="00A02A9C" w:rsidRPr="00631BDE">
              <w:rPr>
                <w:sz w:val="20"/>
              </w:rPr>
              <w:t>ertificate</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CVC-CA</w:t>
            </w:r>
          </w:p>
        </w:tc>
        <w:tc>
          <w:tcPr>
            <w:tcW w:w="7040" w:type="dxa"/>
            <w:shd w:val="clear" w:color="auto" w:fill="auto"/>
          </w:tcPr>
          <w:p w:rsidR="00A02A9C" w:rsidRPr="00631BDE" w:rsidRDefault="00A02A9C" w:rsidP="00631BDE">
            <w:pPr>
              <w:pStyle w:val="gemtab11ptAbstand"/>
              <w:rPr>
                <w:sz w:val="20"/>
              </w:rPr>
            </w:pPr>
            <w:r w:rsidRPr="00631BDE">
              <w:rPr>
                <w:sz w:val="20"/>
              </w:rPr>
              <w:t>CA der zweiten Ebene der PKI für CV-Zertifikate</w:t>
            </w:r>
          </w:p>
        </w:tc>
      </w:tr>
      <w:tr w:rsidR="00F50D7F" w:rsidRPr="00631BDE" w:rsidTr="001179DE">
        <w:trPr>
          <w:trHeight w:val="266"/>
        </w:trPr>
        <w:tc>
          <w:tcPr>
            <w:tcW w:w="1800" w:type="dxa"/>
            <w:shd w:val="clear" w:color="auto" w:fill="auto"/>
          </w:tcPr>
          <w:p w:rsidR="00F50D7F" w:rsidRPr="00631BDE" w:rsidRDefault="00F50D7F" w:rsidP="00631BDE">
            <w:pPr>
              <w:pStyle w:val="gemtab11ptAbstand"/>
              <w:rPr>
                <w:sz w:val="20"/>
              </w:rPr>
            </w:pPr>
            <w:r w:rsidRPr="00631BDE">
              <w:rPr>
                <w:sz w:val="20"/>
              </w:rPr>
              <w:t>CVC-Root-CA</w:t>
            </w:r>
          </w:p>
        </w:tc>
        <w:tc>
          <w:tcPr>
            <w:tcW w:w="7040" w:type="dxa"/>
            <w:shd w:val="clear" w:color="auto" w:fill="auto"/>
          </w:tcPr>
          <w:p w:rsidR="00F50D7F" w:rsidRPr="00631BDE" w:rsidRDefault="00F50D7F" w:rsidP="00631BDE">
            <w:pPr>
              <w:pStyle w:val="gemtab11ptAbstand"/>
              <w:rPr>
                <w:sz w:val="20"/>
              </w:rPr>
            </w:pPr>
            <w:r w:rsidRPr="00631BDE">
              <w:rPr>
                <w:sz w:val="20"/>
              </w:rPr>
              <w:t>CA der obersten Ebene der PKI für CV-Zertifikate</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eGK</w:t>
            </w:r>
          </w:p>
        </w:tc>
        <w:tc>
          <w:tcPr>
            <w:tcW w:w="7040" w:type="dxa"/>
            <w:shd w:val="clear" w:color="auto" w:fill="auto"/>
          </w:tcPr>
          <w:p w:rsidR="00A02A9C" w:rsidRPr="00631BDE" w:rsidRDefault="00A02A9C" w:rsidP="00631BDE">
            <w:pPr>
              <w:pStyle w:val="gemtab11ptAbstand"/>
              <w:rPr>
                <w:sz w:val="20"/>
              </w:rPr>
            </w:pPr>
            <w:r w:rsidRPr="00631BDE">
              <w:rPr>
                <w:sz w:val="20"/>
              </w:rPr>
              <w:t>Elektronische Gesundheitskarte</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gSMC</w:t>
            </w:r>
          </w:p>
        </w:tc>
        <w:tc>
          <w:tcPr>
            <w:tcW w:w="7040" w:type="dxa"/>
            <w:shd w:val="clear" w:color="auto" w:fill="auto"/>
          </w:tcPr>
          <w:p w:rsidR="00A02A9C" w:rsidRPr="00631BDE" w:rsidRDefault="00A02A9C" w:rsidP="00631BDE">
            <w:pPr>
              <w:pStyle w:val="gemtab11ptAbstand"/>
              <w:rPr>
                <w:sz w:val="20"/>
              </w:rPr>
            </w:pPr>
            <w:r w:rsidRPr="00631BDE">
              <w:rPr>
                <w:sz w:val="20"/>
              </w:rPr>
              <w:t>Gerätebezogene Security Module Card</w:t>
            </w:r>
          </w:p>
        </w:tc>
      </w:tr>
      <w:tr w:rsidR="00B445D6" w:rsidRPr="00631BDE" w:rsidTr="001179DE">
        <w:trPr>
          <w:trHeight w:val="266"/>
        </w:trPr>
        <w:tc>
          <w:tcPr>
            <w:tcW w:w="1800" w:type="dxa"/>
            <w:shd w:val="clear" w:color="auto" w:fill="auto"/>
          </w:tcPr>
          <w:p w:rsidR="00B445D6" w:rsidRPr="00631BDE" w:rsidRDefault="00B445D6" w:rsidP="00631BDE">
            <w:pPr>
              <w:pStyle w:val="gemtab11ptAbstand"/>
              <w:rPr>
                <w:sz w:val="20"/>
              </w:rPr>
            </w:pPr>
            <w:r w:rsidRPr="00631BDE">
              <w:rPr>
                <w:sz w:val="20"/>
              </w:rPr>
              <w:t>gSMC-K</w:t>
            </w:r>
          </w:p>
        </w:tc>
        <w:tc>
          <w:tcPr>
            <w:tcW w:w="7040" w:type="dxa"/>
            <w:shd w:val="clear" w:color="auto" w:fill="auto"/>
          </w:tcPr>
          <w:p w:rsidR="00B445D6" w:rsidRPr="00631BDE" w:rsidRDefault="00B445D6" w:rsidP="00631BDE">
            <w:pPr>
              <w:pStyle w:val="gemtab11ptAbstand"/>
              <w:rPr>
                <w:sz w:val="20"/>
              </w:rPr>
            </w:pPr>
            <w:r w:rsidRPr="00631BDE">
              <w:rPr>
                <w:sz w:val="20"/>
              </w:rPr>
              <w:t>Gerätebezogene Security Module Card Konnektor als &lt;holder&gt;</w:t>
            </w:r>
          </w:p>
        </w:tc>
      </w:tr>
      <w:tr w:rsidR="00B445D6" w:rsidRPr="00631BDE" w:rsidTr="001179DE">
        <w:trPr>
          <w:trHeight w:val="266"/>
        </w:trPr>
        <w:tc>
          <w:tcPr>
            <w:tcW w:w="1800" w:type="dxa"/>
            <w:shd w:val="clear" w:color="auto" w:fill="auto"/>
          </w:tcPr>
          <w:p w:rsidR="00B445D6" w:rsidRPr="00631BDE" w:rsidRDefault="00B445D6" w:rsidP="00631BDE">
            <w:pPr>
              <w:pStyle w:val="gemtab11ptAbstand"/>
              <w:rPr>
                <w:sz w:val="20"/>
              </w:rPr>
            </w:pPr>
            <w:r w:rsidRPr="00631BDE">
              <w:rPr>
                <w:sz w:val="20"/>
              </w:rPr>
              <w:t>gSMC-KT</w:t>
            </w:r>
          </w:p>
        </w:tc>
        <w:tc>
          <w:tcPr>
            <w:tcW w:w="7040" w:type="dxa"/>
            <w:shd w:val="clear" w:color="auto" w:fill="auto"/>
          </w:tcPr>
          <w:p w:rsidR="00B445D6" w:rsidRPr="00631BDE" w:rsidRDefault="00B445D6" w:rsidP="00631BDE">
            <w:pPr>
              <w:pStyle w:val="gemtab11ptAbstand"/>
              <w:rPr>
                <w:sz w:val="20"/>
              </w:rPr>
            </w:pPr>
            <w:r w:rsidRPr="00631BDE">
              <w:rPr>
                <w:sz w:val="20"/>
              </w:rPr>
              <w:t>Gerätebezogene Security Module Card Kartenterminal als &lt;holder&gt;</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HBA</w:t>
            </w:r>
          </w:p>
        </w:tc>
        <w:tc>
          <w:tcPr>
            <w:tcW w:w="7040" w:type="dxa"/>
            <w:shd w:val="clear" w:color="auto" w:fill="auto"/>
          </w:tcPr>
          <w:p w:rsidR="00A02A9C" w:rsidRPr="00631BDE" w:rsidRDefault="00A02A9C" w:rsidP="00631BDE">
            <w:pPr>
              <w:pStyle w:val="gemtab11ptAbstand"/>
              <w:rPr>
                <w:sz w:val="20"/>
              </w:rPr>
            </w:pPr>
            <w:r w:rsidRPr="00631BDE">
              <w:rPr>
                <w:sz w:val="20"/>
              </w:rPr>
              <w:t>Heilberufsausweis</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HPC</w:t>
            </w:r>
          </w:p>
        </w:tc>
        <w:tc>
          <w:tcPr>
            <w:tcW w:w="7040" w:type="dxa"/>
            <w:shd w:val="clear" w:color="auto" w:fill="auto"/>
          </w:tcPr>
          <w:p w:rsidR="00A02A9C" w:rsidRPr="00631BDE" w:rsidRDefault="00A02A9C" w:rsidP="00631BDE">
            <w:pPr>
              <w:pStyle w:val="gemtab11ptAbstand"/>
              <w:rPr>
                <w:sz w:val="20"/>
              </w:rPr>
            </w:pPr>
            <w:r w:rsidRPr="00631BDE">
              <w:rPr>
                <w:sz w:val="20"/>
              </w:rPr>
              <w:t xml:space="preserve">Health Professional Card </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HSM</w:t>
            </w:r>
          </w:p>
        </w:tc>
        <w:tc>
          <w:tcPr>
            <w:tcW w:w="7040" w:type="dxa"/>
            <w:shd w:val="clear" w:color="auto" w:fill="auto"/>
          </w:tcPr>
          <w:p w:rsidR="00A02A9C" w:rsidRPr="00631BDE" w:rsidRDefault="00A02A9C" w:rsidP="00631BDE">
            <w:pPr>
              <w:pStyle w:val="gemtab11ptAbstand"/>
              <w:rPr>
                <w:sz w:val="20"/>
              </w:rPr>
            </w:pPr>
            <w:r w:rsidRPr="00631BDE">
              <w:rPr>
                <w:sz w:val="20"/>
              </w:rPr>
              <w:t>Hardwaresicherheitsmodul</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ICCSN</w:t>
            </w:r>
          </w:p>
        </w:tc>
        <w:tc>
          <w:tcPr>
            <w:tcW w:w="7040" w:type="dxa"/>
            <w:shd w:val="clear" w:color="auto" w:fill="auto"/>
          </w:tcPr>
          <w:p w:rsidR="00A02A9C" w:rsidRPr="00631BDE" w:rsidRDefault="00A02A9C" w:rsidP="00631BDE">
            <w:pPr>
              <w:pStyle w:val="gemtab11ptAbstand"/>
              <w:rPr>
                <w:sz w:val="20"/>
              </w:rPr>
            </w:pPr>
            <w:r w:rsidRPr="00631BDE">
              <w:rPr>
                <w:sz w:val="20"/>
              </w:rPr>
              <w:t>ICC Serial Number</w:t>
            </w:r>
          </w:p>
        </w:tc>
      </w:tr>
      <w:tr w:rsidR="00346EC4" w:rsidRPr="00631BDE" w:rsidTr="001179DE">
        <w:trPr>
          <w:trHeight w:val="266"/>
        </w:trPr>
        <w:tc>
          <w:tcPr>
            <w:tcW w:w="1800" w:type="dxa"/>
            <w:shd w:val="clear" w:color="auto" w:fill="auto"/>
          </w:tcPr>
          <w:p w:rsidR="00346EC4" w:rsidRPr="00631BDE" w:rsidRDefault="00346EC4" w:rsidP="00631BDE">
            <w:pPr>
              <w:pStyle w:val="gemtab11ptAbstand"/>
              <w:rPr>
                <w:sz w:val="20"/>
              </w:rPr>
            </w:pPr>
            <w:r>
              <w:rPr>
                <w:sz w:val="20"/>
              </w:rPr>
              <w:t>KTR</w:t>
            </w:r>
          </w:p>
        </w:tc>
        <w:tc>
          <w:tcPr>
            <w:tcW w:w="7040" w:type="dxa"/>
            <w:shd w:val="clear" w:color="auto" w:fill="auto"/>
          </w:tcPr>
          <w:p w:rsidR="00346EC4" w:rsidRPr="00631BDE" w:rsidRDefault="00346EC4" w:rsidP="00631BDE">
            <w:pPr>
              <w:pStyle w:val="gemtab11ptAbstand"/>
              <w:rPr>
                <w:sz w:val="20"/>
              </w:rPr>
            </w:pPr>
            <w:r w:rsidRPr="00346EC4">
              <w:rPr>
                <w:sz w:val="20"/>
              </w:rPr>
              <w:t>Kostenträger</w:t>
            </w:r>
          </w:p>
        </w:tc>
      </w:tr>
      <w:tr w:rsidR="00346EC4" w:rsidRPr="00631BDE" w:rsidTr="001179DE">
        <w:trPr>
          <w:trHeight w:val="266"/>
        </w:trPr>
        <w:tc>
          <w:tcPr>
            <w:tcW w:w="1800" w:type="dxa"/>
            <w:shd w:val="clear" w:color="auto" w:fill="auto"/>
          </w:tcPr>
          <w:p w:rsidR="00346EC4" w:rsidRPr="00631BDE" w:rsidRDefault="00346EC4" w:rsidP="00631BDE">
            <w:pPr>
              <w:pStyle w:val="gemtab11ptAbstand"/>
              <w:rPr>
                <w:sz w:val="20"/>
              </w:rPr>
            </w:pPr>
            <w:r>
              <w:rPr>
                <w:sz w:val="20"/>
              </w:rPr>
              <w:t>LEO</w:t>
            </w:r>
          </w:p>
        </w:tc>
        <w:tc>
          <w:tcPr>
            <w:tcW w:w="7040" w:type="dxa"/>
            <w:shd w:val="clear" w:color="auto" w:fill="auto"/>
          </w:tcPr>
          <w:p w:rsidR="00346EC4" w:rsidRPr="00631BDE" w:rsidRDefault="00346EC4" w:rsidP="00631BDE">
            <w:pPr>
              <w:pStyle w:val="gemtab11ptAbstand"/>
              <w:rPr>
                <w:sz w:val="20"/>
              </w:rPr>
            </w:pPr>
            <w:r w:rsidRPr="00346EC4">
              <w:rPr>
                <w:sz w:val="20"/>
              </w:rPr>
              <w:t>Leistungserbringerorganisation</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OID</w:t>
            </w:r>
          </w:p>
        </w:tc>
        <w:tc>
          <w:tcPr>
            <w:tcW w:w="7040" w:type="dxa"/>
            <w:shd w:val="clear" w:color="auto" w:fill="auto"/>
          </w:tcPr>
          <w:p w:rsidR="00A02A9C" w:rsidRPr="00631BDE" w:rsidRDefault="00A02A9C" w:rsidP="00631BDE">
            <w:pPr>
              <w:pStyle w:val="gemtab11ptAbstand"/>
              <w:rPr>
                <w:sz w:val="20"/>
              </w:rPr>
            </w:pPr>
            <w:r w:rsidRPr="00631BDE">
              <w:rPr>
                <w:sz w:val="20"/>
              </w:rPr>
              <w:t>Object Identifier</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PKI</w:t>
            </w:r>
          </w:p>
        </w:tc>
        <w:tc>
          <w:tcPr>
            <w:tcW w:w="7040" w:type="dxa"/>
            <w:shd w:val="clear" w:color="auto" w:fill="auto"/>
          </w:tcPr>
          <w:p w:rsidR="00A02A9C" w:rsidRPr="00631BDE" w:rsidRDefault="00A02A9C" w:rsidP="00631BDE">
            <w:pPr>
              <w:pStyle w:val="gemtab11ptAbstand"/>
              <w:rPr>
                <w:sz w:val="20"/>
              </w:rPr>
            </w:pPr>
            <w:r w:rsidRPr="00631BDE">
              <w:rPr>
                <w:sz w:val="20"/>
              </w:rPr>
              <w:t>Public Key Infrastructure</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PrK</w:t>
            </w:r>
          </w:p>
        </w:tc>
        <w:tc>
          <w:tcPr>
            <w:tcW w:w="7040" w:type="dxa"/>
            <w:shd w:val="clear" w:color="auto" w:fill="auto"/>
          </w:tcPr>
          <w:p w:rsidR="00A02A9C" w:rsidRPr="00631BDE" w:rsidRDefault="00A02A9C" w:rsidP="00631BDE">
            <w:pPr>
              <w:pStyle w:val="gemtab11ptAbstand"/>
              <w:rPr>
                <w:sz w:val="20"/>
              </w:rPr>
            </w:pPr>
            <w:r w:rsidRPr="00631BDE">
              <w:rPr>
                <w:sz w:val="20"/>
              </w:rPr>
              <w:t>Private Key</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PuK</w:t>
            </w:r>
          </w:p>
        </w:tc>
        <w:tc>
          <w:tcPr>
            <w:tcW w:w="7040" w:type="dxa"/>
            <w:shd w:val="clear" w:color="auto" w:fill="auto"/>
          </w:tcPr>
          <w:p w:rsidR="00A02A9C" w:rsidRPr="00631BDE" w:rsidRDefault="00A02A9C" w:rsidP="00631BDE">
            <w:pPr>
              <w:pStyle w:val="gemtab11ptAbstand"/>
              <w:rPr>
                <w:sz w:val="20"/>
              </w:rPr>
            </w:pPr>
            <w:r w:rsidRPr="00631BDE">
              <w:rPr>
                <w:sz w:val="20"/>
              </w:rPr>
              <w:t>Public Key</w:t>
            </w:r>
          </w:p>
        </w:tc>
      </w:tr>
      <w:tr w:rsidR="00A311DE" w:rsidRPr="00631BDE" w:rsidTr="001179DE">
        <w:trPr>
          <w:trHeight w:val="266"/>
        </w:trPr>
        <w:tc>
          <w:tcPr>
            <w:tcW w:w="1800" w:type="dxa"/>
            <w:shd w:val="clear" w:color="auto" w:fill="auto"/>
          </w:tcPr>
          <w:p w:rsidR="00A311DE" w:rsidRPr="00631BDE" w:rsidRDefault="00A311DE" w:rsidP="00631BDE">
            <w:pPr>
              <w:pStyle w:val="gemtab11ptAbstand"/>
              <w:rPr>
                <w:sz w:val="20"/>
              </w:rPr>
            </w:pPr>
            <w:r w:rsidRPr="00631BDE">
              <w:rPr>
                <w:sz w:val="20"/>
              </w:rPr>
              <w:t>PTB</w:t>
            </w:r>
          </w:p>
        </w:tc>
        <w:tc>
          <w:tcPr>
            <w:tcW w:w="7040" w:type="dxa"/>
            <w:shd w:val="clear" w:color="auto" w:fill="auto"/>
          </w:tcPr>
          <w:p w:rsidR="00A311DE" w:rsidRPr="00631BDE" w:rsidRDefault="00A311DE" w:rsidP="00631BDE">
            <w:pPr>
              <w:pStyle w:val="gemtab11ptAbstand"/>
              <w:rPr>
                <w:sz w:val="20"/>
              </w:rPr>
            </w:pPr>
            <w:r w:rsidRPr="00631BDE">
              <w:rPr>
                <w:sz w:val="20"/>
              </w:rPr>
              <w:t>Physikalisch-Technische Bundesanstalt</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RFC</w:t>
            </w:r>
          </w:p>
        </w:tc>
        <w:tc>
          <w:tcPr>
            <w:tcW w:w="7040" w:type="dxa"/>
            <w:shd w:val="clear" w:color="auto" w:fill="auto"/>
          </w:tcPr>
          <w:p w:rsidR="00A02A9C" w:rsidRPr="00631BDE" w:rsidRDefault="00A02A9C" w:rsidP="00631BDE">
            <w:pPr>
              <w:pStyle w:val="gemtab11ptAbstand"/>
              <w:rPr>
                <w:sz w:val="20"/>
              </w:rPr>
            </w:pPr>
            <w:r w:rsidRPr="00631BDE">
              <w:rPr>
                <w:sz w:val="20"/>
              </w:rPr>
              <w:t>Request For Comment</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RSA</w:t>
            </w:r>
          </w:p>
        </w:tc>
        <w:tc>
          <w:tcPr>
            <w:tcW w:w="7040" w:type="dxa"/>
            <w:shd w:val="clear" w:color="auto" w:fill="auto"/>
          </w:tcPr>
          <w:p w:rsidR="00A02A9C" w:rsidRPr="00631BDE" w:rsidRDefault="00A02A9C" w:rsidP="00631BDE">
            <w:pPr>
              <w:pStyle w:val="gemtab11ptAbstand"/>
              <w:rPr>
                <w:sz w:val="20"/>
              </w:rPr>
            </w:pPr>
            <w:r w:rsidRPr="00631BDE">
              <w:rPr>
                <w:sz w:val="20"/>
              </w:rPr>
              <w:t>Algorithmus benannt nach Rivest, Shamir und Adleman</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SGB</w:t>
            </w:r>
          </w:p>
        </w:tc>
        <w:tc>
          <w:tcPr>
            <w:tcW w:w="7040" w:type="dxa"/>
            <w:shd w:val="clear" w:color="auto" w:fill="auto"/>
          </w:tcPr>
          <w:p w:rsidR="00A02A9C" w:rsidRPr="00631BDE" w:rsidRDefault="00A02A9C" w:rsidP="00631BDE">
            <w:pPr>
              <w:pStyle w:val="gemtab11ptAbstand"/>
              <w:rPr>
                <w:sz w:val="20"/>
              </w:rPr>
            </w:pPr>
            <w:r w:rsidRPr="00631BDE">
              <w:rPr>
                <w:sz w:val="20"/>
              </w:rPr>
              <w:t>Sozialgesetzbuch</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SHA</w:t>
            </w:r>
          </w:p>
        </w:tc>
        <w:tc>
          <w:tcPr>
            <w:tcW w:w="7040" w:type="dxa"/>
            <w:shd w:val="clear" w:color="auto" w:fill="auto"/>
          </w:tcPr>
          <w:p w:rsidR="00A02A9C" w:rsidRPr="00631BDE" w:rsidRDefault="00A02A9C" w:rsidP="00631BDE">
            <w:pPr>
              <w:pStyle w:val="gemtab11ptAbstand"/>
              <w:rPr>
                <w:sz w:val="20"/>
              </w:rPr>
            </w:pPr>
            <w:r w:rsidRPr="00631BDE">
              <w:rPr>
                <w:sz w:val="20"/>
              </w:rPr>
              <w:t>Secure Hash Algorithm</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lastRenderedPageBreak/>
              <w:t>SM-B</w:t>
            </w:r>
          </w:p>
        </w:tc>
        <w:tc>
          <w:tcPr>
            <w:tcW w:w="7040" w:type="dxa"/>
            <w:shd w:val="clear" w:color="auto" w:fill="auto"/>
          </w:tcPr>
          <w:p w:rsidR="00A02A9C" w:rsidRPr="00631BDE" w:rsidRDefault="00A02A9C" w:rsidP="00765645">
            <w:pPr>
              <w:pStyle w:val="gemtab11ptAbstand"/>
              <w:rPr>
                <w:sz w:val="20"/>
              </w:rPr>
            </w:pPr>
            <w:r w:rsidRPr="00631BDE">
              <w:rPr>
                <w:sz w:val="20"/>
              </w:rPr>
              <w:t xml:space="preserve">Sicherheitsmodul vom Typ B </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SMC</w:t>
            </w:r>
          </w:p>
        </w:tc>
        <w:tc>
          <w:tcPr>
            <w:tcW w:w="7040" w:type="dxa"/>
            <w:shd w:val="clear" w:color="auto" w:fill="auto"/>
          </w:tcPr>
          <w:p w:rsidR="00A02A9C" w:rsidRPr="00631BDE" w:rsidRDefault="00A02A9C" w:rsidP="00631BDE">
            <w:pPr>
              <w:pStyle w:val="gemtab11ptAbstand"/>
              <w:rPr>
                <w:sz w:val="20"/>
              </w:rPr>
            </w:pPr>
            <w:r w:rsidRPr="00631BDE">
              <w:rPr>
                <w:sz w:val="20"/>
              </w:rPr>
              <w:t>Security Module Card</w:t>
            </w:r>
          </w:p>
        </w:tc>
      </w:tr>
      <w:tr w:rsidR="00A02A9C" w:rsidRPr="00631BDE" w:rsidTr="001179DE">
        <w:trPr>
          <w:trHeight w:val="266"/>
        </w:trPr>
        <w:tc>
          <w:tcPr>
            <w:tcW w:w="1800" w:type="dxa"/>
            <w:shd w:val="clear" w:color="auto" w:fill="auto"/>
          </w:tcPr>
          <w:p w:rsidR="00A02A9C" w:rsidRPr="00631BDE" w:rsidRDefault="00A02A9C" w:rsidP="00631BDE">
            <w:pPr>
              <w:pStyle w:val="gemtab11ptAbstand"/>
              <w:rPr>
                <w:sz w:val="20"/>
              </w:rPr>
            </w:pPr>
            <w:r w:rsidRPr="00631BDE">
              <w:rPr>
                <w:sz w:val="20"/>
              </w:rPr>
              <w:t>SMC-B</w:t>
            </w:r>
          </w:p>
        </w:tc>
        <w:tc>
          <w:tcPr>
            <w:tcW w:w="7040" w:type="dxa"/>
            <w:shd w:val="clear" w:color="auto" w:fill="auto"/>
          </w:tcPr>
          <w:p w:rsidR="00A02A9C" w:rsidRPr="00631BDE" w:rsidRDefault="00A02A9C" w:rsidP="00765645">
            <w:pPr>
              <w:pStyle w:val="gemtab11ptAbstand"/>
              <w:rPr>
                <w:sz w:val="20"/>
              </w:rPr>
            </w:pPr>
            <w:r w:rsidRPr="00631BDE">
              <w:rPr>
                <w:sz w:val="20"/>
              </w:rPr>
              <w:t xml:space="preserve">SMC vom Typ B </w:t>
            </w:r>
          </w:p>
        </w:tc>
      </w:tr>
    </w:tbl>
    <w:p w:rsidR="0098496E" w:rsidRPr="00E519E8" w:rsidRDefault="0098496E" w:rsidP="00E46695">
      <w:pPr>
        <w:pStyle w:val="berschrift2"/>
      </w:pPr>
      <w:bookmarkStart w:id="218" w:name="_Toc126455661"/>
      <w:bookmarkStart w:id="219" w:name="_Toc126575086"/>
      <w:bookmarkStart w:id="220" w:name="_Toc126575346"/>
      <w:bookmarkStart w:id="221" w:name="_Toc175538683"/>
      <w:bookmarkStart w:id="222" w:name="_Toc175543337"/>
      <w:bookmarkStart w:id="223" w:name="_Toc175547597"/>
      <w:bookmarkStart w:id="224" w:name="_Toc486426844"/>
      <w:r w:rsidRPr="00E519E8">
        <w:t xml:space="preserve">A2 – </w:t>
      </w:r>
      <w:bookmarkEnd w:id="214"/>
      <w:bookmarkEnd w:id="215"/>
      <w:bookmarkEnd w:id="216"/>
      <w:bookmarkEnd w:id="217"/>
      <w:r w:rsidRPr="00E519E8">
        <w:t>Glossar</w:t>
      </w:r>
      <w:bookmarkEnd w:id="218"/>
      <w:bookmarkEnd w:id="219"/>
      <w:bookmarkEnd w:id="220"/>
      <w:bookmarkEnd w:id="221"/>
      <w:bookmarkEnd w:id="222"/>
      <w:bookmarkEnd w:id="223"/>
      <w:bookmarkEnd w:id="224"/>
    </w:p>
    <w:p w:rsidR="00B560DC" w:rsidRPr="00E519E8" w:rsidRDefault="00B560DC" w:rsidP="00B560DC">
      <w:pPr>
        <w:pStyle w:val="gemStandard"/>
        <w:rPr>
          <w:szCs w:val="22"/>
        </w:rPr>
      </w:pPr>
      <w:bookmarkStart w:id="225" w:name="_Toc126455662"/>
      <w:bookmarkStart w:id="226" w:name="_Toc126575087"/>
      <w:bookmarkStart w:id="227" w:name="_Toc126575347"/>
      <w:bookmarkStart w:id="228" w:name="_Toc175538684"/>
      <w:bookmarkStart w:id="229" w:name="_Toc175543338"/>
      <w:bookmarkStart w:id="230" w:name="_Toc175547598"/>
      <w:bookmarkStart w:id="231" w:name="_Toc520260035"/>
      <w:r w:rsidRPr="00E519E8">
        <w:rPr>
          <w:szCs w:val="22"/>
        </w:rPr>
        <w:t>Das Glossar wird als eigenständiges Dokument, vgl. [gemGlossar] zur Verfügung gestellt.</w:t>
      </w:r>
    </w:p>
    <w:p w:rsidR="0098496E" w:rsidRPr="00E519E8" w:rsidRDefault="0098496E" w:rsidP="00E46695">
      <w:pPr>
        <w:pStyle w:val="berschrift2"/>
      </w:pPr>
      <w:bookmarkStart w:id="232" w:name="_Toc486426845"/>
      <w:r w:rsidRPr="00E519E8">
        <w:t>A3 – Abbildungsverzeichnis</w:t>
      </w:r>
      <w:bookmarkEnd w:id="225"/>
      <w:bookmarkEnd w:id="226"/>
      <w:bookmarkEnd w:id="227"/>
      <w:bookmarkEnd w:id="228"/>
      <w:bookmarkEnd w:id="229"/>
      <w:bookmarkEnd w:id="230"/>
      <w:bookmarkEnd w:id="232"/>
    </w:p>
    <w:p w:rsidR="00212C90" w:rsidRPr="0043034B" w:rsidRDefault="00CB1D7F">
      <w:pPr>
        <w:pStyle w:val="Abbildungsverzeichnis"/>
        <w:tabs>
          <w:tab w:val="right" w:leader="dot" w:pos="8777"/>
        </w:tabs>
        <w:rPr>
          <w:rFonts w:ascii="Calibri" w:eastAsia="Times New Roman" w:hAnsi="Calibri"/>
          <w:noProof/>
          <w:szCs w:val="22"/>
        </w:rPr>
      </w:pPr>
      <w:r w:rsidRPr="00E519E8">
        <w:fldChar w:fldCharType="begin"/>
      </w:r>
      <w:r w:rsidRPr="00E519E8">
        <w:instrText xml:space="preserve"> TOC \h \z \c "Abbildung" </w:instrText>
      </w:r>
      <w:r w:rsidRPr="00E519E8">
        <w:fldChar w:fldCharType="separate"/>
      </w:r>
      <w:hyperlink w:anchor="_Toc480470595" w:history="1">
        <w:r w:rsidR="00212C90" w:rsidRPr="004D187E">
          <w:rPr>
            <w:rStyle w:val="Hyperlink"/>
            <w:noProof/>
          </w:rPr>
          <w:t>Abbildung 1: Nachbarsysteme eines T</w:t>
        </w:r>
        <w:r w:rsidR="00212C90" w:rsidRPr="004D187E">
          <w:rPr>
            <w:rStyle w:val="Hyperlink"/>
            <w:noProof/>
          </w:rPr>
          <w:t>S</w:t>
        </w:r>
        <w:r w:rsidR="00212C90" w:rsidRPr="004D187E">
          <w:rPr>
            <w:rStyle w:val="Hyperlink"/>
            <w:noProof/>
          </w:rPr>
          <w:t>P-CVC eGK</w:t>
        </w:r>
        <w:r w:rsidR="00212C90">
          <w:rPr>
            <w:noProof/>
            <w:webHidden/>
          </w:rPr>
          <w:tab/>
        </w:r>
        <w:r w:rsidR="00212C90">
          <w:rPr>
            <w:noProof/>
            <w:webHidden/>
          </w:rPr>
          <w:fldChar w:fldCharType="begin"/>
        </w:r>
        <w:r w:rsidR="00212C90">
          <w:rPr>
            <w:noProof/>
            <w:webHidden/>
          </w:rPr>
          <w:instrText xml:space="preserve"> PAGEREF _Toc480470595 \h </w:instrText>
        </w:r>
        <w:r w:rsidR="00212C90">
          <w:rPr>
            <w:noProof/>
            <w:webHidden/>
          </w:rPr>
        </w:r>
        <w:r w:rsidR="00212C90">
          <w:rPr>
            <w:noProof/>
            <w:webHidden/>
          </w:rPr>
          <w:fldChar w:fldCharType="separate"/>
        </w:r>
        <w:r w:rsidR="00AA7513">
          <w:rPr>
            <w:noProof/>
            <w:webHidden/>
          </w:rPr>
          <w:t>13</w:t>
        </w:r>
        <w:r w:rsidR="00212C90">
          <w:rPr>
            <w:noProof/>
            <w:webHidden/>
          </w:rPr>
          <w:fldChar w:fldCharType="end"/>
        </w:r>
      </w:hyperlink>
    </w:p>
    <w:p w:rsidR="0098496E" w:rsidRPr="00E519E8" w:rsidRDefault="00CB1D7F" w:rsidP="00E46695">
      <w:pPr>
        <w:pStyle w:val="berschrift2"/>
      </w:pPr>
      <w:r w:rsidRPr="00E519E8">
        <w:fldChar w:fldCharType="end"/>
      </w:r>
      <w:bookmarkStart w:id="233" w:name="_Toc126455663"/>
      <w:bookmarkStart w:id="234" w:name="_Toc126575088"/>
      <w:bookmarkStart w:id="235" w:name="_Toc126575348"/>
      <w:bookmarkStart w:id="236" w:name="_Toc175538685"/>
      <w:bookmarkStart w:id="237" w:name="_Toc175543339"/>
      <w:bookmarkStart w:id="238" w:name="_Toc175547599"/>
      <w:bookmarkStart w:id="239" w:name="_Toc486426846"/>
      <w:r w:rsidR="0098496E" w:rsidRPr="00E519E8">
        <w:t>A4 – Tabellen</w:t>
      </w:r>
      <w:bookmarkEnd w:id="231"/>
      <w:r w:rsidR="0098496E" w:rsidRPr="00E519E8">
        <w:t>verzeichnis</w:t>
      </w:r>
      <w:bookmarkEnd w:id="233"/>
      <w:bookmarkEnd w:id="234"/>
      <w:bookmarkEnd w:id="235"/>
      <w:bookmarkEnd w:id="236"/>
      <w:bookmarkEnd w:id="237"/>
      <w:bookmarkEnd w:id="238"/>
      <w:bookmarkEnd w:id="239"/>
    </w:p>
    <w:bookmarkStart w:id="240" w:name="ANFANG_REFDOKS"/>
    <w:bookmarkStart w:id="241" w:name="ENDE_ABBTABS"/>
    <w:bookmarkStart w:id="242" w:name="_Toc520260036"/>
    <w:bookmarkStart w:id="243" w:name="_Toc126455664"/>
    <w:bookmarkStart w:id="244" w:name="_Toc126575089"/>
    <w:bookmarkStart w:id="245" w:name="_Toc126575349"/>
    <w:bookmarkStart w:id="246" w:name="_Toc175538686"/>
    <w:bookmarkStart w:id="247" w:name="_Toc175543340"/>
    <w:bookmarkStart w:id="248" w:name="_Toc175547600"/>
    <w:bookmarkEnd w:id="240"/>
    <w:bookmarkEnd w:id="241"/>
    <w:p w:rsidR="00E23771" w:rsidRPr="00900A65" w:rsidRDefault="00CB1D7F">
      <w:pPr>
        <w:pStyle w:val="Abbildungsverzeichnis"/>
        <w:tabs>
          <w:tab w:val="right" w:leader="dot" w:pos="8777"/>
        </w:tabs>
        <w:rPr>
          <w:rFonts w:ascii="Calibri" w:eastAsia="Times New Roman" w:hAnsi="Calibri"/>
          <w:noProof/>
          <w:szCs w:val="22"/>
        </w:rPr>
      </w:pPr>
      <w:r w:rsidRPr="00753CE1">
        <w:fldChar w:fldCharType="begin"/>
      </w:r>
      <w:r w:rsidRPr="00E519E8">
        <w:instrText xml:space="preserve"> TOC \h \z \c "Tabelle" </w:instrText>
      </w:r>
      <w:r w:rsidRPr="00753CE1">
        <w:fldChar w:fldCharType="separate"/>
      </w:r>
      <w:hyperlink w:anchor="_Toc457399345" w:history="1">
        <w:r w:rsidR="00E23771" w:rsidRPr="00454702">
          <w:rPr>
            <w:rStyle w:val="Hyperlink"/>
            <w:noProof/>
          </w:rPr>
          <w:t>Tabelle 1: Tab_PKI_950 Maximale Gültigkeitsdauern von CV-Zertifikaten</w:t>
        </w:r>
        <w:r w:rsidR="00E23771">
          <w:rPr>
            <w:noProof/>
            <w:webHidden/>
          </w:rPr>
          <w:tab/>
        </w:r>
        <w:r w:rsidR="00E23771">
          <w:rPr>
            <w:noProof/>
            <w:webHidden/>
          </w:rPr>
          <w:fldChar w:fldCharType="begin"/>
        </w:r>
        <w:r w:rsidR="00E23771">
          <w:rPr>
            <w:noProof/>
            <w:webHidden/>
          </w:rPr>
          <w:instrText xml:space="preserve"> PAGEREF _Toc457399345 \h </w:instrText>
        </w:r>
        <w:r w:rsidR="00E23771">
          <w:rPr>
            <w:noProof/>
            <w:webHidden/>
          </w:rPr>
        </w:r>
        <w:r w:rsidR="00E23771">
          <w:rPr>
            <w:noProof/>
            <w:webHidden/>
          </w:rPr>
          <w:fldChar w:fldCharType="separate"/>
        </w:r>
        <w:r w:rsidR="00AA7513">
          <w:rPr>
            <w:noProof/>
            <w:webHidden/>
          </w:rPr>
          <w:t>36</w:t>
        </w:r>
        <w:r w:rsidR="00E23771">
          <w:rPr>
            <w:noProof/>
            <w:webHidden/>
          </w:rPr>
          <w:fldChar w:fldCharType="end"/>
        </w:r>
      </w:hyperlink>
    </w:p>
    <w:p w:rsidR="00BE475D" w:rsidRPr="00753CE1" w:rsidRDefault="00CB1D7F" w:rsidP="00E46695">
      <w:pPr>
        <w:pStyle w:val="berschrift2"/>
        <w:rPr>
          <w:strike/>
        </w:rPr>
      </w:pPr>
      <w:r w:rsidRPr="00753CE1">
        <w:rPr>
          <w:strike/>
        </w:rPr>
        <w:fldChar w:fldCharType="end"/>
      </w:r>
      <w:bookmarkStart w:id="249" w:name="_Toc244580834"/>
      <w:bookmarkStart w:id="250" w:name="_Toc486426847"/>
      <w:bookmarkEnd w:id="242"/>
      <w:bookmarkEnd w:id="243"/>
      <w:bookmarkEnd w:id="244"/>
      <w:bookmarkEnd w:id="245"/>
      <w:bookmarkEnd w:id="246"/>
      <w:bookmarkEnd w:id="247"/>
      <w:bookmarkEnd w:id="248"/>
      <w:r w:rsidR="00BE475D" w:rsidRPr="00D74A22">
        <w:t>A</w:t>
      </w:r>
      <w:r w:rsidR="00BE475D" w:rsidRPr="00765645">
        <w:t xml:space="preserve">5 </w:t>
      </w:r>
      <w:r w:rsidR="00BE475D" w:rsidRPr="00765645">
        <w:rPr>
          <w:strike/>
        </w:rPr>
        <w:t>-</w:t>
      </w:r>
      <w:r w:rsidR="00BE475D" w:rsidRPr="00765645">
        <w:t xml:space="preserve"> Refer</w:t>
      </w:r>
      <w:r w:rsidR="00BE475D" w:rsidRPr="00D74A22">
        <w:t>enzierte Dokumente</w:t>
      </w:r>
      <w:bookmarkEnd w:id="249"/>
      <w:bookmarkEnd w:id="250"/>
    </w:p>
    <w:p w:rsidR="00BE475D" w:rsidRPr="00E519E8" w:rsidRDefault="00BE475D" w:rsidP="00E46695">
      <w:pPr>
        <w:pStyle w:val="berschrift3"/>
      </w:pPr>
      <w:bookmarkStart w:id="251" w:name="_Toc244580835"/>
      <w:bookmarkStart w:id="252" w:name="_Toc486426848"/>
      <w:r w:rsidRPr="00E519E8">
        <w:t>A5.1 – Dokumente der gematik</w:t>
      </w:r>
      <w:bookmarkEnd w:id="251"/>
      <w:bookmarkEnd w:id="252"/>
    </w:p>
    <w:p w:rsidR="00B560DC" w:rsidRPr="00E519E8" w:rsidRDefault="00B560DC" w:rsidP="00B560DC">
      <w:pPr>
        <w:pStyle w:val="gemStandard"/>
        <w:rPr>
          <w:szCs w:val="22"/>
        </w:rPr>
      </w:pPr>
      <w:r w:rsidRPr="00E519E8">
        <w:rPr>
          <w:szCs w:val="22"/>
        </w:rPr>
        <w:t>Die nachfolgende Tabelle enthält die Bezeichnung der in dem vorliegenden Dokument referenzierten Dokumente der gematik zur Telematikinfrastruktur. Der mit der vorliegen</w:t>
      </w:r>
      <w:r w:rsidR="00677F95" w:rsidRPr="00E519E8">
        <w:rPr>
          <w:szCs w:val="22"/>
        </w:rPr>
        <w:softHyphen/>
      </w:r>
      <w:r w:rsidRPr="00E519E8">
        <w:rPr>
          <w:szCs w:val="22"/>
        </w:rPr>
        <w:t>den Version korrelierende Entwicklungsstand dieser Konzepte und Spezifika</w:t>
      </w:r>
      <w:r w:rsidR="00677F95" w:rsidRPr="00E519E8">
        <w:rPr>
          <w:szCs w:val="22"/>
        </w:rPr>
        <w:softHyphen/>
      </w:r>
      <w:r w:rsidRPr="00E519E8">
        <w:rPr>
          <w:szCs w:val="22"/>
        </w:rPr>
        <w:t>tionen wird pro Release in einer Dokumentenlandkarte definiert, Version und Stand der referenzierten Dokumente sind daher in der nachfolgenden Tabelle nicht aufgeführt. Deren zu diesem Dokument passende jeweils gültige Versionsnummer sind in der aktuellsten, von der gematik veröffentlichten Dokumentenlandkarte enthalten, in der die vorliegende Version aufgeführt wird.</w:t>
      </w:r>
    </w:p>
    <w:p w:rsidR="003B3EAA" w:rsidRPr="00E519E8" w:rsidRDefault="003B3EAA" w:rsidP="00D22339">
      <w:pPr>
        <w:pStyle w:val="gemStandard"/>
      </w:pP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299"/>
      </w:tblGrid>
      <w:tr w:rsidR="00BE475D" w:rsidRPr="00E73965" w:rsidTr="001179DE">
        <w:trPr>
          <w:tblHeader/>
        </w:trPr>
        <w:tc>
          <w:tcPr>
            <w:tcW w:w="2628" w:type="dxa"/>
            <w:shd w:val="clear" w:color="auto" w:fill="E0E0E0"/>
          </w:tcPr>
          <w:p w:rsidR="00BE475D" w:rsidRPr="00E73965" w:rsidRDefault="00BE475D" w:rsidP="003B3EAA">
            <w:pPr>
              <w:pStyle w:val="gemtab11ptAbstand"/>
              <w:rPr>
                <w:b/>
                <w:bCs/>
                <w:sz w:val="20"/>
              </w:rPr>
            </w:pPr>
            <w:r w:rsidRPr="00E73965">
              <w:rPr>
                <w:b/>
                <w:bCs/>
                <w:sz w:val="20"/>
              </w:rPr>
              <w:t>[Quelle]</w:t>
            </w:r>
          </w:p>
        </w:tc>
        <w:tc>
          <w:tcPr>
            <w:tcW w:w="6300" w:type="dxa"/>
            <w:shd w:val="clear" w:color="auto" w:fill="E0E0E0"/>
          </w:tcPr>
          <w:p w:rsidR="00BE475D" w:rsidRPr="00E73965" w:rsidRDefault="00BE475D" w:rsidP="003B3EAA">
            <w:pPr>
              <w:pStyle w:val="gemtab11ptAbstand"/>
              <w:rPr>
                <w:b/>
                <w:bCs/>
                <w:sz w:val="20"/>
              </w:rPr>
            </w:pPr>
            <w:r w:rsidRPr="00E73965">
              <w:rPr>
                <w:b/>
                <w:bCs/>
                <w:sz w:val="20"/>
              </w:rPr>
              <w:t>Herausgeber: Titel</w:t>
            </w:r>
          </w:p>
        </w:tc>
      </w:tr>
      <w:tr w:rsidR="00F82C5C" w:rsidRPr="00631BDE" w:rsidTr="001179DE">
        <w:tc>
          <w:tcPr>
            <w:tcW w:w="2628" w:type="dxa"/>
            <w:shd w:val="clear" w:color="auto" w:fill="auto"/>
          </w:tcPr>
          <w:p w:rsidR="00F82C5C" w:rsidRPr="00631BDE" w:rsidRDefault="00F82C5C" w:rsidP="003845B2">
            <w:pPr>
              <w:pStyle w:val="gemtab11ptAbstand"/>
              <w:rPr>
                <w:sz w:val="20"/>
              </w:rPr>
            </w:pPr>
            <w:r w:rsidRPr="00631BDE">
              <w:rPr>
                <w:sz w:val="20"/>
              </w:rPr>
              <w:t>[gemGlossar]</w:t>
            </w:r>
          </w:p>
        </w:tc>
        <w:tc>
          <w:tcPr>
            <w:tcW w:w="6300" w:type="dxa"/>
            <w:shd w:val="clear" w:color="auto" w:fill="auto"/>
          </w:tcPr>
          <w:p w:rsidR="00F82C5C" w:rsidRPr="00631BDE" w:rsidRDefault="00F82C5C" w:rsidP="003845B2">
            <w:pPr>
              <w:pStyle w:val="gemtab11ptAbstand"/>
              <w:rPr>
                <w:sz w:val="20"/>
              </w:rPr>
            </w:pPr>
            <w:r w:rsidRPr="00631BDE">
              <w:rPr>
                <w:sz w:val="20"/>
              </w:rPr>
              <w:t>gematik: Glossar der Telematikinfrastruktur</w:t>
            </w:r>
          </w:p>
        </w:tc>
      </w:tr>
      <w:tr w:rsidR="00F82C5C" w:rsidRPr="00631BDE" w:rsidTr="001179DE">
        <w:tc>
          <w:tcPr>
            <w:tcW w:w="2628" w:type="dxa"/>
            <w:shd w:val="clear" w:color="auto" w:fill="auto"/>
          </w:tcPr>
          <w:p w:rsidR="00F82C5C" w:rsidRPr="00631BDE" w:rsidRDefault="00F82C5C" w:rsidP="003845B2">
            <w:pPr>
              <w:pStyle w:val="gemtab11ptAbstand"/>
              <w:rPr>
                <w:sz w:val="20"/>
              </w:rPr>
            </w:pPr>
            <w:r w:rsidRPr="00631BDE">
              <w:rPr>
                <w:sz w:val="20"/>
              </w:rPr>
              <w:t>[gemKPT_Arch_TIP]</w:t>
            </w:r>
          </w:p>
        </w:tc>
        <w:tc>
          <w:tcPr>
            <w:tcW w:w="6300" w:type="dxa"/>
            <w:shd w:val="clear" w:color="auto" w:fill="auto"/>
          </w:tcPr>
          <w:p w:rsidR="00F82C5C" w:rsidRPr="00631BDE" w:rsidRDefault="00F82C5C" w:rsidP="00123267">
            <w:pPr>
              <w:pStyle w:val="gemtab11ptAbstand"/>
              <w:rPr>
                <w:sz w:val="20"/>
              </w:rPr>
            </w:pPr>
            <w:r w:rsidRPr="00631BDE">
              <w:rPr>
                <w:sz w:val="20"/>
              </w:rPr>
              <w:t>gematik: Konzept Architektur der TI-Plattform</w:t>
            </w:r>
          </w:p>
        </w:tc>
      </w:tr>
      <w:tr w:rsidR="00F82C5C" w:rsidRPr="00631BDE" w:rsidTr="001179DE">
        <w:tc>
          <w:tcPr>
            <w:tcW w:w="2628" w:type="dxa"/>
            <w:shd w:val="clear" w:color="auto" w:fill="auto"/>
          </w:tcPr>
          <w:p w:rsidR="00F82C5C" w:rsidRPr="00631BDE" w:rsidRDefault="00F82C5C" w:rsidP="003845B2">
            <w:pPr>
              <w:pStyle w:val="gemtab11ptAbstand"/>
              <w:rPr>
                <w:sz w:val="20"/>
              </w:rPr>
            </w:pPr>
            <w:r w:rsidRPr="00631BDE">
              <w:rPr>
                <w:sz w:val="20"/>
              </w:rPr>
              <w:t>[gemKPT_PKI_TIP]</w:t>
            </w:r>
          </w:p>
        </w:tc>
        <w:tc>
          <w:tcPr>
            <w:tcW w:w="6300" w:type="dxa"/>
            <w:shd w:val="clear" w:color="auto" w:fill="auto"/>
          </w:tcPr>
          <w:p w:rsidR="00F82C5C" w:rsidRPr="00631BDE" w:rsidRDefault="00F82C5C" w:rsidP="003845B2">
            <w:pPr>
              <w:pStyle w:val="gemtab11ptAbstand"/>
              <w:rPr>
                <w:sz w:val="20"/>
              </w:rPr>
            </w:pPr>
            <w:r w:rsidRPr="00631BDE">
              <w:rPr>
                <w:sz w:val="20"/>
              </w:rPr>
              <w:t>gematik: Konzept PKI der TI-Plattform</w:t>
            </w:r>
          </w:p>
        </w:tc>
      </w:tr>
      <w:tr w:rsidR="00F82C5C" w:rsidRPr="00631BDE" w:rsidTr="001179DE">
        <w:tc>
          <w:tcPr>
            <w:tcW w:w="2628" w:type="dxa"/>
            <w:shd w:val="clear" w:color="auto" w:fill="auto"/>
          </w:tcPr>
          <w:p w:rsidR="00F82C5C" w:rsidRPr="00631BDE" w:rsidRDefault="00F82C5C" w:rsidP="003845B2">
            <w:pPr>
              <w:pStyle w:val="gemtab11ptAbstand"/>
              <w:rPr>
                <w:sz w:val="20"/>
              </w:rPr>
            </w:pPr>
            <w:r w:rsidRPr="00631BDE">
              <w:rPr>
                <w:sz w:val="20"/>
              </w:rPr>
              <w:t>[gemSpec_Krypt]</w:t>
            </w:r>
          </w:p>
        </w:tc>
        <w:tc>
          <w:tcPr>
            <w:tcW w:w="6300" w:type="dxa"/>
            <w:shd w:val="clear" w:color="auto" w:fill="auto"/>
          </w:tcPr>
          <w:p w:rsidR="00F82C5C" w:rsidRPr="00631BDE" w:rsidRDefault="00F82C5C" w:rsidP="00123267">
            <w:pPr>
              <w:pStyle w:val="gemtab11ptAbstand"/>
              <w:rPr>
                <w:sz w:val="20"/>
              </w:rPr>
            </w:pPr>
            <w:r w:rsidRPr="00631BDE">
              <w:rPr>
                <w:sz w:val="20"/>
              </w:rPr>
              <w:t>gematik: Übergreifende Spezifikation Verwendung kryptographischer Algorithmen in der Telematikinfrastruktur</w:t>
            </w:r>
          </w:p>
        </w:tc>
      </w:tr>
      <w:tr w:rsidR="00F82C5C" w:rsidRPr="00631BDE" w:rsidTr="001179DE">
        <w:tc>
          <w:tcPr>
            <w:tcW w:w="2628" w:type="dxa"/>
            <w:shd w:val="clear" w:color="auto" w:fill="auto"/>
          </w:tcPr>
          <w:p w:rsidR="00F82C5C" w:rsidRPr="00631BDE" w:rsidRDefault="00F82C5C" w:rsidP="003845B2">
            <w:pPr>
              <w:pStyle w:val="gemtab11ptAbstand"/>
              <w:rPr>
                <w:sz w:val="20"/>
              </w:rPr>
            </w:pPr>
            <w:r w:rsidRPr="00631BDE">
              <w:rPr>
                <w:sz w:val="20"/>
              </w:rPr>
              <w:t>[gemSpec_PKI]</w:t>
            </w:r>
          </w:p>
        </w:tc>
        <w:tc>
          <w:tcPr>
            <w:tcW w:w="6300" w:type="dxa"/>
            <w:shd w:val="clear" w:color="auto" w:fill="auto"/>
          </w:tcPr>
          <w:p w:rsidR="00F82C5C" w:rsidRPr="00631BDE" w:rsidRDefault="00F82C5C" w:rsidP="003845B2">
            <w:pPr>
              <w:pStyle w:val="gemtab11ptAbstand"/>
              <w:rPr>
                <w:sz w:val="20"/>
              </w:rPr>
            </w:pPr>
            <w:r w:rsidRPr="00631BDE">
              <w:rPr>
                <w:sz w:val="20"/>
              </w:rPr>
              <w:t>gematik: Übergreifende Spezifikation – Spezifikation PKI</w:t>
            </w:r>
          </w:p>
        </w:tc>
      </w:tr>
      <w:tr w:rsidR="00F82C5C" w:rsidRPr="00631BDE" w:rsidTr="001179DE">
        <w:tc>
          <w:tcPr>
            <w:tcW w:w="2628" w:type="dxa"/>
            <w:shd w:val="clear" w:color="auto" w:fill="auto"/>
          </w:tcPr>
          <w:p w:rsidR="00F82C5C" w:rsidRPr="00631BDE" w:rsidRDefault="00F82C5C" w:rsidP="003845B2">
            <w:pPr>
              <w:pStyle w:val="gemtab11ptAbstand"/>
              <w:rPr>
                <w:sz w:val="20"/>
              </w:rPr>
            </w:pPr>
            <w:r w:rsidRPr="00631BDE">
              <w:rPr>
                <w:sz w:val="20"/>
              </w:rPr>
              <w:t>[gemSpec_SiBetrUmg]</w:t>
            </w:r>
          </w:p>
        </w:tc>
        <w:tc>
          <w:tcPr>
            <w:tcW w:w="6300" w:type="dxa"/>
            <w:shd w:val="clear" w:color="auto" w:fill="auto"/>
          </w:tcPr>
          <w:p w:rsidR="00F82C5C" w:rsidRPr="00631BDE" w:rsidRDefault="00F82C5C" w:rsidP="00123267">
            <w:pPr>
              <w:pStyle w:val="gemtab11ptAbstand"/>
              <w:rPr>
                <w:sz w:val="20"/>
              </w:rPr>
            </w:pPr>
            <w:r w:rsidRPr="00631BDE">
              <w:rPr>
                <w:sz w:val="20"/>
              </w:rPr>
              <w:t>gematik: Spezifikation der Sicherheitsanforderungen an die Betriebsumgebung für zentrale Produkte der TI</w:t>
            </w:r>
          </w:p>
        </w:tc>
      </w:tr>
      <w:tr w:rsidR="00F82C5C" w:rsidRPr="00631BDE" w:rsidTr="001179DE">
        <w:tc>
          <w:tcPr>
            <w:tcW w:w="2628" w:type="dxa"/>
            <w:shd w:val="clear" w:color="auto" w:fill="auto"/>
          </w:tcPr>
          <w:p w:rsidR="00F82C5C" w:rsidRPr="00631BDE" w:rsidRDefault="00F82C5C" w:rsidP="003845B2">
            <w:pPr>
              <w:pStyle w:val="gemtab11ptAbstand"/>
              <w:rPr>
                <w:sz w:val="20"/>
              </w:rPr>
            </w:pPr>
            <w:r>
              <w:rPr>
                <w:sz w:val="20"/>
              </w:rPr>
              <w:t>[gemSpec_Sich_DS]</w:t>
            </w:r>
          </w:p>
        </w:tc>
        <w:tc>
          <w:tcPr>
            <w:tcW w:w="6300" w:type="dxa"/>
            <w:shd w:val="clear" w:color="auto" w:fill="auto"/>
          </w:tcPr>
          <w:p w:rsidR="00F82C5C" w:rsidRPr="00631BDE" w:rsidRDefault="00F82C5C" w:rsidP="00123267">
            <w:pPr>
              <w:pStyle w:val="gemtab11ptAbstand"/>
              <w:rPr>
                <w:sz w:val="20"/>
              </w:rPr>
            </w:pPr>
            <w:r>
              <w:rPr>
                <w:sz w:val="20"/>
              </w:rPr>
              <w:t xml:space="preserve">gematik: </w:t>
            </w:r>
            <w:r w:rsidRPr="006E2C9B">
              <w:rPr>
                <w:sz w:val="20"/>
              </w:rPr>
              <w:t>Spezifikation Datenschutz- und Sicherheitsanforderungen</w:t>
            </w:r>
          </w:p>
        </w:tc>
      </w:tr>
    </w:tbl>
    <w:p w:rsidR="00BE475D" w:rsidRPr="00E519E8" w:rsidRDefault="00BE475D" w:rsidP="00E46695">
      <w:pPr>
        <w:pStyle w:val="berschrift3"/>
      </w:pPr>
      <w:bookmarkStart w:id="253" w:name="_Toc244580836"/>
      <w:bookmarkStart w:id="254" w:name="_Toc486426849"/>
      <w:bookmarkStart w:id="255" w:name="_GoBack"/>
      <w:r w:rsidRPr="00E519E8">
        <w:lastRenderedPageBreak/>
        <w:t>A5.2 – Weitere Dokumente</w:t>
      </w:r>
      <w:bookmarkEnd w:id="253"/>
      <w:bookmarkEnd w:id="254"/>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321"/>
      </w:tblGrid>
      <w:tr w:rsidR="00BE475D" w:rsidRPr="00E73965" w:rsidTr="001179DE">
        <w:tc>
          <w:tcPr>
            <w:tcW w:w="2628" w:type="dxa"/>
            <w:shd w:val="clear" w:color="auto" w:fill="E0E0E0"/>
          </w:tcPr>
          <w:bookmarkEnd w:id="255"/>
          <w:p w:rsidR="00BE475D" w:rsidRPr="00E73965" w:rsidRDefault="00BE475D" w:rsidP="00D22339">
            <w:pPr>
              <w:pStyle w:val="gemtab11ptAbstand"/>
              <w:rPr>
                <w:b/>
                <w:bCs/>
                <w:sz w:val="20"/>
              </w:rPr>
            </w:pPr>
            <w:r w:rsidRPr="00E73965">
              <w:rPr>
                <w:b/>
                <w:bCs/>
                <w:sz w:val="20"/>
              </w:rPr>
              <w:t>[Quelle]</w:t>
            </w:r>
          </w:p>
        </w:tc>
        <w:tc>
          <w:tcPr>
            <w:tcW w:w="6321" w:type="dxa"/>
            <w:shd w:val="clear" w:color="auto" w:fill="E0E0E0"/>
          </w:tcPr>
          <w:p w:rsidR="00BE475D" w:rsidRPr="00E73965" w:rsidRDefault="00BE475D" w:rsidP="00D22339">
            <w:pPr>
              <w:pStyle w:val="gemtab11ptAbstand"/>
              <w:rPr>
                <w:b/>
                <w:bCs/>
                <w:sz w:val="20"/>
              </w:rPr>
            </w:pPr>
            <w:r w:rsidRPr="00E73965">
              <w:rPr>
                <w:b/>
                <w:bCs/>
                <w:sz w:val="20"/>
              </w:rPr>
              <w:t>Herausgeber (Erscheinungsdatum): Titel</w:t>
            </w:r>
          </w:p>
        </w:tc>
      </w:tr>
      <w:tr w:rsidR="00BD695D" w:rsidRPr="00C765EF" w:rsidTr="001179DE">
        <w:tc>
          <w:tcPr>
            <w:tcW w:w="2628" w:type="dxa"/>
            <w:shd w:val="clear" w:color="auto" w:fill="auto"/>
          </w:tcPr>
          <w:p w:rsidR="00BD695D" w:rsidRPr="00631BDE" w:rsidRDefault="00BD695D" w:rsidP="00C430E9">
            <w:pPr>
              <w:pStyle w:val="gemtab11ptAbstand"/>
              <w:rPr>
                <w:sz w:val="20"/>
              </w:rPr>
            </w:pPr>
            <w:r w:rsidRPr="00631BDE">
              <w:rPr>
                <w:sz w:val="20"/>
              </w:rPr>
              <w:t>[PKCS#1]</w:t>
            </w:r>
          </w:p>
        </w:tc>
        <w:tc>
          <w:tcPr>
            <w:tcW w:w="6321" w:type="dxa"/>
            <w:shd w:val="clear" w:color="auto" w:fill="auto"/>
          </w:tcPr>
          <w:p w:rsidR="00BD695D" w:rsidRPr="00631BDE" w:rsidRDefault="00BD695D" w:rsidP="00006E38">
            <w:pPr>
              <w:pStyle w:val="gemtab11ptAbstand"/>
              <w:rPr>
                <w:sz w:val="20"/>
                <w:lang w:val="en-GB"/>
              </w:rPr>
            </w:pPr>
            <w:r w:rsidRPr="00631BDE">
              <w:rPr>
                <w:sz w:val="20"/>
                <w:lang w:val="en-GB"/>
              </w:rPr>
              <w:t>RSA Laboratories (June 14, 2002):</w:t>
            </w:r>
            <w:r w:rsidRPr="00631BDE">
              <w:rPr>
                <w:sz w:val="20"/>
                <w:lang w:val="en-GB"/>
              </w:rPr>
              <w:br/>
              <w:t xml:space="preserve">RSA Cryptography Standard v2.1 </w:t>
            </w:r>
            <w:r w:rsidR="00123267" w:rsidRPr="00631BDE">
              <w:rPr>
                <w:sz w:val="20"/>
                <w:lang w:val="en-GB"/>
              </w:rPr>
              <w:br/>
            </w:r>
            <w:r w:rsidRPr="00631BDE">
              <w:rPr>
                <w:sz w:val="20"/>
                <w:lang w:val="en-GB"/>
              </w:rPr>
              <w:t>(earlier versions: V1.5: Nov. 1993, V2.0: July, 1998)</w:t>
            </w:r>
          </w:p>
        </w:tc>
      </w:tr>
      <w:tr w:rsidR="00BD695D" w:rsidRPr="00C765EF" w:rsidTr="001179DE">
        <w:tc>
          <w:tcPr>
            <w:tcW w:w="2628" w:type="dxa"/>
            <w:shd w:val="clear" w:color="auto" w:fill="auto"/>
          </w:tcPr>
          <w:p w:rsidR="00BD695D" w:rsidRPr="00631BDE" w:rsidRDefault="00BD695D" w:rsidP="00C430E9">
            <w:pPr>
              <w:pStyle w:val="gemtab11ptAbstand"/>
              <w:rPr>
                <w:sz w:val="20"/>
                <w:lang w:val="en-GB"/>
              </w:rPr>
            </w:pPr>
            <w:r w:rsidRPr="00631BDE">
              <w:rPr>
                <w:sz w:val="20"/>
                <w:lang w:val="en-GB"/>
              </w:rPr>
              <w:t>[RFC2119]</w:t>
            </w:r>
          </w:p>
        </w:tc>
        <w:tc>
          <w:tcPr>
            <w:tcW w:w="6321" w:type="dxa"/>
            <w:shd w:val="clear" w:color="auto" w:fill="auto"/>
          </w:tcPr>
          <w:p w:rsidR="00BD695D" w:rsidRPr="00631BDE" w:rsidRDefault="00BD695D" w:rsidP="00C430E9">
            <w:pPr>
              <w:pStyle w:val="gemtab11ptAbstand"/>
              <w:rPr>
                <w:sz w:val="20"/>
                <w:lang w:val="en-GB"/>
              </w:rPr>
            </w:pPr>
            <w:r w:rsidRPr="00631BDE">
              <w:rPr>
                <w:sz w:val="20"/>
                <w:lang w:val="en-GB"/>
              </w:rPr>
              <w:t>RFC 2119 (März 1997):</w:t>
            </w:r>
            <w:r w:rsidRPr="00631BDE">
              <w:rPr>
                <w:sz w:val="20"/>
                <w:lang w:val="en-GB"/>
              </w:rPr>
              <w:br/>
              <w:t>Key words for use in RFCs to Indicate Requirement Levels</w:t>
            </w:r>
            <w:r w:rsidRPr="00631BDE">
              <w:rPr>
                <w:sz w:val="20"/>
                <w:lang w:val="en-GB"/>
              </w:rPr>
              <w:br/>
              <w:t xml:space="preserve">S. Bradner, </w:t>
            </w:r>
            <w:hyperlink r:id="rId19" w:history="1">
              <w:r w:rsidR="00FC0395" w:rsidRPr="005B1992">
                <w:rPr>
                  <w:rStyle w:val="Hyperlink"/>
                  <w:sz w:val="20"/>
                  <w:lang w:val="en-GB"/>
                </w:rPr>
                <w:t>http://www.ietf.org/rfc/rfc2119.txt</w:t>
              </w:r>
            </w:hyperlink>
            <w:r w:rsidR="00FC0395">
              <w:rPr>
                <w:sz w:val="20"/>
                <w:lang w:val="en-GB"/>
              </w:rPr>
              <w:t xml:space="preserve"> </w:t>
            </w:r>
            <w:r w:rsidRPr="00631BDE">
              <w:rPr>
                <w:sz w:val="20"/>
                <w:lang w:val="en-GB"/>
              </w:rPr>
              <w:t xml:space="preserve"> </w:t>
            </w:r>
          </w:p>
        </w:tc>
      </w:tr>
      <w:tr w:rsidR="00BD695D" w:rsidRPr="00C765EF" w:rsidTr="001179DE">
        <w:tc>
          <w:tcPr>
            <w:tcW w:w="2628" w:type="dxa"/>
            <w:shd w:val="clear" w:color="auto" w:fill="auto"/>
          </w:tcPr>
          <w:p w:rsidR="00BD695D" w:rsidRPr="00631BDE" w:rsidRDefault="00BD695D" w:rsidP="00C430E9">
            <w:pPr>
              <w:pStyle w:val="gemtab11ptAbstand"/>
              <w:rPr>
                <w:sz w:val="20"/>
                <w:lang w:val="en-GB"/>
              </w:rPr>
            </w:pPr>
            <w:r w:rsidRPr="00631BDE">
              <w:rPr>
                <w:sz w:val="20"/>
                <w:lang w:val="en-GB"/>
              </w:rPr>
              <w:t>[RFC2986]</w:t>
            </w:r>
          </w:p>
        </w:tc>
        <w:tc>
          <w:tcPr>
            <w:tcW w:w="6321" w:type="dxa"/>
            <w:shd w:val="clear" w:color="auto" w:fill="auto"/>
          </w:tcPr>
          <w:p w:rsidR="00BD695D" w:rsidRPr="00631BDE" w:rsidRDefault="00BD695D" w:rsidP="00C430E9">
            <w:pPr>
              <w:pStyle w:val="gemtab11ptAbstand"/>
              <w:rPr>
                <w:sz w:val="20"/>
                <w:lang w:val="en-GB"/>
              </w:rPr>
            </w:pPr>
            <w:r w:rsidRPr="00631BDE">
              <w:rPr>
                <w:sz w:val="20"/>
                <w:lang w:val="en-GB"/>
              </w:rPr>
              <w:t>RFC 2986 (November 2000):</w:t>
            </w:r>
            <w:r w:rsidRPr="00631BDE">
              <w:rPr>
                <w:sz w:val="20"/>
                <w:lang w:val="en-GB"/>
              </w:rPr>
              <w:br/>
              <w:t>PKCS #10: Certification Request Syntax Specification, Version 1.7</w:t>
            </w:r>
            <w:r w:rsidRPr="00631BDE">
              <w:rPr>
                <w:sz w:val="20"/>
                <w:lang w:val="en-GB"/>
              </w:rPr>
              <w:br/>
              <w:t>Nystrom, M.; Kaliski, B.</w:t>
            </w:r>
          </w:p>
        </w:tc>
      </w:tr>
    </w:tbl>
    <w:p w:rsidR="008F087D" w:rsidRDefault="008F087D" w:rsidP="003B3EAA">
      <w:pPr>
        <w:pStyle w:val="gemStandard"/>
      </w:pPr>
    </w:p>
    <w:sectPr w:rsidR="008F087D" w:rsidSect="006B64B8">
      <w:pgSz w:w="11906" w:h="16838" w:code="9"/>
      <w:pgMar w:top="1916" w:right="1418" w:bottom="1134" w:left="1701" w:header="539" w:footer="437" w:gutter="0"/>
      <w:pgBorders w:offsetFrom="page">
        <w:right w:val="single" w:sz="48" w:space="24" w:color="FFCC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1E3" w:rsidRDefault="003D01E3" w:rsidP="00D22339">
      <w:pPr>
        <w:pStyle w:val="Kurzberschrift"/>
      </w:pPr>
      <w:r>
        <w:separator/>
      </w:r>
    </w:p>
  </w:endnote>
  <w:endnote w:type="continuationSeparator" w:id="0">
    <w:p w:rsidR="003D01E3" w:rsidRDefault="003D01E3" w:rsidP="00D22339">
      <w:pPr>
        <w:pStyle w:val="Kurzberschrift"/>
      </w:pPr>
      <w:r>
        <w:continuationSeparator/>
      </w:r>
    </w:p>
  </w:endnote>
  <w:endnote w:type="continuationNotice" w:id="1">
    <w:p w:rsidR="003D01E3" w:rsidRDefault="003D01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utiger 45 Light">
    <w:altName w:val="Arial Narrow"/>
    <w:charset w:val="00"/>
    <w:family w:val="swiss"/>
    <w:pitch w:val="variable"/>
    <w:sig w:usb0="80000027" w:usb1="00000000" w:usb2="00000000" w:usb3="00000000" w:csb0="00000001" w:csb1="00000000"/>
  </w:font>
  <w:font w:name="TimesNewRomanPS">
    <w:altName w:val="Times New Roman"/>
    <w:charset w:val="00"/>
    <w:family w:val="roman"/>
    <w:pitch w:val="variable"/>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528"/>
      <w:gridCol w:w="3060"/>
      <w:gridCol w:w="2308"/>
    </w:tblGrid>
    <w:tr w:rsidR="00F240D1" w:rsidTr="001179DE">
      <w:tc>
        <w:tcPr>
          <w:tcW w:w="6588" w:type="dxa"/>
          <w:gridSpan w:val="2"/>
          <w:tcBorders>
            <w:top w:val="nil"/>
            <w:bottom w:val="single" w:sz="4" w:space="0" w:color="auto"/>
          </w:tcBorders>
          <w:shd w:val="clear" w:color="auto" w:fill="auto"/>
        </w:tcPr>
        <w:p w:rsidR="00F240D1" w:rsidRDefault="00F240D1" w:rsidP="00050682">
          <w:pPr>
            <w:pStyle w:val="Fuzeile"/>
            <w:spacing w:before="60" w:after="0"/>
          </w:pPr>
        </w:p>
      </w:tc>
      <w:tc>
        <w:tcPr>
          <w:tcW w:w="2308" w:type="dxa"/>
          <w:tcBorders>
            <w:top w:val="nil"/>
            <w:bottom w:val="single" w:sz="4" w:space="0" w:color="auto"/>
          </w:tcBorders>
          <w:shd w:val="clear" w:color="auto" w:fill="auto"/>
        </w:tcPr>
        <w:p w:rsidR="00F240D1" w:rsidRDefault="00F240D1" w:rsidP="00050682">
          <w:pPr>
            <w:pStyle w:val="Fuzeile"/>
            <w:spacing w:before="60" w:after="0"/>
          </w:pPr>
        </w:p>
      </w:tc>
    </w:tr>
    <w:tr w:rsidR="00F240D1" w:rsidTr="001179DE">
      <w:tc>
        <w:tcPr>
          <w:tcW w:w="6588" w:type="dxa"/>
          <w:gridSpan w:val="2"/>
          <w:tcBorders>
            <w:top w:val="single" w:sz="4" w:space="0" w:color="auto"/>
            <w:bottom w:val="nil"/>
          </w:tcBorders>
          <w:shd w:val="clear" w:color="auto" w:fill="auto"/>
        </w:tcPr>
        <w:p w:rsidR="00F240D1" w:rsidRDefault="00F240D1" w:rsidP="00050682">
          <w:pPr>
            <w:pStyle w:val="Fuzeile"/>
            <w:spacing w:before="60" w:after="0"/>
          </w:pPr>
          <w:fldSimple w:instr=" FILENAME   \* MERGEFORMAT ">
            <w:r w:rsidR="00AA7513">
              <w:rPr>
                <w:noProof/>
              </w:rPr>
              <w:t>gemSpec_CVC_TSP.doc</w:t>
            </w:r>
          </w:fldSimple>
        </w:p>
      </w:tc>
      <w:tc>
        <w:tcPr>
          <w:tcW w:w="2308" w:type="dxa"/>
          <w:tcBorders>
            <w:top w:val="single" w:sz="4" w:space="0" w:color="auto"/>
            <w:bottom w:val="nil"/>
          </w:tcBorders>
          <w:shd w:val="clear" w:color="auto" w:fill="auto"/>
        </w:tcPr>
        <w:p w:rsidR="00F240D1" w:rsidRDefault="00F240D1" w:rsidP="00050682">
          <w:pPr>
            <w:pStyle w:val="Fuzeile"/>
            <w:spacing w:before="60" w:after="0"/>
            <w:jc w:val="right"/>
          </w:pPr>
          <w:r>
            <w:t xml:space="preserve">Seite </w:t>
          </w:r>
          <w:r w:rsidRPr="00F1379C">
            <w:rPr>
              <w:rStyle w:val="Seitenzahl"/>
              <w:sz w:val="16"/>
              <w:szCs w:val="16"/>
            </w:rPr>
            <w:fldChar w:fldCharType="begin"/>
          </w:r>
          <w:r w:rsidRPr="00F1379C">
            <w:rPr>
              <w:rStyle w:val="Seitenzahl"/>
              <w:sz w:val="16"/>
              <w:szCs w:val="16"/>
            </w:rPr>
            <w:instrText xml:space="preserve"> PAGE </w:instrText>
          </w:r>
          <w:r w:rsidRPr="00F1379C">
            <w:rPr>
              <w:rStyle w:val="Seitenzahl"/>
              <w:sz w:val="16"/>
              <w:szCs w:val="16"/>
            </w:rPr>
            <w:fldChar w:fldCharType="separate"/>
          </w:r>
          <w:r w:rsidR="00E46695">
            <w:rPr>
              <w:rStyle w:val="Seitenzahl"/>
              <w:noProof/>
              <w:sz w:val="16"/>
              <w:szCs w:val="16"/>
            </w:rPr>
            <w:t>43</w:t>
          </w:r>
          <w:r w:rsidRPr="00F1379C">
            <w:rPr>
              <w:rStyle w:val="Seitenzahl"/>
              <w:sz w:val="16"/>
              <w:szCs w:val="16"/>
            </w:rPr>
            <w:fldChar w:fldCharType="end"/>
          </w:r>
          <w:r w:rsidRPr="00FB5B44">
            <w:rPr>
              <w:rStyle w:val="Seitenzahl"/>
              <w:sz w:val="18"/>
              <w:szCs w:val="18"/>
            </w:rPr>
            <w:t xml:space="preserve"> von </w:t>
          </w:r>
          <w:r w:rsidRPr="00F1379C">
            <w:rPr>
              <w:rStyle w:val="Seitenzahl"/>
              <w:sz w:val="16"/>
              <w:szCs w:val="16"/>
            </w:rPr>
            <w:fldChar w:fldCharType="begin"/>
          </w:r>
          <w:r w:rsidRPr="00F1379C">
            <w:rPr>
              <w:rStyle w:val="Seitenzahl"/>
              <w:sz w:val="16"/>
              <w:szCs w:val="16"/>
            </w:rPr>
            <w:instrText xml:space="preserve"> NUMPAGES </w:instrText>
          </w:r>
          <w:r w:rsidRPr="00F1379C">
            <w:rPr>
              <w:rStyle w:val="Seitenzahl"/>
              <w:sz w:val="16"/>
              <w:szCs w:val="16"/>
            </w:rPr>
            <w:fldChar w:fldCharType="separate"/>
          </w:r>
          <w:r w:rsidR="00E46695">
            <w:rPr>
              <w:rStyle w:val="Seitenzahl"/>
              <w:noProof/>
              <w:sz w:val="16"/>
              <w:szCs w:val="16"/>
            </w:rPr>
            <w:t>44</w:t>
          </w:r>
          <w:r w:rsidRPr="00F1379C">
            <w:rPr>
              <w:rStyle w:val="Seitenzahl"/>
              <w:sz w:val="16"/>
              <w:szCs w:val="16"/>
            </w:rPr>
            <w:fldChar w:fldCharType="end"/>
          </w:r>
        </w:p>
      </w:tc>
    </w:tr>
    <w:tr w:rsidR="00F240D1" w:rsidTr="001179DE">
      <w:tc>
        <w:tcPr>
          <w:tcW w:w="3528" w:type="dxa"/>
          <w:tcBorders>
            <w:top w:val="nil"/>
          </w:tcBorders>
          <w:shd w:val="clear" w:color="auto" w:fill="auto"/>
        </w:tcPr>
        <w:p w:rsidR="00F240D1" w:rsidRDefault="00F240D1" w:rsidP="00050682">
          <w:pPr>
            <w:pStyle w:val="Fuzeile"/>
            <w:spacing w:before="60" w:after="0"/>
          </w:pPr>
          <w:r>
            <w:t xml:space="preserve">Version: </w:t>
          </w:r>
          <w:r>
            <w:fldChar w:fldCharType="begin"/>
          </w:r>
          <w:r>
            <w:instrText xml:space="preserve"> REF Version \h </w:instrText>
          </w:r>
          <w:r>
            <w:fldChar w:fldCharType="separate"/>
          </w:r>
          <w:r w:rsidR="00AA7513">
            <w:t>1.8.1</w:t>
          </w:r>
          <w:r>
            <w:fldChar w:fldCharType="end"/>
          </w:r>
        </w:p>
      </w:tc>
      <w:tc>
        <w:tcPr>
          <w:tcW w:w="3060" w:type="dxa"/>
          <w:tcBorders>
            <w:top w:val="nil"/>
          </w:tcBorders>
          <w:shd w:val="clear" w:color="auto" w:fill="auto"/>
        </w:tcPr>
        <w:p w:rsidR="00F240D1" w:rsidRDefault="00F240D1" w:rsidP="00050682">
          <w:pPr>
            <w:pStyle w:val="Fuzeile"/>
            <w:spacing w:before="60" w:after="0"/>
          </w:pPr>
          <w:r w:rsidRPr="00CA7B46">
            <w:rPr>
              <w:rStyle w:val="Seitenzahl"/>
              <w:sz w:val="16"/>
            </w:rPr>
            <w:t>©</w:t>
          </w:r>
          <w:r>
            <w:rPr>
              <w:rStyle w:val="Seitenzahl"/>
              <w:sz w:val="16"/>
            </w:rPr>
            <w:t xml:space="preserve"> </w:t>
          </w:r>
          <w:r w:rsidRPr="001705FD">
            <w:rPr>
              <w:rStyle w:val="Seitenzahl"/>
              <w:sz w:val="16"/>
              <w:szCs w:val="16"/>
            </w:rPr>
            <w:t xml:space="preserve">gematik </w:t>
          </w:r>
          <w:r>
            <w:rPr>
              <w:rStyle w:val="Seitenzahl"/>
              <w:sz w:val="16"/>
              <w:szCs w:val="16"/>
            </w:rPr>
            <w:t xml:space="preserve">– </w:t>
          </w:r>
          <w:r>
            <w:rPr>
              <w:rStyle w:val="Seitenzahl"/>
              <w:sz w:val="16"/>
              <w:szCs w:val="16"/>
            </w:rPr>
            <w:fldChar w:fldCharType="begin"/>
          </w:r>
          <w:r>
            <w:rPr>
              <w:rStyle w:val="Seitenzahl"/>
              <w:sz w:val="16"/>
              <w:szCs w:val="16"/>
            </w:rPr>
            <w:instrText xml:space="preserve"> REF  Klasse </w:instrText>
          </w:r>
          <w:r>
            <w:rPr>
              <w:rStyle w:val="Seitenzahl"/>
              <w:sz w:val="16"/>
              <w:szCs w:val="16"/>
            </w:rPr>
            <w:fldChar w:fldCharType="separate"/>
          </w:r>
          <w:r w:rsidR="00AA7513">
            <w:rPr>
              <w:rFonts w:eastAsia="Times New Roman"/>
            </w:rPr>
            <w:t>öffentlich</w:t>
          </w:r>
          <w:r>
            <w:rPr>
              <w:rStyle w:val="Seitenzahl"/>
              <w:sz w:val="16"/>
              <w:szCs w:val="16"/>
            </w:rPr>
            <w:fldChar w:fldCharType="end"/>
          </w:r>
        </w:p>
      </w:tc>
      <w:tc>
        <w:tcPr>
          <w:tcW w:w="2308" w:type="dxa"/>
          <w:tcBorders>
            <w:top w:val="nil"/>
          </w:tcBorders>
          <w:shd w:val="clear" w:color="auto" w:fill="auto"/>
        </w:tcPr>
        <w:p w:rsidR="00F240D1" w:rsidRDefault="00F240D1" w:rsidP="00050682">
          <w:pPr>
            <w:pStyle w:val="Fuzeile"/>
            <w:spacing w:before="60" w:after="0"/>
            <w:jc w:val="right"/>
          </w:pPr>
          <w:r>
            <w:t xml:space="preserve">Stand: </w:t>
          </w:r>
          <w:r>
            <w:fldChar w:fldCharType="begin"/>
          </w:r>
          <w:r>
            <w:instrText xml:space="preserve"> REF Stand \h  \* MERGEFORMAT </w:instrText>
          </w:r>
          <w:r>
            <w:fldChar w:fldCharType="separate"/>
          </w:r>
          <w:r w:rsidR="00AA7513">
            <w:t>21.04.2017</w:t>
          </w:r>
          <w:r>
            <w:fldChar w:fldCharType="end"/>
          </w:r>
          <w:r>
            <w:t xml:space="preserve"> </w:t>
          </w:r>
        </w:p>
      </w:tc>
    </w:tr>
  </w:tbl>
  <w:p w:rsidR="00F240D1" w:rsidRPr="00FB5B44" w:rsidRDefault="00F240D1" w:rsidP="00D2233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Change w:id="10" w:author="Heiko Schulze" w:date="2016-07-22T11:29:00Z">
        <w:tblPr>
          <w:tblStyle w:val="Tabellenraster"/>
          <w:tblW w:w="9108" w:type="dxa"/>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PrChange>
    </w:tblPr>
    <w:tblGrid>
      <w:gridCol w:w="5688"/>
      <w:gridCol w:w="1800"/>
      <w:gridCol w:w="1620"/>
      <w:tblGridChange w:id="11">
        <w:tblGrid>
          <w:gridCol w:w="5688"/>
          <w:gridCol w:w="1800"/>
          <w:gridCol w:w="1620"/>
        </w:tblGrid>
      </w:tblGridChange>
    </w:tblGrid>
    <w:tr w:rsidR="00F240D1" w:rsidTr="003711A4">
      <w:tc>
        <w:tcPr>
          <w:tcW w:w="5688" w:type="dxa"/>
          <w:shd w:val="clear" w:color="auto" w:fill="auto"/>
          <w:tcPrChange w:id="12" w:author="Heiko Schulze" w:date="2016-07-22T11:29:00Z">
            <w:tcPr>
              <w:tcW w:w="5688" w:type="dxa"/>
            </w:tcPr>
          </w:tcPrChange>
        </w:tcPr>
        <w:p w:rsidR="00F240D1" w:rsidRDefault="00F240D1" w:rsidP="00D22339">
          <w:pPr>
            <w:pStyle w:val="Fuzeile"/>
          </w:pPr>
          <w:fldSimple w:instr=" FILENAME   \* MERGEFORMAT ">
            <w:r w:rsidR="00AA7513">
              <w:rPr>
                <w:noProof/>
              </w:rPr>
              <w:t>gemSpec_CVC_TSP.doc</w:t>
            </w:r>
          </w:fldSimple>
        </w:p>
      </w:tc>
      <w:tc>
        <w:tcPr>
          <w:tcW w:w="1800" w:type="dxa"/>
          <w:shd w:val="clear" w:color="auto" w:fill="auto"/>
          <w:tcPrChange w:id="13" w:author="Heiko Schulze" w:date="2016-07-22T11:29:00Z">
            <w:tcPr>
              <w:tcW w:w="1800" w:type="dxa"/>
            </w:tcPr>
          </w:tcPrChange>
        </w:tcPr>
        <w:p w:rsidR="00F240D1" w:rsidRDefault="00F240D1" w:rsidP="00D22339">
          <w:pPr>
            <w:pStyle w:val="Fuzeile"/>
          </w:pPr>
          <w:r>
            <w:rPr>
              <w:rFonts w:cs="Arial"/>
            </w:rPr>
            <w:t>©</w:t>
          </w:r>
          <w:r>
            <w:t>gematik mbH</w:t>
          </w:r>
        </w:p>
      </w:tc>
      <w:tc>
        <w:tcPr>
          <w:tcW w:w="1620" w:type="dxa"/>
          <w:shd w:val="clear" w:color="auto" w:fill="auto"/>
          <w:tcPrChange w:id="14" w:author="Heiko Schulze" w:date="2016-07-22T11:29:00Z">
            <w:tcPr>
              <w:tcW w:w="1620" w:type="dxa"/>
            </w:tcPr>
          </w:tcPrChange>
        </w:tcPr>
        <w:p w:rsidR="00F240D1" w:rsidRDefault="00F240D1" w:rsidP="00D22339">
          <w:pPr>
            <w:pStyle w:val="Fuzeile"/>
          </w:pPr>
          <w:r w:rsidRPr="00365B07">
            <w:t xml:space="preserve">Seite </w:t>
          </w:r>
          <w:r w:rsidRPr="00365B07">
            <w:fldChar w:fldCharType="begin"/>
          </w:r>
          <w:r w:rsidRPr="00365B07">
            <w:instrText xml:space="preserve"> PAGE </w:instrText>
          </w:r>
          <w:r w:rsidRPr="00365B07">
            <w:fldChar w:fldCharType="separate"/>
          </w:r>
          <w:r>
            <w:rPr>
              <w:noProof/>
            </w:rPr>
            <w:t>45</w:t>
          </w:r>
          <w:r w:rsidRPr="00365B07">
            <w:fldChar w:fldCharType="end"/>
          </w:r>
          <w:r w:rsidRPr="00365B07">
            <w:t xml:space="preserve"> von </w:t>
          </w:r>
          <w:r>
            <w:fldChar w:fldCharType="begin"/>
          </w:r>
          <w:r>
            <w:instrText xml:space="preserve"> NUMPAGES </w:instrText>
          </w:r>
          <w:r>
            <w:fldChar w:fldCharType="separate"/>
          </w:r>
          <w:r w:rsidR="00AA7513">
            <w:rPr>
              <w:noProof/>
            </w:rPr>
            <w:t>41</w:t>
          </w:r>
          <w:r>
            <w:rPr>
              <w:noProof/>
            </w:rPr>
            <w:fldChar w:fldCharType="end"/>
          </w:r>
        </w:p>
      </w:tc>
    </w:tr>
  </w:tbl>
  <w:p w:rsidR="00F240D1" w:rsidRDefault="00F240D1" w:rsidP="00D2233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1E3" w:rsidRDefault="003D01E3" w:rsidP="00D22339">
      <w:pPr>
        <w:pStyle w:val="Kurzberschrift"/>
      </w:pPr>
      <w:r>
        <w:separator/>
      </w:r>
    </w:p>
  </w:footnote>
  <w:footnote w:type="continuationSeparator" w:id="0">
    <w:p w:rsidR="003D01E3" w:rsidRDefault="003D01E3" w:rsidP="00D22339">
      <w:pPr>
        <w:pStyle w:val="Kurzberschrift"/>
      </w:pPr>
      <w:r>
        <w:continuationSeparator/>
      </w:r>
    </w:p>
  </w:footnote>
  <w:footnote w:type="continuationNotice" w:id="1">
    <w:p w:rsidR="003D01E3" w:rsidRDefault="003D01E3">
      <w:pPr>
        <w:spacing w:after="0"/>
      </w:pPr>
    </w:p>
  </w:footnote>
  <w:footnote w:id="2">
    <w:p w:rsidR="00F240D1" w:rsidRDefault="00F240D1" w:rsidP="00C765EF">
      <w:pPr>
        <w:pStyle w:val="Funotentext"/>
      </w:pPr>
      <w:r>
        <w:rPr>
          <w:rStyle w:val="Funotenzeichen"/>
        </w:rPr>
        <w:footnoteRef/>
      </w:r>
      <w:r>
        <w:t xml:space="preserve"> Gemäß Kapitel 2.7.3.4 aus [gemKPT_PKI_TIP]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0D1" w:rsidRPr="00CA7B46" w:rsidRDefault="00F240D1" w:rsidP="00D22339">
    <w:pPr>
      <w:pStyle w:val="gemStandard"/>
    </w:pPr>
    <w:r>
      <w:rPr>
        <w:noProof/>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4in;margin-top:-2.25pt;width:150pt;height:56.25pt;z-index:-251658240" wrapcoords="-108 0 -108 21312 21600 21312 21600 0 -108 0">
          <v:imagedata r:id="rId1" o:title="Logo_Gematik_2012_Claim"/>
          <w10:wrap type="tight"/>
        </v:shape>
      </w:pict>
    </w:r>
  </w:p>
  <w:p w:rsidR="00F240D1" w:rsidRDefault="00F240D1" w:rsidP="00D22339">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Change w:id="5" w:author="Heiko Schulze" w:date="2016-07-22T11:29:00Z">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PrChange>
    </w:tblPr>
    <w:tblGrid>
      <w:gridCol w:w="4825"/>
      <w:gridCol w:w="911"/>
      <w:gridCol w:w="3216"/>
      <w:tblGridChange w:id="6">
        <w:tblGrid>
          <w:gridCol w:w="4825"/>
          <w:gridCol w:w="911"/>
          <w:gridCol w:w="3216"/>
        </w:tblGrid>
      </w:tblGridChange>
    </w:tblGrid>
    <w:tr w:rsidR="00F240D1" w:rsidTr="003711A4">
      <w:tc>
        <w:tcPr>
          <w:tcW w:w="5148" w:type="dxa"/>
          <w:shd w:val="clear" w:color="auto" w:fill="auto"/>
          <w:tcPrChange w:id="7" w:author="Heiko Schulze" w:date="2016-07-22T11:29:00Z">
            <w:tcPr>
              <w:tcW w:w="5148" w:type="dxa"/>
            </w:tcPr>
          </w:tcPrChange>
        </w:tcPr>
        <w:p w:rsidR="00F240D1" w:rsidRDefault="00F240D1" w:rsidP="00D22339">
          <w:pPr>
            <w:pStyle w:val="Kurzberschrift"/>
          </w:pPr>
          <w:r w:rsidRPr="00925018">
            <w:rPr>
              <w:sz w:val="24"/>
              <w:szCs w:val="24"/>
            </w:rPr>
            <w:t>eHealth-Terminal</w:t>
          </w:r>
          <w:r w:rsidRPr="00925018">
            <w:rPr>
              <w:sz w:val="24"/>
              <w:szCs w:val="24"/>
            </w:rPr>
            <w:br/>
            <w:t>auf der</w:t>
          </w:r>
          <w:r>
            <w:t xml:space="preserve"> Basis SICCT für das deutsche Gesundheitswesen</w:t>
          </w:r>
        </w:p>
        <w:p w:rsidR="00F240D1" w:rsidRDefault="00F240D1" w:rsidP="00D22339">
          <w:pPr>
            <w:pStyle w:val="Kurzberschrift"/>
          </w:pPr>
        </w:p>
      </w:tc>
      <w:tc>
        <w:tcPr>
          <w:tcW w:w="997" w:type="dxa"/>
          <w:shd w:val="clear" w:color="auto" w:fill="auto"/>
          <w:tcPrChange w:id="8" w:author="Heiko Schulze" w:date="2016-07-22T11:29:00Z">
            <w:tcPr>
              <w:tcW w:w="997" w:type="dxa"/>
            </w:tcPr>
          </w:tcPrChange>
        </w:tcPr>
        <w:p w:rsidR="00F240D1" w:rsidRDefault="00F240D1" w:rsidP="00D22339">
          <w:pPr>
            <w:pStyle w:val="Kopfzeile"/>
          </w:pPr>
        </w:p>
      </w:tc>
      <w:tc>
        <w:tcPr>
          <w:tcW w:w="3142" w:type="dxa"/>
          <w:shd w:val="clear" w:color="auto" w:fill="auto"/>
          <w:tcPrChange w:id="9" w:author="Heiko Schulze" w:date="2016-07-22T11:29:00Z">
            <w:tcPr>
              <w:tcW w:w="3142" w:type="dxa"/>
            </w:tcPr>
          </w:tcPrChange>
        </w:tcPr>
        <w:p w:rsidR="00F240D1" w:rsidRDefault="00F240D1" w:rsidP="00D22339">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F240D1" w:rsidRDefault="00F240D1" w:rsidP="00D2233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F240D1" w:rsidTr="001179DE">
      <w:tc>
        <w:tcPr>
          <w:tcW w:w="6503" w:type="dxa"/>
          <w:shd w:val="clear" w:color="auto" w:fill="auto"/>
        </w:tcPr>
        <w:p w:rsidR="00AA7513" w:rsidRPr="00AA7513" w:rsidRDefault="00F240D1" w:rsidP="00AA7513">
          <w:pPr>
            <w:pStyle w:val="gemTitelKopf"/>
            <w:rPr>
              <w:lang w:val="en-GB"/>
            </w:rPr>
          </w:pPr>
          <w:r w:rsidRPr="00B666A1">
            <w:fldChar w:fldCharType="begin"/>
          </w:r>
          <w:r w:rsidRPr="00F93CE3">
            <w:rPr>
              <w:lang w:val="en-GB"/>
            </w:rPr>
            <w:instrText xml:space="preserve"> REF  DokTitel \h  \* MERGEFORMAT </w:instrText>
          </w:r>
          <w:r w:rsidRPr="00B666A1">
            <w:fldChar w:fldCharType="separate"/>
          </w:r>
          <w:r w:rsidR="00AA7513" w:rsidRPr="00AA7513">
            <w:rPr>
              <w:lang w:val="en-GB"/>
            </w:rPr>
            <w:t>Spezifikation</w:t>
          </w:r>
        </w:p>
        <w:p w:rsidR="00F240D1" w:rsidRPr="00F93CE3" w:rsidRDefault="00AA7513" w:rsidP="00D22339">
          <w:pPr>
            <w:pStyle w:val="gemTitelKopf"/>
            <w:rPr>
              <w:lang w:val="en-GB"/>
            </w:rPr>
          </w:pPr>
          <w:r w:rsidRPr="00AA7513">
            <w:rPr>
              <w:rFonts w:cs="Tahoma"/>
              <w:lang w:val="en-GB"/>
            </w:rPr>
            <w:t>Trust</w:t>
          </w:r>
          <w:r w:rsidRPr="00AA7513">
            <w:rPr>
              <w:lang w:val="en-GB"/>
            </w:rPr>
            <w:t xml:space="preserve"> Service Provider CVC</w:t>
          </w:r>
          <w:r w:rsidR="00F240D1" w:rsidRPr="00B666A1">
            <w:rPr>
              <w:rFonts w:cs="Tahoma"/>
            </w:rPr>
            <w:fldChar w:fldCharType="end"/>
          </w:r>
        </w:p>
      </w:tc>
      <w:tc>
        <w:tcPr>
          <w:tcW w:w="2442" w:type="dxa"/>
          <w:shd w:val="clear" w:color="auto" w:fill="auto"/>
        </w:tcPr>
        <w:p w:rsidR="00F240D1" w:rsidRDefault="00F240D1" w:rsidP="00D22339">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2pt;height:41.4pt">
                <v:imagedata r:id="rId1" o:title="Logo_Gematik_2012_Claim"/>
              </v:shape>
            </w:pict>
          </w:r>
        </w:p>
      </w:tc>
    </w:tr>
  </w:tbl>
  <w:p w:rsidR="00F240D1" w:rsidRDefault="00F240D1" w:rsidP="00D22339">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0D1" w:rsidRDefault="00F240D1" w:rsidP="00D223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101DB"/>
    <w:multiLevelType w:val="hybridMultilevel"/>
    <w:tmpl w:val="B9AC8066"/>
    <w:lvl w:ilvl="0" w:tplc="E5FA2F64">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1">
    <w:nsid w:val="20150163"/>
    <w:multiLevelType w:val="hybridMultilevel"/>
    <w:tmpl w:val="AE92A832"/>
    <w:lvl w:ilvl="0" w:tplc="B218BE4C">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339E73DF"/>
    <w:multiLevelType w:val="hybridMultilevel"/>
    <w:tmpl w:val="EA2E9256"/>
    <w:lvl w:ilvl="0" w:tplc="04070001">
      <w:start w:val="1"/>
      <w:numFmt w:val="bullet"/>
      <w:pStyle w:val="gemAufzhlung"/>
      <w:lvlText w:val=""/>
      <w:lvlJc w:val="left"/>
      <w:pPr>
        <w:tabs>
          <w:tab w:val="num" w:pos="1701"/>
        </w:tabs>
        <w:ind w:left="1701" w:hanging="283"/>
      </w:pPr>
      <w:rPr>
        <w:rFonts w:ascii="Symbol" w:hAnsi="Symbol" w:hint="default"/>
      </w:rPr>
    </w:lvl>
    <w:lvl w:ilvl="1" w:tplc="04070003">
      <w:start w:val="1"/>
      <w:numFmt w:val="bullet"/>
      <w:lvlText w:val="o"/>
      <w:lvlJc w:val="left"/>
      <w:pPr>
        <w:tabs>
          <w:tab w:val="num" w:pos="2007"/>
        </w:tabs>
        <w:ind w:left="2007" w:hanging="360"/>
      </w:pPr>
      <w:rPr>
        <w:rFonts w:ascii="Courier New" w:hAnsi="Courier New" w:cs="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9F949B5"/>
    <w:multiLevelType w:val="hybridMultilevel"/>
    <w:tmpl w:val="A2089180"/>
    <w:lvl w:ilvl="0" w:tplc="EFAC3842">
      <w:start w:val="1"/>
      <w:numFmt w:val="decimal"/>
      <w:pStyle w:val="gemListe"/>
      <w:lvlText w:val="(%1)"/>
      <w:lvlJc w:val="left"/>
      <w:pPr>
        <w:tabs>
          <w:tab w:val="num" w:pos="182"/>
        </w:tabs>
        <w:ind w:left="737" w:hanging="340"/>
      </w:pPr>
      <w:rPr>
        <w:rFonts w:hint="default"/>
      </w:rPr>
    </w:lvl>
    <w:lvl w:ilvl="1" w:tplc="9D2634BE">
      <w:start w:val="1"/>
      <w:numFmt w:val="lowerLetter"/>
      <w:lvlText w:val="%2."/>
      <w:lvlJc w:val="left"/>
      <w:pPr>
        <w:tabs>
          <w:tab w:val="num" w:pos="1982"/>
        </w:tabs>
        <w:ind w:left="1982" w:hanging="360"/>
      </w:pPr>
    </w:lvl>
    <w:lvl w:ilvl="2" w:tplc="C6E015DC" w:tentative="1">
      <w:start w:val="1"/>
      <w:numFmt w:val="lowerRoman"/>
      <w:lvlText w:val="%3."/>
      <w:lvlJc w:val="right"/>
      <w:pPr>
        <w:tabs>
          <w:tab w:val="num" w:pos="2702"/>
        </w:tabs>
        <w:ind w:left="2702" w:hanging="180"/>
      </w:pPr>
    </w:lvl>
    <w:lvl w:ilvl="3" w:tplc="DE7E0D52" w:tentative="1">
      <w:start w:val="1"/>
      <w:numFmt w:val="decimal"/>
      <w:lvlText w:val="%4."/>
      <w:lvlJc w:val="left"/>
      <w:pPr>
        <w:tabs>
          <w:tab w:val="num" w:pos="3422"/>
        </w:tabs>
        <w:ind w:left="3422" w:hanging="360"/>
      </w:pPr>
    </w:lvl>
    <w:lvl w:ilvl="4" w:tplc="7A7AFFB8" w:tentative="1">
      <w:start w:val="1"/>
      <w:numFmt w:val="lowerLetter"/>
      <w:lvlText w:val="%5."/>
      <w:lvlJc w:val="left"/>
      <w:pPr>
        <w:tabs>
          <w:tab w:val="num" w:pos="4142"/>
        </w:tabs>
        <w:ind w:left="4142" w:hanging="360"/>
      </w:pPr>
    </w:lvl>
    <w:lvl w:ilvl="5" w:tplc="F76A6744" w:tentative="1">
      <w:start w:val="1"/>
      <w:numFmt w:val="lowerRoman"/>
      <w:lvlText w:val="%6."/>
      <w:lvlJc w:val="right"/>
      <w:pPr>
        <w:tabs>
          <w:tab w:val="num" w:pos="4862"/>
        </w:tabs>
        <w:ind w:left="4862" w:hanging="180"/>
      </w:pPr>
    </w:lvl>
    <w:lvl w:ilvl="6" w:tplc="FDC4F62E" w:tentative="1">
      <w:start w:val="1"/>
      <w:numFmt w:val="decimal"/>
      <w:lvlText w:val="%7."/>
      <w:lvlJc w:val="left"/>
      <w:pPr>
        <w:tabs>
          <w:tab w:val="num" w:pos="5582"/>
        </w:tabs>
        <w:ind w:left="5582" w:hanging="360"/>
      </w:pPr>
    </w:lvl>
    <w:lvl w:ilvl="7" w:tplc="EB26CCAA" w:tentative="1">
      <w:start w:val="1"/>
      <w:numFmt w:val="lowerLetter"/>
      <w:lvlText w:val="%8."/>
      <w:lvlJc w:val="left"/>
      <w:pPr>
        <w:tabs>
          <w:tab w:val="num" w:pos="6302"/>
        </w:tabs>
        <w:ind w:left="6302" w:hanging="360"/>
      </w:pPr>
    </w:lvl>
    <w:lvl w:ilvl="8" w:tplc="250E00B0" w:tentative="1">
      <w:start w:val="1"/>
      <w:numFmt w:val="lowerRoman"/>
      <w:lvlText w:val="%9."/>
      <w:lvlJc w:val="right"/>
      <w:pPr>
        <w:tabs>
          <w:tab w:val="num" w:pos="7022"/>
        </w:tabs>
        <w:ind w:left="7022" w:hanging="180"/>
      </w:pPr>
    </w:lvl>
  </w:abstractNum>
  <w:abstractNum w:abstractNumId="6">
    <w:nsid w:val="4FFD5632"/>
    <w:multiLevelType w:val="multilevel"/>
    <w:tmpl w:val="F5FECE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54E56FA"/>
    <w:multiLevelType w:val="hybridMultilevel"/>
    <w:tmpl w:val="FFDEB14E"/>
    <w:lvl w:ilvl="0" w:tplc="BB288C56">
      <w:start w:val="1"/>
      <w:numFmt w:val="bullet"/>
      <w:pStyle w:val="gemZwischenberschrif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69C505D1"/>
    <w:multiLevelType w:val="multilevel"/>
    <w:tmpl w:val="90E41560"/>
    <w:lvl w:ilvl="0">
      <w:start w:val="1"/>
      <w:numFmt w:val="decimal"/>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start w:val="1"/>
      <w:numFmt w:val="lowerRoman"/>
      <w:lvlText w:val="%3."/>
      <w:lvlJc w:val="right"/>
      <w:pPr>
        <w:tabs>
          <w:tab w:val="num" w:pos="2702"/>
        </w:tabs>
        <w:ind w:left="2702" w:hanging="180"/>
      </w:pPr>
    </w:lvl>
    <w:lvl w:ilvl="3">
      <w:start w:val="1"/>
      <w:numFmt w:val="decimal"/>
      <w:lvlText w:val="%4."/>
      <w:lvlJc w:val="left"/>
      <w:pPr>
        <w:tabs>
          <w:tab w:val="num" w:pos="3422"/>
        </w:tabs>
        <w:ind w:left="3422" w:hanging="360"/>
      </w:pPr>
    </w:lvl>
    <w:lvl w:ilvl="4">
      <w:start w:val="1"/>
      <w:numFmt w:val="lowerLetter"/>
      <w:lvlText w:val="%5."/>
      <w:lvlJc w:val="left"/>
      <w:pPr>
        <w:tabs>
          <w:tab w:val="num" w:pos="4142"/>
        </w:tabs>
        <w:ind w:left="4142" w:hanging="360"/>
      </w:pPr>
    </w:lvl>
    <w:lvl w:ilvl="5">
      <w:start w:val="1"/>
      <w:numFmt w:val="lowerRoman"/>
      <w:lvlText w:val="%6."/>
      <w:lvlJc w:val="right"/>
      <w:pPr>
        <w:tabs>
          <w:tab w:val="num" w:pos="4862"/>
        </w:tabs>
        <w:ind w:left="4862" w:hanging="180"/>
      </w:pPr>
    </w:lvl>
    <w:lvl w:ilvl="6">
      <w:start w:val="1"/>
      <w:numFmt w:val="decimal"/>
      <w:lvlText w:val="%7."/>
      <w:lvlJc w:val="left"/>
      <w:pPr>
        <w:tabs>
          <w:tab w:val="num" w:pos="5582"/>
        </w:tabs>
        <w:ind w:left="5582" w:hanging="360"/>
      </w:pPr>
    </w:lvl>
    <w:lvl w:ilvl="7">
      <w:start w:val="1"/>
      <w:numFmt w:val="lowerLetter"/>
      <w:lvlText w:val="%8."/>
      <w:lvlJc w:val="left"/>
      <w:pPr>
        <w:tabs>
          <w:tab w:val="num" w:pos="6302"/>
        </w:tabs>
        <w:ind w:left="6302" w:hanging="360"/>
      </w:pPr>
    </w:lvl>
    <w:lvl w:ilvl="8">
      <w:start w:val="1"/>
      <w:numFmt w:val="lowerRoman"/>
      <w:lvlText w:val="%9."/>
      <w:lvlJc w:val="right"/>
      <w:pPr>
        <w:tabs>
          <w:tab w:val="num" w:pos="7022"/>
        </w:tabs>
        <w:ind w:left="7022" w:hanging="180"/>
      </w:pPr>
    </w:lvl>
  </w:abstractNum>
  <w:abstractNum w:abstractNumId="9">
    <w:nsid w:val="713D024B"/>
    <w:multiLevelType w:val="hybridMultilevel"/>
    <w:tmpl w:val="607AA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9120CC3"/>
    <w:multiLevelType w:val="multilevel"/>
    <w:tmpl w:val="B14A16C6"/>
    <w:lvl w:ilvl="0">
      <w:start w:val="1"/>
      <w:numFmt w:val="decimal"/>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start w:val="1"/>
      <w:numFmt w:val="lowerRoman"/>
      <w:lvlText w:val="%3."/>
      <w:lvlJc w:val="right"/>
      <w:pPr>
        <w:tabs>
          <w:tab w:val="num" w:pos="2702"/>
        </w:tabs>
        <w:ind w:left="2702" w:hanging="180"/>
      </w:pPr>
    </w:lvl>
    <w:lvl w:ilvl="3">
      <w:start w:val="1"/>
      <w:numFmt w:val="decimal"/>
      <w:lvlText w:val="%4."/>
      <w:lvlJc w:val="left"/>
      <w:pPr>
        <w:tabs>
          <w:tab w:val="num" w:pos="3422"/>
        </w:tabs>
        <w:ind w:left="3422" w:hanging="360"/>
      </w:pPr>
    </w:lvl>
    <w:lvl w:ilvl="4">
      <w:start w:val="1"/>
      <w:numFmt w:val="lowerLetter"/>
      <w:lvlText w:val="%5."/>
      <w:lvlJc w:val="left"/>
      <w:pPr>
        <w:tabs>
          <w:tab w:val="num" w:pos="4142"/>
        </w:tabs>
        <w:ind w:left="4142" w:hanging="360"/>
      </w:pPr>
    </w:lvl>
    <w:lvl w:ilvl="5">
      <w:start w:val="1"/>
      <w:numFmt w:val="lowerRoman"/>
      <w:lvlText w:val="%6."/>
      <w:lvlJc w:val="right"/>
      <w:pPr>
        <w:tabs>
          <w:tab w:val="num" w:pos="4862"/>
        </w:tabs>
        <w:ind w:left="4862" w:hanging="180"/>
      </w:pPr>
    </w:lvl>
    <w:lvl w:ilvl="6">
      <w:start w:val="1"/>
      <w:numFmt w:val="decimal"/>
      <w:lvlText w:val="%7."/>
      <w:lvlJc w:val="left"/>
      <w:pPr>
        <w:tabs>
          <w:tab w:val="num" w:pos="5582"/>
        </w:tabs>
        <w:ind w:left="5582" w:hanging="360"/>
      </w:pPr>
    </w:lvl>
    <w:lvl w:ilvl="7">
      <w:start w:val="1"/>
      <w:numFmt w:val="lowerLetter"/>
      <w:lvlText w:val="%8."/>
      <w:lvlJc w:val="left"/>
      <w:pPr>
        <w:tabs>
          <w:tab w:val="num" w:pos="6302"/>
        </w:tabs>
        <w:ind w:left="6302" w:hanging="360"/>
      </w:pPr>
    </w:lvl>
    <w:lvl w:ilvl="8">
      <w:start w:val="1"/>
      <w:numFmt w:val="lowerRoman"/>
      <w:lvlText w:val="%9."/>
      <w:lvlJc w:val="right"/>
      <w:pPr>
        <w:tabs>
          <w:tab w:val="num" w:pos="7022"/>
        </w:tabs>
        <w:ind w:left="7022" w:hanging="180"/>
      </w:pPr>
    </w:lvl>
  </w:abstractNum>
  <w:num w:numId="1">
    <w:abstractNumId w:val="6"/>
  </w:num>
  <w:num w:numId="2">
    <w:abstractNumId w:val="3"/>
  </w:num>
  <w:num w:numId="3">
    <w:abstractNumId w:val="5"/>
  </w:num>
  <w:num w:numId="4">
    <w:abstractNumId w:val="4"/>
  </w:num>
  <w:num w:numId="5">
    <w:abstractNumId w:val="7"/>
  </w:num>
  <w:num w:numId="6">
    <w:abstractNumId w:val="3"/>
  </w:num>
  <w:num w:numId="7">
    <w:abstractNumId w:val="0"/>
  </w:num>
  <w:num w:numId="8">
    <w:abstractNumId w:val="1"/>
  </w:num>
  <w:num w:numId="9">
    <w:abstractNumId w:val="3"/>
  </w:num>
  <w:num w:numId="10">
    <w:abstractNumId w:val="3"/>
  </w:num>
  <w:num w:numId="11">
    <w:abstractNumId w:val="3"/>
  </w:num>
  <w:num w:numId="12">
    <w:abstractNumId w:val="10"/>
  </w:num>
  <w:num w:numId="13">
    <w:abstractNumId w:val="5"/>
    <w:lvlOverride w:ilvl="0">
      <w:startOverride w:val="1"/>
    </w:lvlOverride>
  </w:num>
  <w:num w:numId="14">
    <w:abstractNumId w:val="3"/>
  </w:num>
  <w:num w:numId="15">
    <w:abstractNumId w:val="3"/>
  </w:num>
  <w:num w:numId="16">
    <w:abstractNumId w:val="3"/>
  </w:num>
  <w:num w:numId="17">
    <w:abstractNumId w:val="3"/>
  </w:num>
  <w:num w:numId="18">
    <w:abstractNumId w:val="3"/>
  </w:num>
  <w:num w:numId="19">
    <w:abstractNumId w:val="8"/>
  </w:num>
  <w:num w:numId="20">
    <w:abstractNumId w:val="5"/>
    <w:lvlOverride w:ilvl="0">
      <w:startOverride w:val="1"/>
    </w:lvlOverride>
  </w:num>
  <w:num w:numId="21">
    <w:abstractNumId w:val="4"/>
  </w:num>
  <w:num w:numId="22">
    <w:abstractNumId w:val="4"/>
  </w:num>
  <w:num w:numId="23">
    <w:abstractNumId w:val="4"/>
  </w:num>
  <w:num w:numId="24">
    <w:abstractNumId w:val="3"/>
  </w:num>
  <w:num w:numId="25">
    <w:abstractNumId w:val="3"/>
  </w:num>
  <w:num w:numId="26">
    <w:abstractNumId w:val="3"/>
  </w:num>
  <w:num w:numId="27">
    <w:abstractNumId w:val="9"/>
  </w:num>
  <w:num w:numId="28">
    <w:abstractNumId w:val="2"/>
  </w:num>
  <w:num w:numId="29">
    <w:abstractNumId w:val="2"/>
  </w:num>
  <w:num w:numId="30">
    <w:abstractNumId w:val="2"/>
  </w:num>
  <w:num w:numId="31">
    <w:abstractNumId w:val="2"/>
  </w:num>
  <w:num w:numId="32">
    <w:abstractNumId w:val="2"/>
  </w:num>
  <w:num w:numId="3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CH" w:vendorID="64" w:dllVersion="131078"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noPunctuationKerning/>
  <w:characterSpacingControl w:val="doNotCompress"/>
  <w:hdrShapeDefaults>
    <o:shapedefaults v:ext="edit" spidmax="3074" fill="f" fillcolor="white" stroke="f">
      <v:fill color="white" on="f"/>
      <v:stroke on="f"/>
    </o:shapedefaults>
    <o:shapelayout v:ext="edit">
      <o:idmap v:ext="edit" data="2"/>
    </o:shapelayout>
  </w:hdrShapeDefault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5C95"/>
    <w:rsid w:val="000001C7"/>
    <w:rsid w:val="0000066F"/>
    <w:rsid w:val="00001D05"/>
    <w:rsid w:val="00001E46"/>
    <w:rsid w:val="00001EDE"/>
    <w:rsid w:val="000035F9"/>
    <w:rsid w:val="000036A6"/>
    <w:rsid w:val="00005A06"/>
    <w:rsid w:val="000061C9"/>
    <w:rsid w:val="00006D7B"/>
    <w:rsid w:val="00006D8C"/>
    <w:rsid w:val="00006E38"/>
    <w:rsid w:val="0000773E"/>
    <w:rsid w:val="000104FF"/>
    <w:rsid w:val="0001219C"/>
    <w:rsid w:val="00012708"/>
    <w:rsid w:val="00012990"/>
    <w:rsid w:val="00013E26"/>
    <w:rsid w:val="00014B77"/>
    <w:rsid w:val="00014B9A"/>
    <w:rsid w:val="000154F3"/>
    <w:rsid w:val="000155F3"/>
    <w:rsid w:val="00017F0D"/>
    <w:rsid w:val="000217CC"/>
    <w:rsid w:val="00023C6A"/>
    <w:rsid w:val="000240F9"/>
    <w:rsid w:val="0002462F"/>
    <w:rsid w:val="00025A81"/>
    <w:rsid w:val="0002657E"/>
    <w:rsid w:val="00026D27"/>
    <w:rsid w:val="00027459"/>
    <w:rsid w:val="000303E4"/>
    <w:rsid w:val="000305C5"/>
    <w:rsid w:val="00033BF5"/>
    <w:rsid w:val="00033F72"/>
    <w:rsid w:val="00037E58"/>
    <w:rsid w:val="0004073C"/>
    <w:rsid w:val="00042081"/>
    <w:rsid w:val="0004229D"/>
    <w:rsid w:val="00044AB6"/>
    <w:rsid w:val="00050682"/>
    <w:rsid w:val="0005136E"/>
    <w:rsid w:val="00051EA9"/>
    <w:rsid w:val="00053185"/>
    <w:rsid w:val="00053843"/>
    <w:rsid w:val="000560D6"/>
    <w:rsid w:val="0006009E"/>
    <w:rsid w:val="00061607"/>
    <w:rsid w:val="00061842"/>
    <w:rsid w:val="00061929"/>
    <w:rsid w:val="00062711"/>
    <w:rsid w:val="00062EE5"/>
    <w:rsid w:val="0006354B"/>
    <w:rsid w:val="00063CA3"/>
    <w:rsid w:val="00063D90"/>
    <w:rsid w:val="00063DF6"/>
    <w:rsid w:val="000674F6"/>
    <w:rsid w:val="00067656"/>
    <w:rsid w:val="0007042A"/>
    <w:rsid w:val="0007085F"/>
    <w:rsid w:val="000710C7"/>
    <w:rsid w:val="00072669"/>
    <w:rsid w:val="00073C8E"/>
    <w:rsid w:val="00073E23"/>
    <w:rsid w:val="00076937"/>
    <w:rsid w:val="00077D1E"/>
    <w:rsid w:val="00077DAA"/>
    <w:rsid w:val="0008330B"/>
    <w:rsid w:val="00084D19"/>
    <w:rsid w:val="00084F47"/>
    <w:rsid w:val="00086BC6"/>
    <w:rsid w:val="00087270"/>
    <w:rsid w:val="00090121"/>
    <w:rsid w:val="000915E5"/>
    <w:rsid w:val="000921A7"/>
    <w:rsid w:val="000925E8"/>
    <w:rsid w:val="00094ADC"/>
    <w:rsid w:val="00096D5D"/>
    <w:rsid w:val="00097749"/>
    <w:rsid w:val="00097C05"/>
    <w:rsid w:val="000A090A"/>
    <w:rsid w:val="000A14E9"/>
    <w:rsid w:val="000A1669"/>
    <w:rsid w:val="000A1775"/>
    <w:rsid w:val="000A2E39"/>
    <w:rsid w:val="000A2E5A"/>
    <w:rsid w:val="000A3952"/>
    <w:rsid w:val="000A4378"/>
    <w:rsid w:val="000A44AC"/>
    <w:rsid w:val="000A55C6"/>
    <w:rsid w:val="000A6277"/>
    <w:rsid w:val="000A6D9B"/>
    <w:rsid w:val="000A7280"/>
    <w:rsid w:val="000B01D0"/>
    <w:rsid w:val="000B1646"/>
    <w:rsid w:val="000B272D"/>
    <w:rsid w:val="000B4AED"/>
    <w:rsid w:val="000B54EC"/>
    <w:rsid w:val="000B6A63"/>
    <w:rsid w:val="000B7445"/>
    <w:rsid w:val="000C2099"/>
    <w:rsid w:val="000C36AE"/>
    <w:rsid w:val="000C4586"/>
    <w:rsid w:val="000C703E"/>
    <w:rsid w:val="000C7B96"/>
    <w:rsid w:val="000D0495"/>
    <w:rsid w:val="000D1937"/>
    <w:rsid w:val="000D36E6"/>
    <w:rsid w:val="000D38B7"/>
    <w:rsid w:val="000D5852"/>
    <w:rsid w:val="000D696B"/>
    <w:rsid w:val="000D71F6"/>
    <w:rsid w:val="000E039A"/>
    <w:rsid w:val="000E14C2"/>
    <w:rsid w:val="000E3924"/>
    <w:rsid w:val="000E3B52"/>
    <w:rsid w:val="000E3CC1"/>
    <w:rsid w:val="000E3EA6"/>
    <w:rsid w:val="000E4032"/>
    <w:rsid w:val="000E613A"/>
    <w:rsid w:val="000E7425"/>
    <w:rsid w:val="000E7701"/>
    <w:rsid w:val="000E77BE"/>
    <w:rsid w:val="000E77D7"/>
    <w:rsid w:val="000F06C8"/>
    <w:rsid w:val="000F28B1"/>
    <w:rsid w:val="000F417E"/>
    <w:rsid w:val="000F43F4"/>
    <w:rsid w:val="000F6AB5"/>
    <w:rsid w:val="000F7B24"/>
    <w:rsid w:val="00100701"/>
    <w:rsid w:val="00104A1C"/>
    <w:rsid w:val="00106762"/>
    <w:rsid w:val="001071BB"/>
    <w:rsid w:val="00111247"/>
    <w:rsid w:val="001119AE"/>
    <w:rsid w:val="00111A5D"/>
    <w:rsid w:val="0011372D"/>
    <w:rsid w:val="00113A7F"/>
    <w:rsid w:val="00113F4D"/>
    <w:rsid w:val="00115BFE"/>
    <w:rsid w:val="00115C2F"/>
    <w:rsid w:val="00117605"/>
    <w:rsid w:val="001179DE"/>
    <w:rsid w:val="0012005C"/>
    <w:rsid w:val="00120FEF"/>
    <w:rsid w:val="00121BD1"/>
    <w:rsid w:val="00123267"/>
    <w:rsid w:val="0012562B"/>
    <w:rsid w:val="0013130A"/>
    <w:rsid w:val="00132B05"/>
    <w:rsid w:val="001331EC"/>
    <w:rsid w:val="00135A57"/>
    <w:rsid w:val="00136940"/>
    <w:rsid w:val="001370DD"/>
    <w:rsid w:val="00140376"/>
    <w:rsid w:val="00140674"/>
    <w:rsid w:val="00140B4F"/>
    <w:rsid w:val="00140BAD"/>
    <w:rsid w:val="00140D56"/>
    <w:rsid w:val="0014164E"/>
    <w:rsid w:val="00141A3B"/>
    <w:rsid w:val="0014221E"/>
    <w:rsid w:val="0014273D"/>
    <w:rsid w:val="00142C79"/>
    <w:rsid w:val="00145114"/>
    <w:rsid w:val="00145A54"/>
    <w:rsid w:val="00145C8C"/>
    <w:rsid w:val="00153CEA"/>
    <w:rsid w:val="00156117"/>
    <w:rsid w:val="001564E7"/>
    <w:rsid w:val="001567D2"/>
    <w:rsid w:val="001609A7"/>
    <w:rsid w:val="00160ADC"/>
    <w:rsid w:val="0016239A"/>
    <w:rsid w:val="001629F6"/>
    <w:rsid w:val="00162A09"/>
    <w:rsid w:val="00162EC6"/>
    <w:rsid w:val="00162EDA"/>
    <w:rsid w:val="00164EDA"/>
    <w:rsid w:val="001653E5"/>
    <w:rsid w:val="00165EBD"/>
    <w:rsid w:val="0016647C"/>
    <w:rsid w:val="00166EDE"/>
    <w:rsid w:val="001676D3"/>
    <w:rsid w:val="001700A8"/>
    <w:rsid w:val="001705FD"/>
    <w:rsid w:val="00170CAD"/>
    <w:rsid w:val="0017226F"/>
    <w:rsid w:val="001731F1"/>
    <w:rsid w:val="00174A5D"/>
    <w:rsid w:val="00174E2D"/>
    <w:rsid w:val="00177A10"/>
    <w:rsid w:val="00180592"/>
    <w:rsid w:val="00180839"/>
    <w:rsid w:val="001810BA"/>
    <w:rsid w:val="00182AF3"/>
    <w:rsid w:val="00182F02"/>
    <w:rsid w:val="00183E2B"/>
    <w:rsid w:val="00185748"/>
    <w:rsid w:val="00191622"/>
    <w:rsid w:val="001929C2"/>
    <w:rsid w:val="00194DC1"/>
    <w:rsid w:val="001958B4"/>
    <w:rsid w:val="00195918"/>
    <w:rsid w:val="001A2BEA"/>
    <w:rsid w:val="001A3C0E"/>
    <w:rsid w:val="001A6020"/>
    <w:rsid w:val="001A6348"/>
    <w:rsid w:val="001A73E7"/>
    <w:rsid w:val="001A7D26"/>
    <w:rsid w:val="001B16B2"/>
    <w:rsid w:val="001B375B"/>
    <w:rsid w:val="001B37AD"/>
    <w:rsid w:val="001B3B81"/>
    <w:rsid w:val="001B3FC0"/>
    <w:rsid w:val="001B4E9A"/>
    <w:rsid w:val="001B5542"/>
    <w:rsid w:val="001B6591"/>
    <w:rsid w:val="001B75E4"/>
    <w:rsid w:val="001B774D"/>
    <w:rsid w:val="001C06B7"/>
    <w:rsid w:val="001C0E4E"/>
    <w:rsid w:val="001C30E1"/>
    <w:rsid w:val="001C351C"/>
    <w:rsid w:val="001C4907"/>
    <w:rsid w:val="001C53FF"/>
    <w:rsid w:val="001C559E"/>
    <w:rsid w:val="001C5A70"/>
    <w:rsid w:val="001C5DD2"/>
    <w:rsid w:val="001C6992"/>
    <w:rsid w:val="001C77E2"/>
    <w:rsid w:val="001C7D22"/>
    <w:rsid w:val="001D0019"/>
    <w:rsid w:val="001D1078"/>
    <w:rsid w:val="001D12D3"/>
    <w:rsid w:val="001D13AB"/>
    <w:rsid w:val="001D2A70"/>
    <w:rsid w:val="001D3ABA"/>
    <w:rsid w:val="001D3F0B"/>
    <w:rsid w:val="001D4344"/>
    <w:rsid w:val="001D5382"/>
    <w:rsid w:val="001D69CA"/>
    <w:rsid w:val="001D6F85"/>
    <w:rsid w:val="001D71A3"/>
    <w:rsid w:val="001D78FD"/>
    <w:rsid w:val="001D7BB1"/>
    <w:rsid w:val="001E0276"/>
    <w:rsid w:val="001E35D1"/>
    <w:rsid w:val="001E3634"/>
    <w:rsid w:val="001E58D0"/>
    <w:rsid w:val="001E58F9"/>
    <w:rsid w:val="001E7942"/>
    <w:rsid w:val="001F0E7F"/>
    <w:rsid w:val="001F13D0"/>
    <w:rsid w:val="001F21F3"/>
    <w:rsid w:val="001F29E7"/>
    <w:rsid w:val="001F34C1"/>
    <w:rsid w:val="001F51E2"/>
    <w:rsid w:val="001F653A"/>
    <w:rsid w:val="001F6E85"/>
    <w:rsid w:val="00200938"/>
    <w:rsid w:val="00200BDF"/>
    <w:rsid w:val="0020112E"/>
    <w:rsid w:val="00201C9D"/>
    <w:rsid w:val="002027DD"/>
    <w:rsid w:val="00202BD9"/>
    <w:rsid w:val="00204CCF"/>
    <w:rsid w:val="002062E7"/>
    <w:rsid w:val="00206FB2"/>
    <w:rsid w:val="0020777F"/>
    <w:rsid w:val="00210723"/>
    <w:rsid w:val="00210750"/>
    <w:rsid w:val="002112EB"/>
    <w:rsid w:val="00211D5F"/>
    <w:rsid w:val="00212C90"/>
    <w:rsid w:val="0021405A"/>
    <w:rsid w:val="00216099"/>
    <w:rsid w:val="00221FD8"/>
    <w:rsid w:val="00222DB4"/>
    <w:rsid w:val="0022304C"/>
    <w:rsid w:val="00223136"/>
    <w:rsid w:val="00224DE9"/>
    <w:rsid w:val="002255D2"/>
    <w:rsid w:val="00225959"/>
    <w:rsid w:val="00226E2D"/>
    <w:rsid w:val="00227118"/>
    <w:rsid w:val="00227D36"/>
    <w:rsid w:val="002303BE"/>
    <w:rsid w:val="00231A5F"/>
    <w:rsid w:val="00231CDC"/>
    <w:rsid w:val="002324B2"/>
    <w:rsid w:val="00233824"/>
    <w:rsid w:val="00233C6C"/>
    <w:rsid w:val="0023626D"/>
    <w:rsid w:val="00237725"/>
    <w:rsid w:val="00240100"/>
    <w:rsid w:val="00241C29"/>
    <w:rsid w:val="00242215"/>
    <w:rsid w:val="0024391C"/>
    <w:rsid w:val="0024429D"/>
    <w:rsid w:val="0024441B"/>
    <w:rsid w:val="0024452D"/>
    <w:rsid w:val="00244538"/>
    <w:rsid w:val="00244A9C"/>
    <w:rsid w:val="00244CD5"/>
    <w:rsid w:val="00244D03"/>
    <w:rsid w:val="00246DA7"/>
    <w:rsid w:val="00250CCA"/>
    <w:rsid w:val="00251100"/>
    <w:rsid w:val="00251E1A"/>
    <w:rsid w:val="002525B3"/>
    <w:rsid w:val="00252825"/>
    <w:rsid w:val="002531B0"/>
    <w:rsid w:val="002564C6"/>
    <w:rsid w:val="00262F15"/>
    <w:rsid w:val="00263688"/>
    <w:rsid w:val="00264804"/>
    <w:rsid w:val="0026523F"/>
    <w:rsid w:val="00265DF8"/>
    <w:rsid w:val="00266740"/>
    <w:rsid w:val="00267725"/>
    <w:rsid w:val="002700AC"/>
    <w:rsid w:val="0027092D"/>
    <w:rsid w:val="00270AE1"/>
    <w:rsid w:val="00273F83"/>
    <w:rsid w:val="00275BDE"/>
    <w:rsid w:val="00275F19"/>
    <w:rsid w:val="00276268"/>
    <w:rsid w:val="00280B5B"/>
    <w:rsid w:val="00281CE7"/>
    <w:rsid w:val="0028286C"/>
    <w:rsid w:val="00283DF4"/>
    <w:rsid w:val="002846CF"/>
    <w:rsid w:val="0028539B"/>
    <w:rsid w:val="00287147"/>
    <w:rsid w:val="002873C5"/>
    <w:rsid w:val="00287CD6"/>
    <w:rsid w:val="00290F64"/>
    <w:rsid w:val="0029114C"/>
    <w:rsid w:val="00291247"/>
    <w:rsid w:val="0029127A"/>
    <w:rsid w:val="00291568"/>
    <w:rsid w:val="0029185A"/>
    <w:rsid w:val="00291B2E"/>
    <w:rsid w:val="0029483B"/>
    <w:rsid w:val="00294A24"/>
    <w:rsid w:val="00294EA4"/>
    <w:rsid w:val="00294FE7"/>
    <w:rsid w:val="002975AF"/>
    <w:rsid w:val="00297686"/>
    <w:rsid w:val="002A06FF"/>
    <w:rsid w:val="002A0969"/>
    <w:rsid w:val="002A14BA"/>
    <w:rsid w:val="002A5A7D"/>
    <w:rsid w:val="002A7C98"/>
    <w:rsid w:val="002B01F9"/>
    <w:rsid w:val="002B09E8"/>
    <w:rsid w:val="002B1A87"/>
    <w:rsid w:val="002B3260"/>
    <w:rsid w:val="002B3469"/>
    <w:rsid w:val="002B3DB2"/>
    <w:rsid w:val="002B3E43"/>
    <w:rsid w:val="002B55E5"/>
    <w:rsid w:val="002B6344"/>
    <w:rsid w:val="002B63F0"/>
    <w:rsid w:val="002C051B"/>
    <w:rsid w:val="002C06C8"/>
    <w:rsid w:val="002C1A2E"/>
    <w:rsid w:val="002C1CA3"/>
    <w:rsid w:val="002C3482"/>
    <w:rsid w:val="002C36D8"/>
    <w:rsid w:val="002D00CF"/>
    <w:rsid w:val="002D0190"/>
    <w:rsid w:val="002D0641"/>
    <w:rsid w:val="002D174B"/>
    <w:rsid w:val="002D2BE4"/>
    <w:rsid w:val="002D36D9"/>
    <w:rsid w:val="002D373D"/>
    <w:rsid w:val="002D3B9A"/>
    <w:rsid w:val="002D3D54"/>
    <w:rsid w:val="002D42DF"/>
    <w:rsid w:val="002D44B8"/>
    <w:rsid w:val="002D46A9"/>
    <w:rsid w:val="002D470E"/>
    <w:rsid w:val="002D55CF"/>
    <w:rsid w:val="002D5C22"/>
    <w:rsid w:val="002D5F5D"/>
    <w:rsid w:val="002D794C"/>
    <w:rsid w:val="002E0F65"/>
    <w:rsid w:val="002E29C7"/>
    <w:rsid w:val="002F1C83"/>
    <w:rsid w:val="002F1CAE"/>
    <w:rsid w:val="002F26F1"/>
    <w:rsid w:val="002F2E15"/>
    <w:rsid w:val="002F2FC4"/>
    <w:rsid w:val="002F6ABF"/>
    <w:rsid w:val="002F6CCB"/>
    <w:rsid w:val="002F6F2D"/>
    <w:rsid w:val="002F79FE"/>
    <w:rsid w:val="003004AA"/>
    <w:rsid w:val="0030069E"/>
    <w:rsid w:val="003006F9"/>
    <w:rsid w:val="003012A8"/>
    <w:rsid w:val="00301651"/>
    <w:rsid w:val="00304729"/>
    <w:rsid w:val="00304D19"/>
    <w:rsid w:val="00305D0E"/>
    <w:rsid w:val="00306768"/>
    <w:rsid w:val="00306AFA"/>
    <w:rsid w:val="003072A3"/>
    <w:rsid w:val="003072E8"/>
    <w:rsid w:val="003073B2"/>
    <w:rsid w:val="003103EB"/>
    <w:rsid w:val="0031067C"/>
    <w:rsid w:val="00311A21"/>
    <w:rsid w:val="00312225"/>
    <w:rsid w:val="00313110"/>
    <w:rsid w:val="0031350E"/>
    <w:rsid w:val="003145CD"/>
    <w:rsid w:val="003160B2"/>
    <w:rsid w:val="003169D4"/>
    <w:rsid w:val="00317B0D"/>
    <w:rsid w:val="00317E14"/>
    <w:rsid w:val="00320A45"/>
    <w:rsid w:val="0032350C"/>
    <w:rsid w:val="00323799"/>
    <w:rsid w:val="00323E48"/>
    <w:rsid w:val="003252F1"/>
    <w:rsid w:val="00325517"/>
    <w:rsid w:val="00326039"/>
    <w:rsid w:val="00330746"/>
    <w:rsid w:val="0033190F"/>
    <w:rsid w:val="00331A01"/>
    <w:rsid w:val="00331C87"/>
    <w:rsid w:val="00332B77"/>
    <w:rsid w:val="0033422D"/>
    <w:rsid w:val="0033461E"/>
    <w:rsid w:val="00335547"/>
    <w:rsid w:val="00335A0C"/>
    <w:rsid w:val="003362D3"/>
    <w:rsid w:val="00336561"/>
    <w:rsid w:val="0033762A"/>
    <w:rsid w:val="00340456"/>
    <w:rsid w:val="00344A04"/>
    <w:rsid w:val="00345522"/>
    <w:rsid w:val="00346EC4"/>
    <w:rsid w:val="0034708E"/>
    <w:rsid w:val="00350386"/>
    <w:rsid w:val="00350943"/>
    <w:rsid w:val="00351F00"/>
    <w:rsid w:val="00352CD9"/>
    <w:rsid w:val="00353712"/>
    <w:rsid w:val="00355CA4"/>
    <w:rsid w:val="003563BA"/>
    <w:rsid w:val="0035753C"/>
    <w:rsid w:val="003604D6"/>
    <w:rsid w:val="00361F2C"/>
    <w:rsid w:val="00362AC6"/>
    <w:rsid w:val="00363B1A"/>
    <w:rsid w:val="00364BDF"/>
    <w:rsid w:val="00364DB8"/>
    <w:rsid w:val="0036686E"/>
    <w:rsid w:val="003711A4"/>
    <w:rsid w:val="0037204F"/>
    <w:rsid w:val="003749FD"/>
    <w:rsid w:val="003757BF"/>
    <w:rsid w:val="003765E1"/>
    <w:rsid w:val="0037661E"/>
    <w:rsid w:val="00376F58"/>
    <w:rsid w:val="00377F67"/>
    <w:rsid w:val="00380184"/>
    <w:rsid w:val="00380401"/>
    <w:rsid w:val="00380F29"/>
    <w:rsid w:val="00381222"/>
    <w:rsid w:val="003823F4"/>
    <w:rsid w:val="003823F5"/>
    <w:rsid w:val="00382E21"/>
    <w:rsid w:val="003830D9"/>
    <w:rsid w:val="003842A3"/>
    <w:rsid w:val="00384405"/>
    <w:rsid w:val="003845B2"/>
    <w:rsid w:val="00384A8C"/>
    <w:rsid w:val="00385D6A"/>
    <w:rsid w:val="00387079"/>
    <w:rsid w:val="00387756"/>
    <w:rsid w:val="0039092E"/>
    <w:rsid w:val="00391D9F"/>
    <w:rsid w:val="00391E1B"/>
    <w:rsid w:val="0039312A"/>
    <w:rsid w:val="00394BD6"/>
    <w:rsid w:val="00395178"/>
    <w:rsid w:val="00395AD6"/>
    <w:rsid w:val="0039648F"/>
    <w:rsid w:val="00396E8D"/>
    <w:rsid w:val="003A06F7"/>
    <w:rsid w:val="003A084D"/>
    <w:rsid w:val="003A4072"/>
    <w:rsid w:val="003A491D"/>
    <w:rsid w:val="003A5655"/>
    <w:rsid w:val="003A5827"/>
    <w:rsid w:val="003A5B42"/>
    <w:rsid w:val="003A5FE2"/>
    <w:rsid w:val="003B0FBC"/>
    <w:rsid w:val="003B1BD2"/>
    <w:rsid w:val="003B2679"/>
    <w:rsid w:val="003B3EAA"/>
    <w:rsid w:val="003B5A16"/>
    <w:rsid w:val="003B5B69"/>
    <w:rsid w:val="003B5EC5"/>
    <w:rsid w:val="003B5ED6"/>
    <w:rsid w:val="003B60CF"/>
    <w:rsid w:val="003B6205"/>
    <w:rsid w:val="003B6481"/>
    <w:rsid w:val="003B72A2"/>
    <w:rsid w:val="003B7652"/>
    <w:rsid w:val="003C0C49"/>
    <w:rsid w:val="003C19B2"/>
    <w:rsid w:val="003C32D0"/>
    <w:rsid w:val="003C577B"/>
    <w:rsid w:val="003C6F1D"/>
    <w:rsid w:val="003D01A4"/>
    <w:rsid w:val="003D01E3"/>
    <w:rsid w:val="003D0AA6"/>
    <w:rsid w:val="003D2220"/>
    <w:rsid w:val="003D2BA7"/>
    <w:rsid w:val="003D38AF"/>
    <w:rsid w:val="003D44DB"/>
    <w:rsid w:val="003D4646"/>
    <w:rsid w:val="003D5AD5"/>
    <w:rsid w:val="003D65CA"/>
    <w:rsid w:val="003D6E71"/>
    <w:rsid w:val="003D7A1A"/>
    <w:rsid w:val="003E06E9"/>
    <w:rsid w:val="003E0A6A"/>
    <w:rsid w:val="003E4931"/>
    <w:rsid w:val="003E6FBD"/>
    <w:rsid w:val="003F1213"/>
    <w:rsid w:val="003F2598"/>
    <w:rsid w:val="003F2C2B"/>
    <w:rsid w:val="003F2E3A"/>
    <w:rsid w:val="003F2FF2"/>
    <w:rsid w:val="003F3238"/>
    <w:rsid w:val="003F3884"/>
    <w:rsid w:val="003F6C58"/>
    <w:rsid w:val="003F6CCD"/>
    <w:rsid w:val="003F79FA"/>
    <w:rsid w:val="004013C1"/>
    <w:rsid w:val="00402C54"/>
    <w:rsid w:val="00406048"/>
    <w:rsid w:val="004064D6"/>
    <w:rsid w:val="0040671C"/>
    <w:rsid w:val="004069DB"/>
    <w:rsid w:val="0041065A"/>
    <w:rsid w:val="00411A24"/>
    <w:rsid w:val="00411F68"/>
    <w:rsid w:val="004121EB"/>
    <w:rsid w:val="0041318D"/>
    <w:rsid w:val="004131DB"/>
    <w:rsid w:val="00413BE2"/>
    <w:rsid w:val="00414B98"/>
    <w:rsid w:val="004155C9"/>
    <w:rsid w:val="00416001"/>
    <w:rsid w:val="00417A74"/>
    <w:rsid w:val="004201EC"/>
    <w:rsid w:val="004240C0"/>
    <w:rsid w:val="00425738"/>
    <w:rsid w:val="00425C3E"/>
    <w:rsid w:val="00426516"/>
    <w:rsid w:val="00426535"/>
    <w:rsid w:val="004269D2"/>
    <w:rsid w:val="0043019E"/>
    <w:rsid w:val="0043034B"/>
    <w:rsid w:val="0043035A"/>
    <w:rsid w:val="004305FC"/>
    <w:rsid w:val="0043106C"/>
    <w:rsid w:val="004349D8"/>
    <w:rsid w:val="00435158"/>
    <w:rsid w:val="004356FF"/>
    <w:rsid w:val="004377BE"/>
    <w:rsid w:val="00437A60"/>
    <w:rsid w:val="004438D9"/>
    <w:rsid w:val="00447DDA"/>
    <w:rsid w:val="00450E84"/>
    <w:rsid w:val="00451F49"/>
    <w:rsid w:val="00452058"/>
    <w:rsid w:val="00452363"/>
    <w:rsid w:val="00454177"/>
    <w:rsid w:val="00455321"/>
    <w:rsid w:val="00455798"/>
    <w:rsid w:val="0045592F"/>
    <w:rsid w:val="00455D0C"/>
    <w:rsid w:val="0045648D"/>
    <w:rsid w:val="00456C24"/>
    <w:rsid w:val="00460B14"/>
    <w:rsid w:val="00460DB5"/>
    <w:rsid w:val="00461AD3"/>
    <w:rsid w:val="004627A7"/>
    <w:rsid w:val="00464B68"/>
    <w:rsid w:val="004678D3"/>
    <w:rsid w:val="00470BCC"/>
    <w:rsid w:val="00471E0F"/>
    <w:rsid w:val="00472454"/>
    <w:rsid w:val="004732C9"/>
    <w:rsid w:val="004742D3"/>
    <w:rsid w:val="00475923"/>
    <w:rsid w:val="00476FD4"/>
    <w:rsid w:val="004779E8"/>
    <w:rsid w:val="00477AD6"/>
    <w:rsid w:val="00477AE8"/>
    <w:rsid w:val="00480552"/>
    <w:rsid w:val="00485646"/>
    <w:rsid w:val="00485EDB"/>
    <w:rsid w:val="004904B9"/>
    <w:rsid w:val="00492644"/>
    <w:rsid w:val="00492F8D"/>
    <w:rsid w:val="00497896"/>
    <w:rsid w:val="004A0024"/>
    <w:rsid w:val="004A06E2"/>
    <w:rsid w:val="004A0B74"/>
    <w:rsid w:val="004A0CD2"/>
    <w:rsid w:val="004A0FDD"/>
    <w:rsid w:val="004A113B"/>
    <w:rsid w:val="004A1BBB"/>
    <w:rsid w:val="004A21D1"/>
    <w:rsid w:val="004A2F7F"/>
    <w:rsid w:val="004A329F"/>
    <w:rsid w:val="004A6A10"/>
    <w:rsid w:val="004A72D0"/>
    <w:rsid w:val="004B004F"/>
    <w:rsid w:val="004B05F1"/>
    <w:rsid w:val="004B1E2C"/>
    <w:rsid w:val="004B3124"/>
    <w:rsid w:val="004B47DC"/>
    <w:rsid w:val="004B52EB"/>
    <w:rsid w:val="004B585D"/>
    <w:rsid w:val="004B5DB2"/>
    <w:rsid w:val="004C05BD"/>
    <w:rsid w:val="004C1316"/>
    <w:rsid w:val="004C2082"/>
    <w:rsid w:val="004C2944"/>
    <w:rsid w:val="004C2F41"/>
    <w:rsid w:val="004C3056"/>
    <w:rsid w:val="004C39C0"/>
    <w:rsid w:val="004C497C"/>
    <w:rsid w:val="004C4D3A"/>
    <w:rsid w:val="004C4D4E"/>
    <w:rsid w:val="004C6CB6"/>
    <w:rsid w:val="004C6D0C"/>
    <w:rsid w:val="004C7002"/>
    <w:rsid w:val="004C74BB"/>
    <w:rsid w:val="004C754F"/>
    <w:rsid w:val="004D01E8"/>
    <w:rsid w:val="004D0543"/>
    <w:rsid w:val="004D0EC0"/>
    <w:rsid w:val="004D0FF8"/>
    <w:rsid w:val="004D16DE"/>
    <w:rsid w:val="004D1B74"/>
    <w:rsid w:val="004D24B6"/>
    <w:rsid w:val="004D2A73"/>
    <w:rsid w:val="004D3D17"/>
    <w:rsid w:val="004D4109"/>
    <w:rsid w:val="004D48D1"/>
    <w:rsid w:val="004D4955"/>
    <w:rsid w:val="004D4C1E"/>
    <w:rsid w:val="004D5002"/>
    <w:rsid w:val="004D55C8"/>
    <w:rsid w:val="004D6D12"/>
    <w:rsid w:val="004D70A5"/>
    <w:rsid w:val="004E03DA"/>
    <w:rsid w:val="004E0CFA"/>
    <w:rsid w:val="004E1B97"/>
    <w:rsid w:val="004E24C2"/>
    <w:rsid w:val="004E27F5"/>
    <w:rsid w:val="004E4500"/>
    <w:rsid w:val="004E586F"/>
    <w:rsid w:val="004E5D2D"/>
    <w:rsid w:val="004E636B"/>
    <w:rsid w:val="004E647C"/>
    <w:rsid w:val="004E65C2"/>
    <w:rsid w:val="004E7FB7"/>
    <w:rsid w:val="004F0030"/>
    <w:rsid w:val="004F0A06"/>
    <w:rsid w:val="004F15C3"/>
    <w:rsid w:val="004F319C"/>
    <w:rsid w:val="004F4C8F"/>
    <w:rsid w:val="004F67E5"/>
    <w:rsid w:val="004F7770"/>
    <w:rsid w:val="005009BA"/>
    <w:rsid w:val="00500C58"/>
    <w:rsid w:val="00504554"/>
    <w:rsid w:val="005067D4"/>
    <w:rsid w:val="005073B5"/>
    <w:rsid w:val="00511292"/>
    <w:rsid w:val="0051179D"/>
    <w:rsid w:val="00512C29"/>
    <w:rsid w:val="00513D18"/>
    <w:rsid w:val="00514A96"/>
    <w:rsid w:val="0051542F"/>
    <w:rsid w:val="00515C4B"/>
    <w:rsid w:val="00517A11"/>
    <w:rsid w:val="00520C30"/>
    <w:rsid w:val="0052251D"/>
    <w:rsid w:val="00522604"/>
    <w:rsid w:val="00522CF4"/>
    <w:rsid w:val="0052418D"/>
    <w:rsid w:val="00527EE7"/>
    <w:rsid w:val="00530429"/>
    <w:rsid w:val="0053044D"/>
    <w:rsid w:val="005309D1"/>
    <w:rsid w:val="005312EE"/>
    <w:rsid w:val="00532D1C"/>
    <w:rsid w:val="00534423"/>
    <w:rsid w:val="0053574D"/>
    <w:rsid w:val="005361B5"/>
    <w:rsid w:val="00536542"/>
    <w:rsid w:val="00536F0B"/>
    <w:rsid w:val="005374E3"/>
    <w:rsid w:val="00537F44"/>
    <w:rsid w:val="00543610"/>
    <w:rsid w:val="00544FCE"/>
    <w:rsid w:val="00545B25"/>
    <w:rsid w:val="0054606C"/>
    <w:rsid w:val="0054613F"/>
    <w:rsid w:val="00546639"/>
    <w:rsid w:val="00547419"/>
    <w:rsid w:val="0054754E"/>
    <w:rsid w:val="00550557"/>
    <w:rsid w:val="00550B62"/>
    <w:rsid w:val="00551F1D"/>
    <w:rsid w:val="0055280B"/>
    <w:rsid w:val="0055305C"/>
    <w:rsid w:val="00554A6B"/>
    <w:rsid w:val="00554D90"/>
    <w:rsid w:val="0055569F"/>
    <w:rsid w:val="00555F50"/>
    <w:rsid w:val="005563AB"/>
    <w:rsid w:val="005564ED"/>
    <w:rsid w:val="00556DD9"/>
    <w:rsid w:val="0055788C"/>
    <w:rsid w:val="00557EA9"/>
    <w:rsid w:val="005607F0"/>
    <w:rsid w:val="00560D19"/>
    <w:rsid w:val="00562460"/>
    <w:rsid w:val="00563CDE"/>
    <w:rsid w:val="00563F51"/>
    <w:rsid w:val="005640E9"/>
    <w:rsid w:val="00564427"/>
    <w:rsid w:val="005649F6"/>
    <w:rsid w:val="00564AE8"/>
    <w:rsid w:val="00565653"/>
    <w:rsid w:val="00566417"/>
    <w:rsid w:val="0056666A"/>
    <w:rsid w:val="0056771D"/>
    <w:rsid w:val="00567799"/>
    <w:rsid w:val="005678F2"/>
    <w:rsid w:val="005704C8"/>
    <w:rsid w:val="005706FE"/>
    <w:rsid w:val="005726A3"/>
    <w:rsid w:val="00574155"/>
    <w:rsid w:val="0057433D"/>
    <w:rsid w:val="0057637F"/>
    <w:rsid w:val="00577227"/>
    <w:rsid w:val="00580B7A"/>
    <w:rsid w:val="005812E2"/>
    <w:rsid w:val="005828BA"/>
    <w:rsid w:val="00584218"/>
    <w:rsid w:val="00584399"/>
    <w:rsid w:val="005847C4"/>
    <w:rsid w:val="00585799"/>
    <w:rsid w:val="00587230"/>
    <w:rsid w:val="00592162"/>
    <w:rsid w:val="005923A0"/>
    <w:rsid w:val="00593B81"/>
    <w:rsid w:val="005943A5"/>
    <w:rsid w:val="0059513B"/>
    <w:rsid w:val="00595638"/>
    <w:rsid w:val="005970F8"/>
    <w:rsid w:val="005976B1"/>
    <w:rsid w:val="00597793"/>
    <w:rsid w:val="00597F64"/>
    <w:rsid w:val="00597F92"/>
    <w:rsid w:val="005A13C2"/>
    <w:rsid w:val="005A17C6"/>
    <w:rsid w:val="005A2D56"/>
    <w:rsid w:val="005A2EE5"/>
    <w:rsid w:val="005A40CA"/>
    <w:rsid w:val="005A6F31"/>
    <w:rsid w:val="005A6F62"/>
    <w:rsid w:val="005B0A6D"/>
    <w:rsid w:val="005B171F"/>
    <w:rsid w:val="005B185B"/>
    <w:rsid w:val="005B1B8B"/>
    <w:rsid w:val="005B20B6"/>
    <w:rsid w:val="005B2AFB"/>
    <w:rsid w:val="005B2C3F"/>
    <w:rsid w:val="005B2FAD"/>
    <w:rsid w:val="005B35BD"/>
    <w:rsid w:val="005B35D0"/>
    <w:rsid w:val="005B4750"/>
    <w:rsid w:val="005B73FE"/>
    <w:rsid w:val="005C1EE4"/>
    <w:rsid w:val="005C2550"/>
    <w:rsid w:val="005C3B93"/>
    <w:rsid w:val="005C6432"/>
    <w:rsid w:val="005C6683"/>
    <w:rsid w:val="005C71CC"/>
    <w:rsid w:val="005C735B"/>
    <w:rsid w:val="005C7DB8"/>
    <w:rsid w:val="005C7DD7"/>
    <w:rsid w:val="005C7E8F"/>
    <w:rsid w:val="005D0C32"/>
    <w:rsid w:val="005D0D76"/>
    <w:rsid w:val="005D0F80"/>
    <w:rsid w:val="005D1CCA"/>
    <w:rsid w:val="005D1F33"/>
    <w:rsid w:val="005D2F9C"/>
    <w:rsid w:val="005D50D4"/>
    <w:rsid w:val="005D5445"/>
    <w:rsid w:val="005E06AA"/>
    <w:rsid w:val="005E20A2"/>
    <w:rsid w:val="005E2A47"/>
    <w:rsid w:val="005E2BEF"/>
    <w:rsid w:val="005F0B52"/>
    <w:rsid w:val="005F102D"/>
    <w:rsid w:val="005F15FD"/>
    <w:rsid w:val="005F1602"/>
    <w:rsid w:val="005F1D71"/>
    <w:rsid w:val="005F356E"/>
    <w:rsid w:val="005F5C03"/>
    <w:rsid w:val="005F6FAF"/>
    <w:rsid w:val="005F761E"/>
    <w:rsid w:val="00601312"/>
    <w:rsid w:val="006022AD"/>
    <w:rsid w:val="00602514"/>
    <w:rsid w:val="006064FD"/>
    <w:rsid w:val="00610C65"/>
    <w:rsid w:val="00614F22"/>
    <w:rsid w:val="00616829"/>
    <w:rsid w:val="0062017C"/>
    <w:rsid w:val="00621950"/>
    <w:rsid w:val="0062200C"/>
    <w:rsid w:val="00622FF4"/>
    <w:rsid w:val="00624934"/>
    <w:rsid w:val="00627C5F"/>
    <w:rsid w:val="006306EC"/>
    <w:rsid w:val="00630F18"/>
    <w:rsid w:val="00631BDE"/>
    <w:rsid w:val="00633968"/>
    <w:rsid w:val="006356E0"/>
    <w:rsid w:val="00637444"/>
    <w:rsid w:val="00640A6C"/>
    <w:rsid w:val="00640C4A"/>
    <w:rsid w:val="00642991"/>
    <w:rsid w:val="00642B51"/>
    <w:rsid w:val="00644477"/>
    <w:rsid w:val="0064563E"/>
    <w:rsid w:val="006456F8"/>
    <w:rsid w:val="006458F2"/>
    <w:rsid w:val="00645BF1"/>
    <w:rsid w:val="00646626"/>
    <w:rsid w:val="00646B93"/>
    <w:rsid w:val="00647E10"/>
    <w:rsid w:val="0065155A"/>
    <w:rsid w:val="00652CEB"/>
    <w:rsid w:val="00652E81"/>
    <w:rsid w:val="00655309"/>
    <w:rsid w:val="0065570C"/>
    <w:rsid w:val="00655AA6"/>
    <w:rsid w:val="00656272"/>
    <w:rsid w:val="0065688E"/>
    <w:rsid w:val="00657D8C"/>
    <w:rsid w:val="00660518"/>
    <w:rsid w:val="006613EC"/>
    <w:rsid w:val="00662F08"/>
    <w:rsid w:val="006638D6"/>
    <w:rsid w:val="00664C83"/>
    <w:rsid w:val="00664CE1"/>
    <w:rsid w:val="00664DDF"/>
    <w:rsid w:val="006706A2"/>
    <w:rsid w:val="00670E30"/>
    <w:rsid w:val="0067251E"/>
    <w:rsid w:val="006737D0"/>
    <w:rsid w:val="00673E50"/>
    <w:rsid w:val="00675561"/>
    <w:rsid w:val="006768F3"/>
    <w:rsid w:val="00677F95"/>
    <w:rsid w:val="00681746"/>
    <w:rsid w:val="00682F59"/>
    <w:rsid w:val="00684E7B"/>
    <w:rsid w:val="00686923"/>
    <w:rsid w:val="0068785C"/>
    <w:rsid w:val="00687D4E"/>
    <w:rsid w:val="00691DF5"/>
    <w:rsid w:val="00691FF2"/>
    <w:rsid w:val="00692347"/>
    <w:rsid w:val="00692F00"/>
    <w:rsid w:val="00694212"/>
    <w:rsid w:val="006953C3"/>
    <w:rsid w:val="0069542F"/>
    <w:rsid w:val="0069654A"/>
    <w:rsid w:val="006A0B63"/>
    <w:rsid w:val="006A0B8E"/>
    <w:rsid w:val="006A1FA1"/>
    <w:rsid w:val="006A3114"/>
    <w:rsid w:val="006A3232"/>
    <w:rsid w:val="006A3385"/>
    <w:rsid w:val="006A497C"/>
    <w:rsid w:val="006A4F95"/>
    <w:rsid w:val="006A6732"/>
    <w:rsid w:val="006B4293"/>
    <w:rsid w:val="006B64B8"/>
    <w:rsid w:val="006B6E5F"/>
    <w:rsid w:val="006C1330"/>
    <w:rsid w:val="006C14A4"/>
    <w:rsid w:val="006C3ADC"/>
    <w:rsid w:val="006C415B"/>
    <w:rsid w:val="006C4AFC"/>
    <w:rsid w:val="006C50B3"/>
    <w:rsid w:val="006C5243"/>
    <w:rsid w:val="006C63CC"/>
    <w:rsid w:val="006C6A5D"/>
    <w:rsid w:val="006C7BEC"/>
    <w:rsid w:val="006D06D4"/>
    <w:rsid w:val="006D3A4A"/>
    <w:rsid w:val="006D46B0"/>
    <w:rsid w:val="006D62F9"/>
    <w:rsid w:val="006D71D2"/>
    <w:rsid w:val="006E0CBA"/>
    <w:rsid w:val="006E1B4E"/>
    <w:rsid w:val="006E217B"/>
    <w:rsid w:val="006E3113"/>
    <w:rsid w:val="006E4ED0"/>
    <w:rsid w:val="006E5816"/>
    <w:rsid w:val="006E61FF"/>
    <w:rsid w:val="006E63FE"/>
    <w:rsid w:val="006F11A5"/>
    <w:rsid w:val="006F41A4"/>
    <w:rsid w:val="006F5661"/>
    <w:rsid w:val="006F7CFD"/>
    <w:rsid w:val="006F7D7E"/>
    <w:rsid w:val="007016AB"/>
    <w:rsid w:val="00704926"/>
    <w:rsid w:val="007058AC"/>
    <w:rsid w:val="00706CC5"/>
    <w:rsid w:val="00707CF3"/>
    <w:rsid w:val="007109BF"/>
    <w:rsid w:val="00710F3D"/>
    <w:rsid w:val="00712088"/>
    <w:rsid w:val="00714C1B"/>
    <w:rsid w:val="0071553D"/>
    <w:rsid w:val="00717B9B"/>
    <w:rsid w:val="00717E4A"/>
    <w:rsid w:val="00720076"/>
    <w:rsid w:val="00721B05"/>
    <w:rsid w:val="0072381A"/>
    <w:rsid w:val="00725E93"/>
    <w:rsid w:val="00726441"/>
    <w:rsid w:val="00726678"/>
    <w:rsid w:val="00726955"/>
    <w:rsid w:val="00730E2B"/>
    <w:rsid w:val="0073122F"/>
    <w:rsid w:val="007318DD"/>
    <w:rsid w:val="00731AAA"/>
    <w:rsid w:val="0073287F"/>
    <w:rsid w:val="00735704"/>
    <w:rsid w:val="00736CB0"/>
    <w:rsid w:val="00736D9B"/>
    <w:rsid w:val="00740469"/>
    <w:rsid w:val="0074168C"/>
    <w:rsid w:val="00741E41"/>
    <w:rsid w:val="0074229A"/>
    <w:rsid w:val="00742F8C"/>
    <w:rsid w:val="00744801"/>
    <w:rsid w:val="007459DB"/>
    <w:rsid w:val="00746002"/>
    <w:rsid w:val="007512C0"/>
    <w:rsid w:val="0075134D"/>
    <w:rsid w:val="00751F4C"/>
    <w:rsid w:val="0075384E"/>
    <w:rsid w:val="00753CE1"/>
    <w:rsid w:val="0075494B"/>
    <w:rsid w:val="0075537D"/>
    <w:rsid w:val="00755D61"/>
    <w:rsid w:val="007562EE"/>
    <w:rsid w:val="00756D5A"/>
    <w:rsid w:val="00757FAE"/>
    <w:rsid w:val="0076053C"/>
    <w:rsid w:val="00760563"/>
    <w:rsid w:val="007605AD"/>
    <w:rsid w:val="0076516F"/>
    <w:rsid w:val="00765645"/>
    <w:rsid w:val="00765761"/>
    <w:rsid w:val="0076662E"/>
    <w:rsid w:val="0076734B"/>
    <w:rsid w:val="0076757C"/>
    <w:rsid w:val="00770690"/>
    <w:rsid w:val="00771B34"/>
    <w:rsid w:val="007723DD"/>
    <w:rsid w:val="00772CF7"/>
    <w:rsid w:val="00773423"/>
    <w:rsid w:val="007735B6"/>
    <w:rsid w:val="007737DF"/>
    <w:rsid w:val="00773996"/>
    <w:rsid w:val="00775246"/>
    <w:rsid w:val="00776315"/>
    <w:rsid w:val="00776A74"/>
    <w:rsid w:val="00777773"/>
    <w:rsid w:val="007828AD"/>
    <w:rsid w:val="007839D9"/>
    <w:rsid w:val="00783C29"/>
    <w:rsid w:val="00784C31"/>
    <w:rsid w:val="00785401"/>
    <w:rsid w:val="00785E04"/>
    <w:rsid w:val="00785EDB"/>
    <w:rsid w:val="00787E10"/>
    <w:rsid w:val="00790E50"/>
    <w:rsid w:val="007913B1"/>
    <w:rsid w:val="007922A5"/>
    <w:rsid w:val="007934B5"/>
    <w:rsid w:val="00793632"/>
    <w:rsid w:val="00793D9E"/>
    <w:rsid w:val="00797EF5"/>
    <w:rsid w:val="007A02E3"/>
    <w:rsid w:val="007A07FC"/>
    <w:rsid w:val="007A0B1E"/>
    <w:rsid w:val="007A3FCD"/>
    <w:rsid w:val="007A4871"/>
    <w:rsid w:val="007A4D90"/>
    <w:rsid w:val="007A5745"/>
    <w:rsid w:val="007A590A"/>
    <w:rsid w:val="007A5BA5"/>
    <w:rsid w:val="007A60D1"/>
    <w:rsid w:val="007A6976"/>
    <w:rsid w:val="007A6A30"/>
    <w:rsid w:val="007B073E"/>
    <w:rsid w:val="007B0C29"/>
    <w:rsid w:val="007B1D0A"/>
    <w:rsid w:val="007B5F81"/>
    <w:rsid w:val="007B63CB"/>
    <w:rsid w:val="007B66C0"/>
    <w:rsid w:val="007C1C4B"/>
    <w:rsid w:val="007C1E00"/>
    <w:rsid w:val="007C3741"/>
    <w:rsid w:val="007C427D"/>
    <w:rsid w:val="007C5BC2"/>
    <w:rsid w:val="007C6815"/>
    <w:rsid w:val="007C69CB"/>
    <w:rsid w:val="007C7122"/>
    <w:rsid w:val="007D0242"/>
    <w:rsid w:val="007D03A9"/>
    <w:rsid w:val="007D12EE"/>
    <w:rsid w:val="007D312E"/>
    <w:rsid w:val="007D328C"/>
    <w:rsid w:val="007D3B68"/>
    <w:rsid w:val="007D4760"/>
    <w:rsid w:val="007D4AC6"/>
    <w:rsid w:val="007D5E36"/>
    <w:rsid w:val="007D6B3C"/>
    <w:rsid w:val="007D6D41"/>
    <w:rsid w:val="007D7A2B"/>
    <w:rsid w:val="007E0641"/>
    <w:rsid w:val="007E097C"/>
    <w:rsid w:val="007E0B26"/>
    <w:rsid w:val="007E105A"/>
    <w:rsid w:val="007E1738"/>
    <w:rsid w:val="007E2622"/>
    <w:rsid w:val="007E468E"/>
    <w:rsid w:val="007E5551"/>
    <w:rsid w:val="007E642A"/>
    <w:rsid w:val="007E7756"/>
    <w:rsid w:val="007E77D0"/>
    <w:rsid w:val="007F068D"/>
    <w:rsid w:val="007F2AFE"/>
    <w:rsid w:val="007F34DA"/>
    <w:rsid w:val="007F44D3"/>
    <w:rsid w:val="007F4949"/>
    <w:rsid w:val="007F52B7"/>
    <w:rsid w:val="007F54EE"/>
    <w:rsid w:val="00802614"/>
    <w:rsid w:val="00802F61"/>
    <w:rsid w:val="0080325F"/>
    <w:rsid w:val="008048B1"/>
    <w:rsid w:val="00805155"/>
    <w:rsid w:val="008053E4"/>
    <w:rsid w:val="00805CBB"/>
    <w:rsid w:val="00810C8E"/>
    <w:rsid w:val="00811B1C"/>
    <w:rsid w:val="008161EB"/>
    <w:rsid w:val="00816C32"/>
    <w:rsid w:val="00816F40"/>
    <w:rsid w:val="00817F88"/>
    <w:rsid w:val="008208F9"/>
    <w:rsid w:val="008217E3"/>
    <w:rsid w:val="00824548"/>
    <w:rsid w:val="00825694"/>
    <w:rsid w:val="008258BC"/>
    <w:rsid w:val="00825F04"/>
    <w:rsid w:val="00826A58"/>
    <w:rsid w:val="008309B7"/>
    <w:rsid w:val="00831D72"/>
    <w:rsid w:val="00832C05"/>
    <w:rsid w:val="00834B34"/>
    <w:rsid w:val="0083775A"/>
    <w:rsid w:val="00837A31"/>
    <w:rsid w:val="008402EC"/>
    <w:rsid w:val="008407CC"/>
    <w:rsid w:val="008409C3"/>
    <w:rsid w:val="00841FFA"/>
    <w:rsid w:val="00842A83"/>
    <w:rsid w:val="008443B4"/>
    <w:rsid w:val="008447F5"/>
    <w:rsid w:val="00844BA2"/>
    <w:rsid w:val="00846321"/>
    <w:rsid w:val="008468F1"/>
    <w:rsid w:val="008470C0"/>
    <w:rsid w:val="008476F9"/>
    <w:rsid w:val="00850C38"/>
    <w:rsid w:val="00850E1A"/>
    <w:rsid w:val="0085113F"/>
    <w:rsid w:val="0085272B"/>
    <w:rsid w:val="00853A50"/>
    <w:rsid w:val="00853D61"/>
    <w:rsid w:val="0085415F"/>
    <w:rsid w:val="00854616"/>
    <w:rsid w:val="00854CC9"/>
    <w:rsid w:val="0085765D"/>
    <w:rsid w:val="008602FA"/>
    <w:rsid w:val="00860C19"/>
    <w:rsid w:val="008616FE"/>
    <w:rsid w:val="008634AF"/>
    <w:rsid w:val="0086432D"/>
    <w:rsid w:val="00864388"/>
    <w:rsid w:val="00865760"/>
    <w:rsid w:val="00866802"/>
    <w:rsid w:val="0086716E"/>
    <w:rsid w:val="00870044"/>
    <w:rsid w:val="008705A9"/>
    <w:rsid w:val="00871CD6"/>
    <w:rsid w:val="008725CF"/>
    <w:rsid w:val="0087416F"/>
    <w:rsid w:val="00875266"/>
    <w:rsid w:val="00875BB4"/>
    <w:rsid w:val="008771BC"/>
    <w:rsid w:val="00877699"/>
    <w:rsid w:val="00883BCE"/>
    <w:rsid w:val="00884731"/>
    <w:rsid w:val="00886AD5"/>
    <w:rsid w:val="00890FD0"/>
    <w:rsid w:val="0089273A"/>
    <w:rsid w:val="008941FA"/>
    <w:rsid w:val="008956AC"/>
    <w:rsid w:val="008962C9"/>
    <w:rsid w:val="0089680F"/>
    <w:rsid w:val="008979AD"/>
    <w:rsid w:val="008A157A"/>
    <w:rsid w:val="008A16CC"/>
    <w:rsid w:val="008A2A84"/>
    <w:rsid w:val="008A2BFE"/>
    <w:rsid w:val="008A2E4A"/>
    <w:rsid w:val="008A3157"/>
    <w:rsid w:val="008A351D"/>
    <w:rsid w:val="008A3587"/>
    <w:rsid w:val="008A3EBD"/>
    <w:rsid w:val="008A4B8C"/>
    <w:rsid w:val="008A50E3"/>
    <w:rsid w:val="008A61BB"/>
    <w:rsid w:val="008A6578"/>
    <w:rsid w:val="008A70DA"/>
    <w:rsid w:val="008B0411"/>
    <w:rsid w:val="008B0D38"/>
    <w:rsid w:val="008B27CF"/>
    <w:rsid w:val="008B351B"/>
    <w:rsid w:val="008B3C33"/>
    <w:rsid w:val="008B47AE"/>
    <w:rsid w:val="008B5E48"/>
    <w:rsid w:val="008B768F"/>
    <w:rsid w:val="008B77A8"/>
    <w:rsid w:val="008C00E4"/>
    <w:rsid w:val="008C0362"/>
    <w:rsid w:val="008C168A"/>
    <w:rsid w:val="008C416A"/>
    <w:rsid w:val="008C4523"/>
    <w:rsid w:val="008C45DB"/>
    <w:rsid w:val="008C48F5"/>
    <w:rsid w:val="008C4E1D"/>
    <w:rsid w:val="008C66ED"/>
    <w:rsid w:val="008D0B83"/>
    <w:rsid w:val="008D139A"/>
    <w:rsid w:val="008D36E6"/>
    <w:rsid w:val="008D40E2"/>
    <w:rsid w:val="008D469A"/>
    <w:rsid w:val="008D7EEA"/>
    <w:rsid w:val="008D7F68"/>
    <w:rsid w:val="008E0EE7"/>
    <w:rsid w:val="008E1051"/>
    <w:rsid w:val="008E2246"/>
    <w:rsid w:val="008E2E04"/>
    <w:rsid w:val="008E2EC4"/>
    <w:rsid w:val="008E3471"/>
    <w:rsid w:val="008E34AB"/>
    <w:rsid w:val="008E36AE"/>
    <w:rsid w:val="008E653F"/>
    <w:rsid w:val="008F087D"/>
    <w:rsid w:val="008F1E47"/>
    <w:rsid w:val="008F24C5"/>
    <w:rsid w:val="008F29A5"/>
    <w:rsid w:val="008F2E69"/>
    <w:rsid w:val="008F4997"/>
    <w:rsid w:val="008F4A6F"/>
    <w:rsid w:val="008F4B35"/>
    <w:rsid w:val="008F5D8D"/>
    <w:rsid w:val="008F646D"/>
    <w:rsid w:val="008F7CFA"/>
    <w:rsid w:val="00900A65"/>
    <w:rsid w:val="009010DF"/>
    <w:rsid w:val="00901A9A"/>
    <w:rsid w:val="00901EBA"/>
    <w:rsid w:val="00904511"/>
    <w:rsid w:val="00904BF9"/>
    <w:rsid w:val="0090508B"/>
    <w:rsid w:val="0090580A"/>
    <w:rsid w:val="00906591"/>
    <w:rsid w:val="0090679C"/>
    <w:rsid w:val="0090697D"/>
    <w:rsid w:val="00906DFD"/>
    <w:rsid w:val="00910393"/>
    <w:rsid w:val="00910CC2"/>
    <w:rsid w:val="00910E79"/>
    <w:rsid w:val="0091164E"/>
    <w:rsid w:val="0091165E"/>
    <w:rsid w:val="00912565"/>
    <w:rsid w:val="00914893"/>
    <w:rsid w:val="00914C29"/>
    <w:rsid w:val="0091552A"/>
    <w:rsid w:val="009168AD"/>
    <w:rsid w:val="009169A1"/>
    <w:rsid w:val="00916C36"/>
    <w:rsid w:val="00920935"/>
    <w:rsid w:val="00921237"/>
    <w:rsid w:val="00921C6A"/>
    <w:rsid w:val="009222D8"/>
    <w:rsid w:val="009240F2"/>
    <w:rsid w:val="0092432C"/>
    <w:rsid w:val="00925018"/>
    <w:rsid w:val="0092707E"/>
    <w:rsid w:val="00927AB2"/>
    <w:rsid w:val="009304BF"/>
    <w:rsid w:val="00931D94"/>
    <w:rsid w:val="00931EFE"/>
    <w:rsid w:val="00931F74"/>
    <w:rsid w:val="00932909"/>
    <w:rsid w:val="00932E45"/>
    <w:rsid w:val="00933A74"/>
    <w:rsid w:val="0093416D"/>
    <w:rsid w:val="00934419"/>
    <w:rsid w:val="00934805"/>
    <w:rsid w:val="00936527"/>
    <w:rsid w:val="00936850"/>
    <w:rsid w:val="00943F50"/>
    <w:rsid w:val="009441E3"/>
    <w:rsid w:val="00945EE1"/>
    <w:rsid w:val="009470C0"/>
    <w:rsid w:val="00947151"/>
    <w:rsid w:val="00947F63"/>
    <w:rsid w:val="0095034D"/>
    <w:rsid w:val="00951593"/>
    <w:rsid w:val="00952276"/>
    <w:rsid w:val="0095388B"/>
    <w:rsid w:val="00953D90"/>
    <w:rsid w:val="00953DD0"/>
    <w:rsid w:val="00955A88"/>
    <w:rsid w:val="00955C37"/>
    <w:rsid w:val="00957079"/>
    <w:rsid w:val="0095746E"/>
    <w:rsid w:val="00961853"/>
    <w:rsid w:val="009618DF"/>
    <w:rsid w:val="00963713"/>
    <w:rsid w:val="00963BDF"/>
    <w:rsid w:val="00964D8B"/>
    <w:rsid w:val="0096582C"/>
    <w:rsid w:val="00966645"/>
    <w:rsid w:val="009721C2"/>
    <w:rsid w:val="00972CAA"/>
    <w:rsid w:val="00972CDE"/>
    <w:rsid w:val="00972FB7"/>
    <w:rsid w:val="00973621"/>
    <w:rsid w:val="00974EFE"/>
    <w:rsid w:val="0097641D"/>
    <w:rsid w:val="00977F36"/>
    <w:rsid w:val="009804B5"/>
    <w:rsid w:val="009804E9"/>
    <w:rsid w:val="0098156D"/>
    <w:rsid w:val="00981F9A"/>
    <w:rsid w:val="00982022"/>
    <w:rsid w:val="009824FB"/>
    <w:rsid w:val="00984946"/>
    <w:rsid w:val="0098496E"/>
    <w:rsid w:val="00985402"/>
    <w:rsid w:val="0098588B"/>
    <w:rsid w:val="00990339"/>
    <w:rsid w:val="00992BEF"/>
    <w:rsid w:val="00993276"/>
    <w:rsid w:val="009933B5"/>
    <w:rsid w:val="00993B55"/>
    <w:rsid w:val="009940EA"/>
    <w:rsid w:val="009949DA"/>
    <w:rsid w:val="009954B6"/>
    <w:rsid w:val="009958B3"/>
    <w:rsid w:val="00995C95"/>
    <w:rsid w:val="00995D09"/>
    <w:rsid w:val="00996300"/>
    <w:rsid w:val="009A1CCA"/>
    <w:rsid w:val="009A1E31"/>
    <w:rsid w:val="009A229D"/>
    <w:rsid w:val="009A2F38"/>
    <w:rsid w:val="009A377E"/>
    <w:rsid w:val="009A3DBC"/>
    <w:rsid w:val="009A436F"/>
    <w:rsid w:val="009A6DC9"/>
    <w:rsid w:val="009A6E79"/>
    <w:rsid w:val="009A78D8"/>
    <w:rsid w:val="009B2B0F"/>
    <w:rsid w:val="009B460F"/>
    <w:rsid w:val="009B4A69"/>
    <w:rsid w:val="009B549F"/>
    <w:rsid w:val="009B69A0"/>
    <w:rsid w:val="009B78E2"/>
    <w:rsid w:val="009B7FE8"/>
    <w:rsid w:val="009C0B6B"/>
    <w:rsid w:val="009C1145"/>
    <w:rsid w:val="009C15B1"/>
    <w:rsid w:val="009C184E"/>
    <w:rsid w:val="009C28AA"/>
    <w:rsid w:val="009C3A84"/>
    <w:rsid w:val="009C49CF"/>
    <w:rsid w:val="009C4C81"/>
    <w:rsid w:val="009C5D79"/>
    <w:rsid w:val="009C5F4A"/>
    <w:rsid w:val="009C695D"/>
    <w:rsid w:val="009D0C26"/>
    <w:rsid w:val="009D12F0"/>
    <w:rsid w:val="009D1AA1"/>
    <w:rsid w:val="009D2EB5"/>
    <w:rsid w:val="009D3B73"/>
    <w:rsid w:val="009D5F55"/>
    <w:rsid w:val="009D6766"/>
    <w:rsid w:val="009D73A5"/>
    <w:rsid w:val="009E048C"/>
    <w:rsid w:val="009E2E15"/>
    <w:rsid w:val="009E2F66"/>
    <w:rsid w:val="009E5583"/>
    <w:rsid w:val="009E6D83"/>
    <w:rsid w:val="009F04D9"/>
    <w:rsid w:val="009F0784"/>
    <w:rsid w:val="009F165B"/>
    <w:rsid w:val="009F1A41"/>
    <w:rsid w:val="009F3C72"/>
    <w:rsid w:val="009F4F02"/>
    <w:rsid w:val="00A007B3"/>
    <w:rsid w:val="00A00B5E"/>
    <w:rsid w:val="00A00B7C"/>
    <w:rsid w:val="00A01228"/>
    <w:rsid w:val="00A012EE"/>
    <w:rsid w:val="00A015B3"/>
    <w:rsid w:val="00A015DF"/>
    <w:rsid w:val="00A01D42"/>
    <w:rsid w:val="00A02A9C"/>
    <w:rsid w:val="00A03587"/>
    <w:rsid w:val="00A0544E"/>
    <w:rsid w:val="00A05AA3"/>
    <w:rsid w:val="00A066DA"/>
    <w:rsid w:val="00A1196D"/>
    <w:rsid w:val="00A128CB"/>
    <w:rsid w:val="00A12C10"/>
    <w:rsid w:val="00A1416E"/>
    <w:rsid w:val="00A141D5"/>
    <w:rsid w:val="00A14207"/>
    <w:rsid w:val="00A14599"/>
    <w:rsid w:val="00A15E9C"/>
    <w:rsid w:val="00A17A1A"/>
    <w:rsid w:val="00A2330C"/>
    <w:rsid w:val="00A2387B"/>
    <w:rsid w:val="00A247D8"/>
    <w:rsid w:val="00A26444"/>
    <w:rsid w:val="00A26E1B"/>
    <w:rsid w:val="00A30C9A"/>
    <w:rsid w:val="00A311DE"/>
    <w:rsid w:val="00A318FB"/>
    <w:rsid w:val="00A32D33"/>
    <w:rsid w:val="00A33877"/>
    <w:rsid w:val="00A33CFE"/>
    <w:rsid w:val="00A3419C"/>
    <w:rsid w:val="00A3446E"/>
    <w:rsid w:val="00A348BE"/>
    <w:rsid w:val="00A356AF"/>
    <w:rsid w:val="00A371FF"/>
    <w:rsid w:val="00A374EF"/>
    <w:rsid w:val="00A4029A"/>
    <w:rsid w:val="00A410F1"/>
    <w:rsid w:val="00A435DA"/>
    <w:rsid w:val="00A463D2"/>
    <w:rsid w:val="00A503ED"/>
    <w:rsid w:val="00A50C5D"/>
    <w:rsid w:val="00A52180"/>
    <w:rsid w:val="00A52FC8"/>
    <w:rsid w:val="00A54E58"/>
    <w:rsid w:val="00A5538D"/>
    <w:rsid w:val="00A554A7"/>
    <w:rsid w:val="00A56264"/>
    <w:rsid w:val="00A56C05"/>
    <w:rsid w:val="00A60A32"/>
    <w:rsid w:val="00A621A2"/>
    <w:rsid w:val="00A632FA"/>
    <w:rsid w:val="00A65323"/>
    <w:rsid w:val="00A6718C"/>
    <w:rsid w:val="00A67598"/>
    <w:rsid w:val="00A67A0A"/>
    <w:rsid w:val="00A70DC7"/>
    <w:rsid w:val="00A71C56"/>
    <w:rsid w:val="00A72E56"/>
    <w:rsid w:val="00A72F5E"/>
    <w:rsid w:val="00A745A3"/>
    <w:rsid w:val="00A7644C"/>
    <w:rsid w:val="00A77FC0"/>
    <w:rsid w:val="00A811FC"/>
    <w:rsid w:val="00A81748"/>
    <w:rsid w:val="00A81FEE"/>
    <w:rsid w:val="00A82793"/>
    <w:rsid w:val="00A82888"/>
    <w:rsid w:val="00A833BD"/>
    <w:rsid w:val="00A83684"/>
    <w:rsid w:val="00A85759"/>
    <w:rsid w:val="00A857E3"/>
    <w:rsid w:val="00A87B2C"/>
    <w:rsid w:val="00A87F5F"/>
    <w:rsid w:val="00A907E9"/>
    <w:rsid w:val="00A92753"/>
    <w:rsid w:val="00A94AF7"/>
    <w:rsid w:val="00A959F8"/>
    <w:rsid w:val="00AA11D1"/>
    <w:rsid w:val="00AA1ECF"/>
    <w:rsid w:val="00AA3730"/>
    <w:rsid w:val="00AA6D0A"/>
    <w:rsid w:val="00AA7513"/>
    <w:rsid w:val="00AA7C60"/>
    <w:rsid w:val="00AB055B"/>
    <w:rsid w:val="00AB0E45"/>
    <w:rsid w:val="00AB3AA8"/>
    <w:rsid w:val="00AB3C36"/>
    <w:rsid w:val="00AB4124"/>
    <w:rsid w:val="00AB4652"/>
    <w:rsid w:val="00AB529D"/>
    <w:rsid w:val="00AB618E"/>
    <w:rsid w:val="00AC081B"/>
    <w:rsid w:val="00AC11E0"/>
    <w:rsid w:val="00AC288C"/>
    <w:rsid w:val="00AC37F6"/>
    <w:rsid w:val="00AC409A"/>
    <w:rsid w:val="00AC50A3"/>
    <w:rsid w:val="00AC7693"/>
    <w:rsid w:val="00AD324D"/>
    <w:rsid w:val="00AD46BC"/>
    <w:rsid w:val="00AD4FCF"/>
    <w:rsid w:val="00AD6B2D"/>
    <w:rsid w:val="00AD70FF"/>
    <w:rsid w:val="00AD7AA7"/>
    <w:rsid w:val="00AD7FDA"/>
    <w:rsid w:val="00AE1B8B"/>
    <w:rsid w:val="00AE1C77"/>
    <w:rsid w:val="00AE1E56"/>
    <w:rsid w:val="00AE3CA1"/>
    <w:rsid w:val="00AE433B"/>
    <w:rsid w:val="00AE4A7B"/>
    <w:rsid w:val="00AE59CD"/>
    <w:rsid w:val="00AE5E3B"/>
    <w:rsid w:val="00AE6B8F"/>
    <w:rsid w:val="00AE7D0D"/>
    <w:rsid w:val="00AF0C4A"/>
    <w:rsid w:val="00AF0D58"/>
    <w:rsid w:val="00AF20E8"/>
    <w:rsid w:val="00AF2536"/>
    <w:rsid w:val="00AF3FE3"/>
    <w:rsid w:val="00AF409B"/>
    <w:rsid w:val="00AF5030"/>
    <w:rsid w:val="00AF5B20"/>
    <w:rsid w:val="00AF614F"/>
    <w:rsid w:val="00AF7A84"/>
    <w:rsid w:val="00B01635"/>
    <w:rsid w:val="00B0492C"/>
    <w:rsid w:val="00B04F14"/>
    <w:rsid w:val="00B05571"/>
    <w:rsid w:val="00B07008"/>
    <w:rsid w:val="00B135EF"/>
    <w:rsid w:val="00B14B2A"/>
    <w:rsid w:val="00B159C5"/>
    <w:rsid w:val="00B163A5"/>
    <w:rsid w:val="00B1702E"/>
    <w:rsid w:val="00B175B2"/>
    <w:rsid w:val="00B175DE"/>
    <w:rsid w:val="00B177A2"/>
    <w:rsid w:val="00B17898"/>
    <w:rsid w:val="00B204D2"/>
    <w:rsid w:val="00B20CE3"/>
    <w:rsid w:val="00B20E60"/>
    <w:rsid w:val="00B218E3"/>
    <w:rsid w:val="00B21CA4"/>
    <w:rsid w:val="00B22B80"/>
    <w:rsid w:val="00B23133"/>
    <w:rsid w:val="00B23C5F"/>
    <w:rsid w:val="00B24B4C"/>
    <w:rsid w:val="00B260B8"/>
    <w:rsid w:val="00B26568"/>
    <w:rsid w:val="00B26941"/>
    <w:rsid w:val="00B2776A"/>
    <w:rsid w:val="00B27CF7"/>
    <w:rsid w:val="00B30377"/>
    <w:rsid w:val="00B31196"/>
    <w:rsid w:val="00B316DA"/>
    <w:rsid w:val="00B32E27"/>
    <w:rsid w:val="00B3353F"/>
    <w:rsid w:val="00B336E4"/>
    <w:rsid w:val="00B35E6A"/>
    <w:rsid w:val="00B40721"/>
    <w:rsid w:val="00B434E9"/>
    <w:rsid w:val="00B445D6"/>
    <w:rsid w:val="00B44E04"/>
    <w:rsid w:val="00B454B6"/>
    <w:rsid w:val="00B45A9D"/>
    <w:rsid w:val="00B46A11"/>
    <w:rsid w:val="00B46D78"/>
    <w:rsid w:val="00B47386"/>
    <w:rsid w:val="00B4769F"/>
    <w:rsid w:val="00B50871"/>
    <w:rsid w:val="00B50909"/>
    <w:rsid w:val="00B51CB6"/>
    <w:rsid w:val="00B5389C"/>
    <w:rsid w:val="00B54F8B"/>
    <w:rsid w:val="00B551E1"/>
    <w:rsid w:val="00B560DC"/>
    <w:rsid w:val="00B60FA1"/>
    <w:rsid w:val="00B6181D"/>
    <w:rsid w:val="00B618F5"/>
    <w:rsid w:val="00B646DC"/>
    <w:rsid w:val="00B666A1"/>
    <w:rsid w:val="00B66B2A"/>
    <w:rsid w:val="00B66D07"/>
    <w:rsid w:val="00B71F90"/>
    <w:rsid w:val="00B720E7"/>
    <w:rsid w:val="00B74502"/>
    <w:rsid w:val="00B75C9F"/>
    <w:rsid w:val="00B76C2C"/>
    <w:rsid w:val="00B816D1"/>
    <w:rsid w:val="00B81706"/>
    <w:rsid w:val="00B84657"/>
    <w:rsid w:val="00B85AAA"/>
    <w:rsid w:val="00B874B4"/>
    <w:rsid w:val="00B87593"/>
    <w:rsid w:val="00B87B74"/>
    <w:rsid w:val="00B90E86"/>
    <w:rsid w:val="00B91374"/>
    <w:rsid w:val="00B9198A"/>
    <w:rsid w:val="00B9233E"/>
    <w:rsid w:val="00B923CB"/>
    <w:rsid w:val="00B92913"/>
    <w:rsid w:val="00B92BDF"/>
    <w:rsid w:val="00B9328D"/>
    <w:rsid w:val="00B93F8D"/>
    <w:rsid w:val="00B94E08"/>
    <w:rsid w:val="00B96722"/>
    <w:rsid w:val="00BA017C"/>
    <w:rsid w:val="00BA1450"/>
    <w:rsid w:val="00BA1F7F"/>
    <w:rsid w:val="00BA2EE7"/>
    <w:rsid w:val="00BA2FCE"/>
    <w:rsid w:val="00BA4308"/>
    <w:rsid w:val="00BA5237"/>
    <w:rsid w:val="00BB0FBD"/>
    <w:rsid w:val="00BB1334"/>
    <w:rsid w:val="00BB1734"/>
    <w:rsid w:val="00BB1D53"/>
    <w:rsid w:val="00BB2AA1"/>
    <w:rsid w:val="00BB3EE2"/>
    <w:rsid w:val="00BB58B6"/>
    <w:rsid w:val="00BB7C4F"/>
    <w:rsid w:val="00BB7CE0"/>
    <w:rsid w:val="00BC086C"/>
    <w:rsid w:val="00BC1F71"/>
    <w:rsid w:val="00BC1F89"/>
    <w:rsid w:val="00BC3E43"/>
    <w:rsid w:val="00BC534A"/>
    <w:rsid w:val="00BC686C"/>
    <w:rsid w:val="00BD1132"/>
    <w:rsid w:val="00BD199E"/>
    <w:rsid w:val="00BD36BC"/>
    <w:rsid w:val="00BD3DCC"/>
    <w:rsid w:val="00BD4782"/>
    <w:rsid w:val="00BD4847"/>
    <w:rsid w:val="00BD4B5B"/>
    <w:rsid w:val="00BD4C9D"/>
    <w:rsid w:val="00BD54A8"/>
    <w:rsid w:val="00BD5708"/>
    <w:rsid w:val="00BD695D"/>
    <w:rsid w:val="00BE0423"/>
    <w:rsid w:val="00BE0757"/>
    <w:rsid w:val="00BE0FEC"/>
    <w:rsid w:val="00BE2782"/>
    <w:rsid w:val="00BE2B2A"/>
    <w:rsid w:val="00BE2FA2"/>
    <w:rsid w:val="00BE3580"/>
    <w:rsid w:val="00BE362D"/>
    <w:rsid w:val="00BE3EB0"/>
    <w:rsid w:val="00BE475D"/>
    <w:rsid w:val="00BE6B69"/>
    <w:rsid w:val="00BE6B6E"/>
    <w:rsid w:val="00BE6CBB"/>
    <w:rsid w:val="00BF043D"/>
    <w:rsid w:val="00BF1D84"/>
    <w:rsid w:val="00BF1DB3"/>
    <w:rsid w:val="00BF2510"/>
    <w:rsid w:val="00BF2FB7"/>
    <w:rsid w:val="00BF4B9D"/>
    <w:rsid w:val="00BF67CE"/>
    <w:rsid w:val="00BF6CDC"/>
    <w:rsid w:val="00C00089"/>
    <w:rsid w:val="00C02184"/>
    <w:rsid w:val="00C028E9"/>
    <w:rsid w:val="00C04E8E"/>
    <w:rsid w:val="00C05BE1"/>
    <w:rsid w:val="00C066B2"/>
    <w:rsid w:val="00C10019"/>
    <w:rsid w:val="00C1022F"/>
    <w:rsid w:val="00C10A7A"/>
    <w:rsid w:val="00C1409E"/>
    <w:rsid w:val="00C1435C"/>
    <w:rsid w:val="00C1602A"/>
    <w:rsid w:val="00C16125"/>
    <w:rsid w:val="00C165C2"/>
    <w:rsid w:val="00C169E1"/>
    <w:rsid w:val="00C17E02"/>
    <w:rsid w:val="00C17F94"/>
    <w:rsid w:val="00C21386"/>
    <w:rsid w:val="00C226C9"/>
    <w:rsid w:val="00C236F2"/>
    <w:rsid w:val="00C24D58"/>
    <w:rsid w:val="00C26320"/>
    <w:rsid w:val="00C26F74"/>
    <w:rsid w:val="00C27926"/>
    <w:rsid w:val="00C30669"/>
    <w:rsid w:val="00C3090B"/>
    <w:rsid w:val="00C309BB"/>
    <w:rsid w:val="00C30F8B"/>
    <w:rsid w:val="00C311B0"/>
    <w:rsid w:val="00C31CD8"/>
    <w:rsid w:val="00C32407"/>
    <w:rsid w:val="00C327DB"/>
    <w:rsid w:val="00C350F5"/>
    <w:rsid w:val="00C36AD3"/>
    <w:rsid w:val="00C36F29"/>
    <w:rsid w:val="00C37CB5"/>
    <w:rsid w:val="00C42168"/>
    <w:rsid w:val="00C430E9"/>
    <w:rsid w:val="00C43359"/>
    <w:rsid w:val="00C437AF"/>
    <w:rsid w:val="00C43A28"/>
    <w:rsid w:val="00C43BE8"/>
    <w:rsid w:val="00C458D6"/>
    <w:rsid w:val="00C4607A"/>
    <w:rsid w:val="00C46900"/>
    <w:rsid w:val="00C47410"/>
    <w:rsid w:val="00C5047C"/>
    <w:rsid w:val="00C52F3C"/>
    <w:rsid w:val="00C53999"/>
    <w:rsid w:val="00C53FAA"/>
    <w:rsid w:val="00C545DA"/>
    <w:rsid w:val="00C55879"/>
    <w:rsid w:val="00C55F8B"/>
    <w:rsid w:val="00C56D42"/>
    <w:rsid w:val="00C56DAD"/>
    <w:rsid w:val="00C56DF4"/>
    <w:rsid w:val="00C60122"/>
    <w:rsid w:val="00C61102"/>
    <w:rsid w:val="00C61BB1"/>
    <w:rsid w:val="00C63459"/>
    <w:rsid w:val="00C63BA6"/>
    <w:rsid w:val="00C63D4D"/>
    <w:rsid w:val="00C6493C"/>
    <w:rsid w:val="00C654B0"/>
    <w:rsid w:val="00C67176"/>
    <w:rsid w:val="00C6759D"/>
    <w:rsid w:val="00C67AAE"/>
    <w:rsid w:val="00C712CD"/>
    <w:rsid w:val="00C71CD9"/>
    <w:rsid w:val="00C76049"/>
    <w:rsid w:val="00C765EF"/>
    <w:rsid w:val="00C7699C"/>
    <w:rsid w:val="00C76A61"/>
    <w:rsid w:val="00C76CDB"/>
    <w:rsid w:val="00C774FD"/>
    <w:rsid w:val="00C776EF"/>
    <w:rsid w:val="00C80F0D"/>
    <w:rsid w:val="00C81A2B"/>
    <w:rsid w:val="00C81DEA"/>
    <w:rsid w:val="00C8413A"/>
    <w:rsid w:val="00C8427D"/>
    <w:rsid w:val="00C84633"/>
    <w:rsid w:val="00C857F9"/>
    <w:rsid w:val="00C8619F"/>
    <w:rsid w:val="00C878FC"/>
    <w:rsid w:val="00C9080E"/>
    <w:rsid w:val="00C92D79"/>
    <w:rsid w:val="00C94259"/>
    <w:rsid w:val="00C9447A"/>
    <w:rsid w:val="00C94778"/>
    <w:rsid w:val="00C94B25"/>
    <w:rsid w:val="00C9505C"/>
    <w:rsid w:val="00C95D0A"/>
    <w:rsid w:val="00C96985"/>
    <w:rsid w:val="00CA0F42"/>
    <w:rsid w:val="00CA2018"/>
    <w:rsid w:val="00CA4564"/>
    <w:rsid w:val="00CA78EE"/>
    <w:rsid w:val="00CA7B46"/>
    <w:rsid w:val="00CB1003"/>
    <w:rsid w:val="00CB1D7F"/>
    <w:rsid w:val="00CB2BE9"/>
    <w:rsid w:val="00CB3DE8"/>
    <w:rsid w:val="00CB41C0"/>
    <w:rsid w:val="00CB49B7"/>
    <w:rsid w:val="00CB4A11"/>
    <w:rsid w:val="00CC0646"/>
    <w:rsid w:val="00CC06AC"/>
    <w:rsid w:val="00CC0B4C"/>
    <w:rsid w:val="00CC1F03"/>
    <w:rsid w:val="00CC3763"/>
    <w:rsid w:val="00CC3DD3"/>
    <w:rsid w:val="00CC3F22"/>
    <w:rsid w:val="00CC4839"/>
    <w:rsid w:val="00CC4A60"/>
    <w:rsid w:val="00CD20B8"/>
    <w:rsid w:val="00CD3BED"/>
    <w:rsid w:val="00CD47D5"/>
    <w:rsid w:val="00CD6775"/>
    <w:rsid w:val="00CE12A2"/>
    <w:rsid w:val="00CE1E11"/>
    <w:rsid w:val="00CE1EF0"/>
    <w:rsid w:val="00CE277E"/>
    <w:rsid w:val="00CE2B6A"/>
    <w:rsid w:val="00CE3B06"/>
    <w:rsid w:val="00CE3EE8"/>
    <w:rsid w:val="00CE4333"/>
    <w:rsid w:val="00CE56DD"/>
    <w:rsid w:val="00CE64C7"/>
    <w:rsid w:val="00CF184F"/>
    <w:rsid w:val="00CF3458"/>
    <w:rsid w:val="00CF3B3D"/>
    <w:rsid w:val="00CF6C26"/>
    <w:rsid w:val="00CF791F"/>
    <w:rsid w:val="00D007F4"/>
    <w:rsid w:val="00D00F28"/>
    <w:rsid w:val="00D0363A"/>
    <w:rsid w:val="00D043A3"/>
    <w:rsid w:val="00D053E0"/>
    <w:rsid w:val="00D078CC"/>
    <w:rsid w:val="00D102D5"/>
    <w:rsid w:val="00D10DDA"/>
    <w:rsid w:val="00D1152F"/>
    <w:rsid w:val="00D11ACD"/>
    <w:rsid w:val="00D13BE1"/>
    <w:rsid w:val="00D14F9D"/>
    <w:rsid w:val="00D15D7D"/>
    <w:rsid w:val="00D162B1"/>
    <w:rsid w:val="00D20010"/>
    <w:rsid w:val="00D20FEE"/>
    <w:rsid w:val="00D22339"/>
    <w:rsid w:val="00D22717"/>
    <w:rsid w:val="00D2380C"/>
    <w:rsid w:val="00D24345"/>
    <w:rsid w:val="00D24F9C"/>
    <w:rsid w:val="00D258D2"/>
    <w:rsid w:val="00D25D43"/>
    <w:rsid w:val="00D27BB2"/>
    <w:rsid w:val="00D31412"/>
    <w:rsid w:val="00D31541"/>
    <w:rsid w:val="00D34B4A"/>
    <w:rsid w:val="00D34CE2"/>
    <w:rsid w:val="00D34FCA"/>
    <w:rsid w:val="00D35462"/>
    <w:rsid w:val="00D3625D"/>
    <w:rsid w:val="00D36FF7"/>
    <w:rsid w:val="00D37244"/>
    <w:rsid w:val="00D374BE"/>
    <w:rsid w:val="00D37512"/>
    <w:rsid w:val="00D37A18"/>
    <w:rsid w:val="00D437E5"/>
    <w:rsid w:val="00D44747"/>
    <w:rsid w:val="00D44DB4"/>
    <w:rsid w:val="00D44ECC"/>
    <w:rsid w:val="00D46662"/>
    <w:rsid w:val="00D47743"/>
    <w:rsid w:val="00D5159D"/>
    <w:rsid w:val="00D51B7B"/>
    <w:rsid w:val="00D526C4"/>
    <w:rsid w:val="00D5291D"/>
    <w:rsid w:val="00D52FBF"/>
    <w:rsid w:val="00D53401"/>
    <w:rsid w:val="00D542CC"/>
    <w:rsid w:val="00D54482"/>
    <w:rsid w:val="00D54D11"/>
    <w:rsid w:val="00D60B8A"/>
    <w:rsid w:val="00D61BCE"/>
    <w:rsid w:val="00D61D76"/>
    <w:rsid w:val="00D62077"/>
    <w:rsid w:val="00D62AFA"/>
    <w:rsid w:val="00D64D6D"/>
    <w:rsid w:val="00D65777"/>
    <w:rsid w:val="00D65B20"/>
    <w:rsid w:val="00D6667E"/>
    <w:rsid w:val="00D67BB4"/>
    <w:rsid w:val="00D70063"/>
    <w:rsid w:val="00D71451"/>
    <w:rsid w:val="00D71D01"/>
    <w:rsid w:val="00D72442"/>
    <w:rsid w:val="00D72F94"/>
    <w:rsid w:val="00D73017"/>
    <w:rsid w:val="00D734E8"/>
    <w:rsid w:val="00D74A22"/>
    <w:rsid w:val="00D76D12"/>
    <w:rsid w:val="00D76D96"/>
    <w:rsid w:val="00D77499"/>
    <w:rsid w:val="00D777F5"/>
    <w:rsid w:val="00D81C8D"/>
    <w:rsid w:val="00D8273C"/>
    <w:rsid w:val="00D82C1C"/>
    <w:rsid w:val="00D82E5E"/>
    <w:rsid w:val="00D835FD"/>
    <w:rsid w:val="00D838E4"/>
    <w:rsid w:val="00D8407A"/>
    <w:rsid w:val="00D85BA4"/>
    <w:rsid w:val="00D85E6F"/>
    <w:rsid w:val="00D864EE"/>
    <w:rsid w:val="00D86A88"/>
    <w:rsid w:val="00D86C42"/>
    <w:rsid w:val="00D875F7"/>
    <w:rsid w:val="00D90CC4"/>
    <w:rsid w:val="00D9279D"/>
    <w:rsid w:val="00D92BD9"/>
    <w:rsid w:val="00D9500E"/>
    <w:rsid w:val="00D95D66"/>
    <w:rsid w:val="00D962B1"/>
    <w:rsid w:val="00D96705"/>
    <w:rsid w:val="00D96A11"/>
    <w:rsid w:val="00D977A4"/>
    <w:rsid w:val="00D97923"/>
    <w:rsid w:val="00DA0D41"/>
    <w:rsid w:val="00DA1795"/>
    <w:rsid w:val="00DA21E9"/>
    <w:rsid w:val="00DA6100"/>
    <w:rsid w:val="00DA79EC"/>
    <w:rsid w:val="00DB0084"/>
    <w:rsid w:val="00DB2184"/>
    <w:rsid w:val="00DB2467"/>
    <w:rsid w:val="00DB24E0"/>
    <w:rsid w:val="00DB4ACA"/>
    <w:rsid w:val="00DB5112"/>
    <w:rsid w:val="00DB5C90"/>
    <w:rsid w:val="00DB5FBA"/>
    <w:rsid w:val="00DB6C7C"/>
    <w:rsid w:val="00DB78A5"/>
    <w:rsid w:val="00DB7B23"/>
    <w:rsid w:val="00DC191B"/>
    <w:rsid w:val="00DC217F"/>
    <w:rsid w:val="00DC2F76"/>
    <w:rsid w:val="00DC3766"/>
    <w:rsid w:val="00DC3F37"/>
    <w:rsid w:val="00DC4B0B"/>
    <w:rsid w:val="00DC4E75"/>
    <w:rsid w:val="00DC5A45"/>
    <w:rsid w:val="00DC5EC0"/>
    <w:rsid w:val="00DC5F05"/>
    <w:rsid w:val="00DC609D"/>
    <w:rsid w:val="00DC6181"/>
    <w:rsid w:val="00DC6AAD"/>
    <w:rsid w:val="00DC6CAD"/>
    <w:rsid w:val="00DD1221"/>
    <w:rsid w:val="00DD321D"/>
    <w:rsid w:val="00DD3705"/>
    <w:rsid w:val="00DD59E8"/>
    <w:rsid w:val="00DD7D7A"/>
    <w:rsid w:val="00DE0223"/>
    <w:rsid w:val="00DE1202"/>
    <w:rsid w:val="00DE1897"/>
    <w:rsid w:val="00DE19EB"/>
    <w:rsid w:val="00DE1A9D"/>
    <w:rsid w:val="00DE2D91"/>
    <w:rsid w:val="00DE3AC2"/>
    <w:rsid w:val="00DE4029"/>
    <w:rsid w:val="00DE4F55"/>
    <w:rsid w:val="00DE5033"/>
    <w:rsid w:val="00DF062C"/>
    <w:rsid w:val="00DF158F"/>
    <w:rsid w:val="00DF18D3"/>
    <w:rsid w:val="00DF196D"/>
    <w:rsid w:val="00DF2B0D"/>
    <w:rsid w:val="00DF3DF4"/>
    <w:rsid w:val="00DF4093"/>
    <w:rsid w:val="00DF4263"/>
    <w:rsid w:val="00DF5763"/>
    <w:rsid w:val="00DF740B"/>
    <w:rsid w:val="00E00147"/>
    <w:rsid w:val="00E001BC"/>
    <w:rsid w:val="00E01397"/>
    <w:rsid w:val="00E0172E"/>
    <w:rsid w:val="00E02142"/>
    <w:rsid w:val="00E02DEC"/>
    <w:rsid w:val="00E03666"/>
    <w:rsid w:val="00E04931"/>
    <w:rsid w:val="00E05536"/>
    <w:rsid w:val="00E05E40"/>
    <w:rsid w:val="00E0605F"/>
    <w:rsid w:val="00E06247"/>
    <w:rsid w:val="00E06383"/>
    <w:rsid w:val="00E0788A"/>
    <w:rsid w:val="00E125F1"/>
    <w:rsid w:val="00E125F9"/>
    <w:rsid w:val="00E126C2"/>
    <w:rsid w:val="00E1291C"/>
    <w:rsid w:val="00E12CEC"/>
    <w:rsid w:val="00E14C9E"/>
    <w:rsid w:val="00E14D0F"/>
    <w:rsid w:val="00E154FB"/>
    <w:rsid w:val="00E1580E"/>
    <w:rsid w:val="00E17377"/>
    <w:rsid w:val="00E17ED4"/>
    <w:rsid w:val="00E20D06"/>
    <w:rsid w:val="00E229BE"/>
    <w:rsid w:val="00E22A87"/>
    <w:rsid w:val="00E23771"/>
    <w:rsid w:val="00E247BA"/>
    <w:rsid w:val="00E25420"/>
    <w:rsid w:val="00E3012A"/>
    <w:rsid w:val="00E3104D"/>
    <w:rsid w:val="00E3173E"/>
    <w:rsid w:val="00E32440"/>
    <w:rsid w:val="00E331C0"/>
    <w:rsid w:val="00E33A65"/>
    <w:rsid w:val="00E33CE5"/>
    <w:rsid w:val="00E3459F"/>
    <w:rsid w:val="00E34C84"/>
    <w:rsid w:val="00E36320"/>
    <w:rsid w:val="00E4037E"/>
    <w:rsid w:val="00E421EF"/>
    <w:rsid w:val="00E42F33"/>
    <w:rsid w:val="00E440FE"/>
    <w:rsid w:val="00E451D9"/>
    <w:rsid w:val="00E45981"/>
    <w:rsid w:val="00E45D2B"/>
    <w:rsid w:val="00E46695"/>
    <w:rsid w:val="00E467CF"/>
    <w:rsid w:val="00E475DD"/>
    <w:rsid w:val="00E47F0D"/>
    <w:rsid w:val="00E519E8"/>
    <w:rsid w:val="00E51D2D"/>
    <w:rsid w:val="00E52458"/>
    <w:rsid w:val="00E52712"/>
    <w:rsid w:val="00E5350F"/>
    <w:rsid w:val="00E535BA"/>
    <w:rsid w:val="00E53FB8"/>
    <w:rsid w:val="00E53FD7"/>
    <w:rsid w:val="00E5471F"/>
    <w:rsid w:val="00E55676"/>
    <w:rsid w:val="00E5579D"/>
    <w:rsid w:val="00E55B95"/>
    <w:rsid w:val="00E55CD4"/>
    <w:rsid w:val="00E569BC"/>
    <w:rsid w:val="00E57C30"/>
    <w:rsid w:val="00E60030"/>
    <w:rsid w:val="00E609AB"/>
    <w:rsid w:val="00E60D04"/>
    <w:rsid w:val="00E61255"/>
    <w:rsid w:val="00E61CDD"/>
    <w:rsid w:val="00E61DEB"/>
    <w:rsid w:val="00E61EB6"/>
    <w:rsid w:val="00E627E8"/>
    <w:rsid w:val="00E62805"/>
    <w:rsid w:val="00E629D3"/>
    <w:rsid w:val="00E632B4"/>
    <w:rsid w:val="00E634C8"/>
    <w:rsid w:val="00E646D6"/>
    <w:rsid w:val="00E64706"/>
    <w:rsid w:val="00E65EA2"/>
    <w:rsid w:val="00E66A3E"/>
    <w:rsid w:val="00E66BF4"/>
    <w:rsid w:val="00E67E4A"/>
    <w:rsid w:val="00E7019A"/>
    <w:rsid w:val="00E707FF"/>
    <w:rsid w:val="00E723FC"/>
    <w:rsid w:val="00E73965"/>
    <w:rsid w:val="00E745CE"/>
    <w:rsid w:val="00E754D1"/>
    <w:rsid w:val="00E756F5"/>
    <w:rsid w:val="00E75E0D"/>
    <w:rsid w:val="00E776DF"/>
    <w:rsid w:val="00E80BEB"/>
    <w:rsid w:val="00E81051"/>
    <w:rsid w:val="00E813EB"/>
    <w:rsid w:val="00E81A85"/>
    <w:rsid w:val="00E81DC3"/>
    <w:rsid w:val="00E81F74"/>
    <w:rsid w:val="00E82097"/>
    <w:rsid w:val="00E826BB"/>
    <w:rsid w:val="00E82ABC"/>
    <w:rsid w:val="00E837E2"/>
    <w:rsid w:val="00E86032"/>
    <w:rsid w:val="00E867E3"/>
    <w:rsid w:val="00E90603"/>
    <w:rsid w:val="00E9067A"/>
    <w:rsid w:val="00E90C2D"/>
    <w:rsid w:val="00E94471"/>
    <w:rsid w:val="00E94C82"/>
    <w:rsid w:val="00E95BDD"/>
    <w:rsid w:val="00E962A5"/>
    <w:rsid w:val="00E96916"/>
    <w:rsid w:val="00E97389"/>
    <w:rsid w:val="00EA0491"/>
    <w:rsid w:val="00EA0B4D"/>
    <w:rsid w:val="00EA2567"/>
    <w:rsid w:val="00EA3CBE"/>
    <w:rsid w:val="00EA499F"/>
    <w:rsid w:val="00EA50C0"/>
    <w:rsid w:val="00EA7C3D"/>
    <w:rsid w:val="00EB09BC"/>
    <w:rsid w:val="00EB2836"/>
    <w:rsid w:val="00EB34C1"/>
    <w:rsid w:val="00EB3A25"/>
    <w:rsid w:val="00EB3B16"/>
    <w:rsid w:val="00EB5514"/>
    <w:rsid w:val="00EB59F9"/>
    <w:rsid w:val="00EB60F8"/>
    <w:rsid w:val="00EB74C4"/>
    <w:rsid w:val="00EB7868"/>
    <w:rsid w:val="00EB7976"/>
    <w:rsid w:val="00EC0027"/>
    <w:rsid w:val="00EC0247"/>
    <w:rsid w:val="00EC0DC7"/>
    <w:rsid w:val="00EC26BC"/>
    <w:rsid w:val="00EC3BDD"/>
    <w:rsid w:val="00EC3D6C"/>
    <w:rsid w:val="00EC5039"/>
    <w:rsid w:val="00EC5144"/>
    <w:rsid w:val="00EC5F2B"/>
    <w:rsid w:val="00ED34A1"/>
    <w:rsid w:val="00ED355D"/>
    <w:rsid w:val="00ED4212"/>
    <w:rsid w:val="00ED63D3"/>
    <w:rsid w:val="00ED7C47"/>
    <w:rsid w:val="00EE0382"/>
    <w:rsid w:val="00EE1315"/>
    <w:rsid w:val="00EE1FAC"/>
    <w:rsid w:val="00EE3D19"/>
    <w:rsid w:val="00EE410A"/>
    <w:rsid w:val="00EE424E"/>
    <w:rsid w:val="00EE4307"/>
    <w:rsid w:val="00EE5015"/>
    <w:rsid w:val="00EE5669"/>
    <w:rsid w:val="00EF1003"/>
    <w:rsid w:val="00EF1245"/>
    <w:rsid w:val="00EF4A1A"/>
    <w:rsid w:val="00EF4AD9"/>
    <w:rsid w:val="00EF50D8"/>
    <w:rsid w:val="00EF631B"/>
    <w:rsid w:val="00F01527"/>
    <w:rsid w:val="00F0210D"/>
    <w:rsid w:val="00F04D34"/>
    <w:rsid w:val="00F04DE9"/>
    <w:rsid w:val="00F07CA7"/>
    <w:rsid w:val="00F117A4"/>
    <w:rsid w:val="00F11A75"/>
    <w:rsid w:val="00F1379C"/>
    <w:rsid w:val="00F13B51"/>
    <w:rsid w:val="00F13B8F"/>
    <w:rsid w:val="00F16512"/>
    <w:rsid w:val="00F17149"/>
    <w:rsid w:val="00F21464"/>
    <w:rsid w:val="00F21CF3"/>
    <w:rsid w:val="00F22D1E"/>
    <w:rsid w:val="00F240D1"/>
    <w:rsid w:val="00F24DE1"/>
    <w:rsid w:val="00F25197"/>
    <w:rsid w:val="00F26CEC"/>
    <w:rsid w:val="00F271C5"/>
    <w:rsid w:val="00F300CA"/>
    <w:rsid w:val="00F3327F"/>
    <w:rsid w:val="00F33B0A"/>
    <w:rsid w:val="00F34989"/>
    <w:rsid w:val="00F35202"/>
    <w:rsid w:val="00F367CF"/>
    <w:rsid w:val="00F37E72"/>
    <w:rsid w:val="00F40018"/>
    <w:rsid w:val="00F42E45"/>
    <w:rsid w:val="00F435E5"/>
    <w:rsid w:val="00F45353"/>
    <w:rsid w:val="00F45717"/>
    <w:rsid w:val="00F458B2"/>
    <w:rsid w:val="00F476AB"/>
    <w:rsid w:val="00F47E6D"/>
    <w:rsid w:val="00F50D7F"/>
    <w:rsid w:val="00F5166F"/>
    <w:rsid w:val="00F51A8D"/>
    <w:rsid w:val="00F52D29"/>
    <w:rsid w:val="00F52FF0"/>
    <w:rsid w:val="00F5369F"/>
    <w:rsid w:val="00F55CC8"/>
    <w:rsid w:val="00F57179"/>
    <w:rsid w:val="00F57667"/>
    <w:rsid w:val="00F612F3"/>
    <w:rsid w:val="00F63131"/>
    <w:rsid w:val="00F63570"/>
    <w:rsid w:val="00F63F9F"/>
    <w:rsid w:val="00F6469D"/>
    <w:rsid w:val="00F6716F"/>
    <w:rsid w:val="00F67AD7"/>
    <w:rsid w:val="00F71FDF"/>
    <w:rsid w:val="00F7284B"/>
    <w:rsid w:val="00F73591"/>
    <w:rsid w:val="00F736A1"/>
    <w:rsid w:val="00F73BAB"/>
    <w:rsid w:val="00F74A78"/>
    <w:rsid w:val="00F75CE1"/>
    <w:rsid w:val="00F7611F"/>
    <w:rsid w:val="00F76959"/>
    <w:rsid w:val="00F76BEA"/>
    <w:rsid w:val="00F77482"/>
    <w:rsid w:val="00F7750D"/>
    <w:rsid w:val="00F82C5C"/>
    <w:rsid w:val="00F83374"/>
    <w:rsid w:val="00F83D9A"/>
    <w:rsid w:val="00F85459"/>
    <w:rsid w:val="00F86638"/>
    <w:rsid w:val="00F8690D"/>
    <w:rsid w:val="00F90581"/>
    <w:rsid w:val="00F91C1C"/>
    <w:rsid w:val="00F91E0F"/>
    <w:rsid w:val="00F924DF"/>
    <w:rsid w:val="00F92F6F"/>
    <w:rsid w:val="00F93CE3"/>
    <w:rsid w:val="00FA095A"/>
    <w:rsid w:val="00FA1F5E"/>
    <w:rsid w:val="00FA2472"/>
    <w:rsid w:val="00FA4D7F"/>
    <w:rsid w:val="00FB0B28"/>
    <w:rsid w:val="00FB1578"/>
    <w:rsid w:val="00FB27E5"/>
    <w:rsid w:val="00FB33F2"/>
    <w:rsid w:val="00FB3A0F"/>
    <w:rsid w:val="00FB3ABB"/>
    <w:rsid w:val="00FB5B44"/>
    <w:rsid w:val="00FB65A7"/>
    <w:rsid w:val="00FB7EA7"/>
    <w:rsid w:val="00FC0395"/>
    <w:rsid w:val="00FC162B"/>
    <w:rsid w:val="00FC1662"/>
    <w:rsid w:val="00FC1CA0"/>
    <w:rsid w:val="00FC20F9"/>
    <w:rsid w:val="00FC2BAC"/>
    <w:rsid w:val="00FC3B94"/>
    <w:rsid w:val="00FC3C2E"/>
    <w:rsid w:val="00FC4EA5"/>
    <w:rsid w:val="00FC61F0"/>
    <w:rsid w:val="00FC75B1"/>
    <w:rsid w:val="00FD0B33"/>
    <w:rsid w:val="00FD1521"/>
    <w:rsid w:val="00FD1579"/>
    <w:rsid w:val="00FD1BC1"/>
    <w:rsid w:val="00FD231D"/>
    <w:rsid w:val="00FD3012"/>
    <w:rsid w:val="00FD53FE"/>
    <w:rsid w:val="00FD56E4"/>
    <w:rsid w:val="00FD5BF1"/>
    <w:rsid w:val="00FD5CF7"/>
    <w:rsid w:val="00FD63BB"/>
    <w:rsid w:val="00FD665F"/>
    <w:rsid w:val="00FE1BB7"/>
    <w:rsid w:val="00FE2090"/>
    <w:rsid w:val="00FE2B24"/>
    <w:rsid w:val="00FE3CF6"/>
    <w:rsid w:val="00FE57B3"/>
    <w:rsid w:val="00FE5FF5"/>
    <w:rsid w:val="00FF131B"/>
    <w:rsid w:val="00FF446D"/>
    <w:rsid w:val="00FF4817"/>
    <w:rsid w:val="00FF67DB"/>
    <w:rsid w:val="00FF68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qFormat="1"/>
    <w:lsdException w:name="table of figures" w:uiPriority="99"/>
    <w:lsdException w:name="footnote reference"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695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E46695"/>
    <w:pPr>
      <w:keepNext/>
      <w:pageBreakBefore/>
      <w:numPr>
        <w:numId w:val="33"/>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E46695"/>
    <w:pPr>
      <w:keepNext/>
      <w:numPr>
        <w:ilvl w:val="1"/>
        <w:numId w:val="33"/>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E46695"/>
    <w:pPr>
      <w:keepNext/>
      <w:numPr>
        <w:ilvl w:val="2"/>
        <w:numId w:val="33"/>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E46695"/>
    <w:pPr>
      <w:keepNext/>
      <w:numPr>
        <w:ilvl w:val="3"/>
        <w:numId w:val="33"/>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E46695"/>
    <w:pPr>
      <w:keepNext/>
      <w:numPr>
        <w:ilvl w:val="4"/>
        <w:numId w:val="33"/>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E46695"/>
    <w:pPr>
      <w:keepNext/>
      <w:numPr>
        <w:ilvl w:val="5"/>
        <w:numId w:val="33"/>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33"/>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33"/>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5847C4"/>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4"/>
      </w:numPr>
      <w:outlineLvl w:val="9"/>
    </w:pPr>
    <w:rPr>
      <w:bCs/>
      <w:iCs/>
      <w:szCs w:val="22"/>
    </w:rPr>
  </w:style>
  <w:style w:type="paragraph" w:customStyle="1" w:styleId="GEM3">
    <w:name w:val="GEM_Ü3"/>
    <w:basedOn w:val="berschrift3"/>
    <w:next w:val="gemStandard"/>
    <w:link w:val="GEM3Zchn"/>
    <w:rsid w:val="005847C4"/>
    <w:pPr>
      <w:numPr>
        <w:numId w:val="4"/>
      </w:numPr>
    </w:pPr>
  </w:style>
  <w:style w:type="paragraph" w:customStyle="1" w:styleId="gem4">
    <w:name w:val="gem_Ü4"/>
    <w:basedOn w:val="berschrift4"/>
    <w:next w:val="gemStandard"/>
    <w:link w:val="gem4Zchn"/>
    <w:rsid w:val="005847C4"/>
    <w:pPr>
      <w:numPr>
        <w:numId w:val="4"/>
      </w:numPr>
      <w:ind w:left="862" w:hanging="862"/>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Zchn"/>
    <w:rsid w:val="00CA7B46"/>
    <w:pPr>
      <w:spacing w:before="60" w:after="60"/>
      <w:jc w:val="left"/>
    </w:pPr>
    <w:rPr>
      <w:szCs w:val="20"/>
    </w:rPr>
  </w:style>
  <w:style w:type="paragraph" w:customStyle="1" w:styleId="gem1">
    <w:name w:val="gem_Ü1"/>
    <w:basedOn w:val="berschrift1"/>
    <w:next w:val="gemStandard"/>
    <w:rsid w:val="005847C4"/>
    <w:pPr>
      <w:numPr>
        <w:numId w:val="4"/>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5847C4"/>
    <w:pPr>
      <w:numPr>
        <w:numId w:val="4"/>
      </w:numPr>
      <w:ind w:left="578" w:hanging="578"/>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BE0757"/>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6B64B8"/>
    <w:pPr>
      <w:numPr>
        <w:numId w:val="6"/>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050682"/>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Frutiger 45 Light" w:eastAsia="Times New Roman" w:hAnsi="Frutiger 45 Light"/>
      <w:szCs w:val="20"/>
      <w:lang w:eastAsia="en-US"/>
    </w:rPr>
  </w:style>
  <w:style w:type="paragraph" w:styleId="Beschriftung">
    <w:name w:val="caption"/>
    <w:aliases w:val="Bilder,Tabelle,Bilder + Zentriert + Zentriert"/>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4A113B"/>
    <w:pPr>
      <w:spacing w:before="0" w:after="0"/>
      <w:jc w:val="left"/>
    </w:pPr>
    <w:rP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934805"/>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5847C4"/>
    <w:rPr>
      <w:rFonts w:ascii="Arial" w:eastAsia="MS Mincho" w:hAnsi="Arial"/>
      <w:b/>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6B64B8"/>
    <w:rPr>
      <w:rFonts w:ascii="Arial" w:eastAsia="MS Mincho" w:hAnsi="Arial"/>
      <w:sz w:val="22"/>
      <w:szCs w:val="24"/>
      <w:lang w:val="de-DE" w:eastAsia="de-DE" w:bidi="ar-SA"/>
    </w:rPr>
  </w:style>
  <w:style w:type="paragraph" w:customStyle="1" w:styleId="Gliederung">
    <w:name w:val="Gliederung"/>
    <w:rsid w:val="0098496E"/>
    <w:pPr>
      <w:spacing w:before="240" w:after="120"/>
    </w:pPr>
    <w:rPr>
      <w:rFonts w:ascii="TimesNewRomanPS" w:hAnsi="TimesNewRomanPS"/>
    </w:r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uiPriority w:val="99"/>
    <w:rsid w:val="0098496E"/>
    <w:rPr>
      <w:position w:val="6"/>
      <w:sz w:val="16"/>
    </w:rPr>
  </w:style>
  <w:style w:type="paragraph" w:styleId="Funotentext">
    <w:name w:val="footnote text"/>
    <w:basedOn w:val="Standard"/>
    <w:link w:val="FunotentextZchn"/>
    <w:uiPriority w:val="99"/>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5847C4"/>
    <w:rPr>
      <w:rFonts w:ascii="Arial" w:eastAsia="MS Mincho" w:hAnsi="Arial" w:cs="Arial"/>
      <w:b/>
      <w:bCs/>
      <w:iCs/>
      <w:sz w:val="26"/>
      <w:szCs w:val="24"/>
    </w:rPr>
  </w:style>
  <w:style w:type="character" w:customStyle="1" w:styleId="BeschriftungZchn">
    <w:name w:val="Beschriftung Zchn"/>
    <w:aliases w:val="Bilder Zchn1,Tabelle Zchn1,Bilder + Zentriert + Zentriert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customStyle="1" w:styleId="gemBeschriftungZchn">
    <w:name w:val="gem_Beschriftung Zchn"/>
    <w:link w:val="gemBeschriftung"/>
    <w:rsid w:val="00350943"/>
    <w:rPr>
      <w:rFonts w:ascii="Arial" w:eastAsia="MS Mincho" w:hAnsi="Arial"/>
      <w:b/>
      <w:bCs/>
      <w:lang w:val="de-DE" w:eastAsia="de-DE" w:bidi="ar-SA"/>
    </w:rPr>
  </w:style>
  <w:style w:type="character" w:customStyle="1" w:styleId="gemStandardZchn1">
    <w:name w:val="gem_Standard Zchn1"/>
    <w:rsid w:val="000001C7"/>
    <w:rPr>
      <w:rFonts w:ascii="Arial" w:eastAsia="MS Mincho" w:hAnsi="Arial" w:cs="Arial"/>
      <w:sz w:val="22"/>
      <w:lang w:val="de-DE" w:eastAsia="de-DE" w:bidi="ar-SA"/>
    </w:rPr>
  </w:style>
  <w:style w:type="character" w:customStyle="1" w:styleId="gemListingZchn">
    <w:name w:val="gem_Listing Zchn"/>
    <w:link w:val="gemListing"/>
    <w:rsid w:val="005A17C6"/>
    <w:rPr>
      <w:rFonts w:ascii="Arial" w:eastAsia="MS Mincho" w:hAnsi="Arial" w:cs="Arial"/>
      <w:sz w:val="18"/>
      <w:szCs w:val="18"/>
      <w:lang w:val="de-DE" w:eastAsia="de-DE" w:bidi="ar-SA"/>
    </w:rPr>
  </w:style>
  <w:style w:type="character" w:customStyle="1" w:styleId="TabzeileZchn">
    <w:name w:val="Tabzeile Zchn"/>
    <w:link w:val="Tabzeile"/>
    <w:rsid w:val="000A6D9B"/>
    <w:rPr>
      <w:rFonts w:ascii="Arial" w:eastAsia="MS Mincho" w:hAnsi="Arial"/>
      <w:sz w:val="22"/>
      <w:lang w:val="de-DE" w:eastAsia="de-DE" w:bidi="ar-SA"/>
    </w:rPr>
  </w:style>
  <w:style w:type="character" w:customStyle="1" w:styleId="TBDZchn">
    <w:name w:val="TBD Zchn"/>
    <w:link w:val="TBD"/>
    <w:rsid w:val="000A6D9B"/>
    <w:rPr>
      <w:rFonts w:ascii="Arial" w:hAnsi="Arial"/>
      <w:i/>
      <w:color w:val="3333FF"/>
      <w:sz w:val="18"/>
      <w:lang w:val="de-DE" w:eastAsia="en-US" w:bidi="ar-SA"/>
    </w:rPr>
  </w:style>
  <w:style w:type="character" w:customStyle="1" w:styleId="BilderZchn">
    <w:name w:val="Bilder Zchn"/>
    <w:aliases w:val="Tabelle Zchn,Bilder + Zentriert + Zentriert Zchn Zchn"/>
    <w:rsid w:val="004C3056"/>
    <w:rPr>
      <w:rFonts w:ascii="Arial" w:eastAsia="MS Mincho" w:hAnsi="Arial"/>
      <w:b/>
      <w:bCs/>
      <w:lang w:val="de-DE" w:eastAsia="de-DE" w:bidi="ar-SA"/>
    </w:rPr>
  </w:style>
  <w:style w:type="paragraph" w:customStyle="1" w:styleId="gemstandard0">
    <w:name w:val="gemstandard"/>
    <w:basedOn w:val="Standard"/>
    <w:rsid w:val="00C26F74"/>
    <w:pPr>
      <w:spacing w:before="180" w:after="60"/>
    </w:pPr>
    <w:rPr>
      <w:rFonts w:eastAsia="Times New Roman" w:cs="Arial"/>
      <w:szCs w:val="22"/>
    </w:rPr>
  </w:style>
  <w:style w:type="paragraph" w:customStyle="1" w:styleId="ZchnZchnZchnZchn">
    <w:name w:val="Zchn Zchn Zchn Zchn"/>
    <w:basedOn w:val="Standard"/>
    <w:rsid w:val="00E33CE5"/>
    <w:pPr>
      <w:widowControl w:val="0"/>
      <w:adjustRightInd w:val="0"/>
      <w:spacing w:after="160" w:line="240" w:lineRule="exact"/>
      <w:jc w:val="left"/>
      <w:textAlignment w:val="baseline"/>
    </w:pPr>
    <w:rPr>
      <w:rFonts w:ascii="Verdana" w:eastAsia="Times New Roman" w:hAnsi="Verdana"/>
      <w:sz w:val="24"/>
      <w:lang w:val="en-US" w:eastAsia="en-US"/>
    </w:rPr>
  </w:style>
  <w:style w:type="character" w:customStyle="1" w:styleId="KommentartextZchn">
    <w:name w:val="Kommentartext Zchn"/>
    <w:link w:val="Kommentartext"/>
    <w:semiHidden/>
    <w:rsid w:val="00E33CE5"/>
    <w:rPr>
      <w:rFonts w:ascii="Arial" w:eastAsia="MS Mincho" w:hAnsi="Arial"/>
    </w:rPr>
  </w:style>
  <w:style w:type="paragraph" w:styleId="berarbeitung">
    <w:name w:val="Revision"/>
    <w:hidden/>
    <w:uiPriority w:val="99"/>
    <w:semiHidden/>
    <w:rsid w:val="00E33CE5"/>
    <w:rPr>
      <w:rFonts w:ascii="Arial" w:eastAsia="MS Mincho" w:hAnsi="Arial"/>
      <w:sz w:val="22"/>
      <w:szCs w:val="24"/>
    </w:rPr>
  </w:style>
  <w:style w:type="paragraph" w:styleId="Listenabsatz">
    <w:name w:val="List Paragraph"/>
    <w:basedOn w:val="Standard"/>
    <w:uiPriority w:val="34"/>
    <w:qFormat/>
    <w:rsid w:val="00C765EF"/>
    <w:pPr>
      <w:spacing w:after="0"/>
      <w:ind w:left="720"/>
      <w:contextualSpacing/>
      <w:jc w:val="left"/>
    </w:pPr>
    <w:rPr>
      <w:rFonts w:ascii="Times New Roman" w:eastAsia="Calibri" w:hAnsi="Times New Roman"/>
      <w:sz w:val="20"/>
      <w:szCs w:val="20"/>
      <w:lang w:eastAsia="en-US"/>
    </w:rPr>
  </w:style>
  <w:style w:type="character" w:customStyle="1" w:styleId="FunotentextZchn">
    <w:name w:val="Fußnotentext Zchn"/>
    <w:link w:val="Funotentext"/>
    <w:uiPriority w:val="99"/>
    <w:rsid w:val="00C765EF"/>
    <w:rPr>
      <w:rFonts w:ascii="Arial" w:hAnsi="Arial"/>
    </w:rPr>
  </w:style>
  <w:style w:type="paragraph" w:styleId="Titel">
    <w:name w:val="Title"/>
    <w:basedOn w:val="Standard"/>
    <w:next w:val="Standard"/>
    <w:link w:val="TitelZchn"/>
    <w:uiPriority w:val="10"/>
    <w:qFormat/>
    <w:rsid w:val="00E46695"/>
    <w:pPr>
      <w:keepNext/>
      <w:spacing w:before="360"/>
      <w:jc w:val="center"/>
    </w:pPr>
    <w:rPr>
      <w:rFonts w:eastAsia="Times New Roman"/>
      <w:b/>
      <w:sz w:val="28"/>
      <w:szCs w:val="52"/>
      <w:lang w:eastAsia="en-US"/>
    </w:rPr>
  </w:style>
  <w:style w:type="character" w:customStyle="1" w:styleId="TitelZchn">
    <w:name w:val="Titel Zchn"/>
    <w:link w:val="Titel"/>
    <w:uiPriority w:val="10"/>
    <w:rsid w:val="00E46695"/>
    <w:rPr>
      <w:rFonts w:ascii="Arial" w:hAnsi="Arial"/>
      <w:b/>
      <w:sz w:val="28"/>
      <w:szCs w:val="52"/>
      <w:lang w:eastAsia="en-US"/>
    </w:rPr>
  </w:style>
  <w:style w:type="character" w:customStyle="1" w:styleId="berschrift1Zchn">
    <w:name w:val="Überschrift 1 Zchn"/>
    <w:link w:val="berschrift1"/>
    <w:uiPriority w:val="9"/>
    <w:rsid w:val="00E46695"/>
    <w:rPr>
      <w:rFonts w:ascii="Arial" w:hAnsi="Arial"/>
      <w:b/>
      <w:sz w:val="28"/>
      <w:szCs w:val="32"/>
      <w:lang w:eastAsia="en-US"/>
    </w:rPr>
  </w:style>
  <w:style w:type="character" w:customStyle="1" w:styleId="berschrift2Zchn">
    <w:name w:val="Überschrift 2 Zchn"/>
    <w:link w:val="berschrift2"/>
    <w:uiPriority w:val="9"/>
    <w:rsid w:val="00E46695"/>
    <w:rPr>
      <w:rFonts w:ascii="Arial" w:hAnsi="Arial"/>
      <w:b/>
      <w:sz w:val="26"/>
      <w:szCs w:val="26"/>
      <w:lang w:eastAsia="en-US"/>
    </w:rPr>
  </w:style>
  <w:style w:type="character" w:customStyle="1" w:styleId="berschrift3Zchn">
    <w:name w:val="Überschrift 3 Zchn"/>
    <w:link w:val="berschrift3"/>
    <w:uiPriority w:val="9"/>
    <w:rsid w:val="00E46695"/>
    <w:rPr>
      <w:rFonts w:ascii="Arial" w:hAnsi="Arial"/>
      <w:b/>
      <w:sz w:val="24"/>
      <w:szCs w:val="24"/>
      <w:lang w:eastAsia="en-US"/>
    </w:rPr>
  </w:style>
  <w:style w:type="character" w:customStyle="1" w:styleId="berschrift4Zchn">
    <w:name w:val="Überschrift 4 Zchn"/>
    <w:link w:val="berschrift4"/>
    <w:uiPriority w:val="9"/>
    <w:rsid w:val="00E46695"/>
    <w:rPr>
      <w:rFonts w:ascii="Arial" w:hAnsi="Arial"/>
      <w:b/>
      <w:iCs/>
      <w:sz w:val="22"/>
      <w:szCs w:val="24"/>
      <w:lang w:eastAsia="en-US"/>
    </w:rPr>
  </w:style>
  <w:style w:type="character" w:customStyle="1" w:styleId="berschrift5Zchn">
    <w:name w:val="Überschrift 5 Zchn"/>
    <w:link w:val="berschrift5"/>
    <w:uiPriority w:val="9"/>
    <w:rsid w:val="00E46695"/>
    <w:rPr>
      <w:rFonts w:ascii="Arial" w:hAnsi="Arial"/>
      <w:i/>
      <w:sz w:val="22"/>
      <w:szCs w:val="24"/>
      <w:lang w:eastAsia="en-US"/>
    </w:rPr>
  </w:style>
  <w:style w:type="character" w:customStyle="1" w:styleId="berschrift6Zchn">
    <w:name w:val="Überschrift 6 Zchn"/>
    <w:link w:val="berschrift6"/>
    <w:uiPriority w:val="9"/>
    <w:rsid w:val="00E46695"/>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99922">
      <w:bodyDiv w:val="1"/>
      <w:marLeft w:val="0"/>
      <w:marRight w:val="0"/>
      <w:marTop w:val="0"/>
      <w:marBottom w:val="0"/>
      <w:divBdr>
        <w:top w:val="none" w:sz="0" w:space="0" w:color="auto"/>
        <w:left w:val="none" w:sz="0" w:space="0" w:color="auto"/>
        <w:bottom w:val="none" w:sz="0" w:space="0" w:color="auto"/>
        <w:right w:val="none" w:sz="0" w:space="0" w:color="auto"/>
      </w:divBdr>
    </w:div>
    <w:div w:id="156654972">
      <w:bodyDiv w:val="1"/>
      <w:marLeft w:val="0"/>
      <w:marRight w:val="0"/>
      <w:marTop w:val="0"/>
      <w:marBottom w:val="0"/>
      <w:divBdr>
        <w:top w:val="none" w:sz="0" w:space="0" w:color="auto"/>
        <w:left w:val="none" w:sz="0" w:space="0" w:color="auto"/>
        <w:bottom w:val="none" w:sz="0" w:space="0" w:color="auto"/>
        <w:right w:val="none" w:sz="0" w:space="0" w:color="auto"/>
      </w:divBdr>
    </w:div>
    <w:div w:id="174466298">
      <w:bodyDiv w:val="1"/>
      <w:marLeft w:val="0"/>
      <w:marRight w:val="0"/>
      <w:marTop w:val="0"/>
      <w:marBottom w:val="0"/>
      <w:divBdr>
        <w:top w:val="none" w:sz="0" w:space="0" w:color="auto"/>
        <w:left w:val="none" w:sz="0" w:space="0" w:color="auto"/>
        <w:bottom w:val="none" w:sz="0" w:space="0" w:color="auto"/>
        <w:right w:val="none" w:sz="0" w:space="0" w:color="auto"/>
      </w:divBdr>
    </w:div>
    <w:div w:id="213271308">
      <w:bodyDiv w:val="1"/>
      <w:marLeft w:val="0"/>
      <w:marRight w:val="0"/>
      <w:marTop w:val="0"/>
      <w:marBottom w:val="0"/>
      <w:divBdr>
        <w:top w:val="none" w:sz="0" w:space="0" w:color="auto"/>
        <w:left w:val="none" w:sz="0" w:space="0" w:color="auto"/>
        <w:bottom w:val="none" w:sz="0" w:space="0" w:color="auto"/>
        <w:right w:val="none" w:sz="0" w:space="0" w:color="auto"/>
      </w:divBdr>
    </w:div>
    <w:div w:id="433943690">
      <w:bodyDiv w:val="1"/>
      <w:marLeft w:val="0"/>
      <w:marRight w:val="0"/>
      <w:marTop w:val="0"/>
      <w:marBottom w:val="0"/>
      <w:divBdr>
        <w:top w:val="none" w:sz="0" w:space="0" w:color="auto"/>
        <w:left w:val="none" w:sz="0" w:space="0" w:color="auto"/>
        <w:bottom w:val="none" w:sz="0" w:space="0" w:color="auto"/>
        <w:right w:val="none" w:sz="0" w:space="0" w:color="auto"/>
      </w:divBdr>
    </w:div>
    <w:div w:id="577599991">
      <w:bodyDiv w:val="1"/>
      <w:marLeft w:val="0"/>
      <w:marRight w:val="0"/>
      <w:marTop w:val="0"/>
      <w:marBottom w:val="0"/>
      <w:divBdr>
        <w:top w:val="none" w:sz="0" w:space="0" w:color="auto"/>
        <w:left w:val="none" w:sz="0" w:space="0" w:color="auto"/>
        <w:bottom w:val="none" w:sz="0" w:space="0" w:color="auto"/>
        <w:right w:val="none" w:sz="0" w:space="0" w:color="auto"/>
      </w:divBdr>
    </w:div>
    <w:div w:id="649216906">
      <w:bodyDiv w:val="1"/>
      <w:marLeft w:val="0"/>
      <w:marRight w:val="0"/>
      <w:marTop w:val="0"/>
      <w:marBottom w:val="0"/>
      <w:divBdr>
        <w:top w:val="none" w:sz="0" w:space="0" w:color="auto"/>
        <w:left w:val="none" w:sz="0" w:space="0" w:color="auto"/>
        <w:bottom w:val="none" w:sz="0" w:space="0" w:color="auto"/>
        <w:right w:val="none" w:sz="0" w:space="0" w:color="auto"/>
      </w:divBdr>
    </w:div>
    <w:div w:id="804548930">
      <w:bodyDiv w:val="1"/>
      <w:marLeft w:val="0"/>
      <w:marRight w:val="0"/>
      <w:marTop w:val="0"/>
      <w:marBottom w:val="0"/>
      <w:divBdr>
        <w:top w:val="none" w:sz="0" w:space="0" w:color="auto"/>
        <w:left w:val="none" w:sz="0" w:space="0" w:color="auto"/>
        <w:bottom w:val="none" w:sz="0" w:space="0" w:color="auto"/>
        <w:right w:val="none" w:sz="0" w:space="0" w:color="auto"/>
      </w:divBdr>
    </w:div>
    <w:div w:id="848523921">
      <w:bodyDiv w:val="1"/>
      <w:marLeft w:val="0"/>
      <w:marRight w:val="0"/>
      <w:marTop w:val="0"/>
      <w:marBottom w:val="0"/>
      <w:divBdr>
        <w:top w:val="none" w:sz="0" w:space="0" w:color="auto"/>
        <w:left w:val="none" w:sz="0" w:space="0" w:color="auto"/>
        <w:bottom w:val="none" w:sz="0" w:space="0" w:color="auto"/>
        <w:right w:val="none" w:sz="0" w:space="0" w:color="auto"/>
      </w:divBdr>
    </w:div>
    <w:div w:id="874777376">
      <w:bodyDiv w:val="1"/>
      <w:marLeft w:val="0"/>
      <w:marRight w:val="0"/>
      <w:marTop w:val="0"/>
      <w:marBottom w:val="0"/>
      <w:divBdr>
        <w:top w:val="none" w:sz="0" w:space="0" w:color="auto"/>
        <w:left w:val="none" w:sz="0" w:space="0" w:color="auto"/>
        <w:bottom w:val="none" w:sz="0" w:space="0" w:color="auto"/>
        <w:right w:val="none" w:sz="0" w:space="0" w:color="auto"/>
      </w:divBdr>
    </w:div>
    <w:div w:id="1059092852">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172987155">
      <w:bodyDiv w:val="1"/>
      <w:marLeft w:val="0"/>
      <w:marRight w:val="0"/>
      <w:marTop w:val="0"/>
      <w:marBottom w:val="0"/>
      <w:divBdr>
        <w:top w:val="none" w:sz="0" w:space="0" w:color="auto"/>
        <w:left w:val="none" w:sz="0" w:space="0" w:color="auto"/>
        <w:bottom w:val="none" w:sz="0" w:space="0" w:color="auto"/>
        <w:right w:val="none" w:sz="0" w:space="0" w:color="auto"/>
      </w:divBdr>
    </w:div>
    <w:div w:id="1350372905">
      <w:bodyDiv w:val="1"/>
      <w:marLeft w:val="0"/>
      <w:marRight w:val="0"/>
      <w:marTop w:val="0"/>
      <w:marBottom w:val="0"/>
      <w:divBdr>
        <w:top w:val="none" w:sz="0" w:space="0" w:color="auto"/>
        <w:left w:val="none" w:sz="0" w:space="0" w:color="auto"/>
        <w:bottom w:val="none" w:sz="0" w:space="0" w:color="auto"/>
        <w:right w:val="none" w:sz="0" w:space="0" w:color="auto"/>
      </w:divBdr>
    </w:div>
    <w:div w:id="1483539585">
      <w:bodyDiv w:val="1"/>
      <w:marLeft w:val="0"/>
      <w:marRight w:val="0"/>
      <w:marTop w:val="0"/>
      <w:marBottom w:val="0"/>
      <w:divBdr>
        <w:top w:val="none" w:sz="0" w:space="0" w:color="auto"/>
        <w:left w:val="none" w:sz="0" w:space="0" w:color="auto"/>
        <w:bottom w:val="none" w:sz="0" w:space="0" w:color="auto"/>
        <w:right w:val="none" w:sz="0" w:space="0" w:color="auto"/>
      </w:divBdr>
    </w:div>
    <w:div w:id="1531183279">
      <w:bodyDiv w:val="1"/>
      <w:marLeft w:val="0"/>
      <w:marRight w:val="0"/>
      <w:marTop w:val="0"/>
      <w:marBottom w:val="0"/>
      <w:divBdr>
        <w:top w:val="none" w:sz="0" w:space="0" w:color="auto"/>
        <w:left w:val="none" w:sz="0" w:space="0" w:color="auto"/>
        <w:bottom w:val="none" w:sz="0" w:space="0" w:color="auto"/>
        <w:right w:val="none" w:sz="0" w:space="0" w:color="auto"/>
      </w:divBdr>
    </w:div>
    <w:div w:id="1666349820">
      <w:bodyDiv w:val="1"/>
      <w:marLeft w:val="0"/>
      <w:marRight w:val="0"/>
      <w:marTop w:val="0"/>
      <w:marBottom w:val="0"/>
      <w:divBdr>
        <w:top w:val="none" w:sz="0" w:space="0" w:color="auto"/>
        <w:left w:val="none" w:sz="0" w:space="0" w:color="auto"/>
        <w:bottom w:val="none" w:sz="0" w:space="0" w:color="auto"/>
        <w:right w:val="none" w:sz="0" w:space="0" w:color="auto"/>
      </w:divBdr>
    </w:div>
    <w:div w:id="1709837343">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73461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www.sit.fraunhofer.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5939-7BA1-4F1D-8989-6F99F46A4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11881</Words>
  <Characters>74856</Characters>
  <Application>Microsoft Office Word</Application>
  <DocSecurity>4</DocSecurity>
  <Lines>623</Lines>
  <Paragraphs>173</Paragraphs>
  <ScaleCrop>false</ScaleCrop>
  <HeadingPairs>
    <vt:vector size="2" baseType="variant">
      <vt:variant>
        <vt:lpstr>Titel</vt:lpstr>
      </vt:variant>
      <vt:variant>
        <vt:i4>1</vt:i4>
      </vt:variant>
    </vt:vector>
  </HeadingPairs>
  <TitlesOfParts>
    <vt:vector size="1" baseType="lpstr">
      <vt:lpstr>gematik Spezifikation Trust Service Provider CVC</vt:lpstr>
    </vt:vector>
  </TitlesOfParts>
  <Company>gematik mbH</Company>
  <LinksUpToDate>false</LinksUpToDate>
  <CharactersWithSpaces>86564</CharactersWithSpaces>
  <SharedDoc>false</SharedDoc>
  <HLinks>
    <vt:vector size="414" baseType="variant">
      <vt:variant>
        <vt:i4>4128807</vt:i4>
      </vt:variant>
      <vt:variant>
        <vt:i4>471</vt:i4>
      </vt:variant>
      <vt:variant>
        <vt:i4>0</vt:i4>
      </vt:variant>
      <vt:variant>
        <vt:i4>5</vt:i4>
      </vt:variant>
      <vt:variant>
        <vt:lpwstr>http://www.ietf.org/rfc/rfc2119.txt</vt:lpwstr>
      </vt:variant>
      <vt:variant>
        <vt:lpwstr/>
      </vt:variant>
      <vt:variant>
        <vt:i4>1835065</vt:i4>
      </vt:variant>
      <vt:variant>
        <vt:i4>464</vt:i4>
      </vt:variant>
      <vt:variant>
        <vt:i4>0</vt:i4>
      </vt:variant>
      <vt:variant>
        <vt:i4>5</vt:i4>
      </vt:variant>
      <vt:variant>
        <vt:lpwstr/>
      </vt:variant>
      <vt:variant>
        <vt:lpwstr>_Toc457399345</vt:lpwstr>
      </vt:variant>
      <vt:variant>
        <vt:i4>1179702</vt:i4>
      </vt:variant>
      <vt:variant>
        <vt:i4>455</vt:i4>
      </vt:variant>
      <vt:variant>
        <vt:i4>0</vt:i4>
      </vt:variant>
      <vt:variant>
        <vt:i4>5</vt:i4>
      </vt:variant>
      <vt:variant>
        <vt:lpwstr/>
      </vt:variant>
      <vt:variant>
        <vt:lpwstr>_Toc480470595</vt:lpwstr>
      </vt:variant>
      <vt:variant>
        <vt:i4>262152</vt:i4>
      </vt:variant>
      <vt:variant>
        <vt:i4>432</vt:i4>
      </vt:variant>
      <vt:variant>
        <vt:i4>0</vt:i4>
      </vt:variant>
      <vt:variant>
        <vt:i4>5</vt:i4>
      </vt:variant>
      <vt:variant>
        <vt:lpwstr>http://www.sit.fraunhofer.de/</vt:lpwstr>
      </vt:variant>
      <vt:variant>
        <vt:lpwstr/>
      </vt:variant>
      <vt:variant>
        <vt:i4>1966128</vt:i4>
      </vt:variant>
      <vt:variant>
        <vt:i4>386</vt:i4>
      </vt:variant>
      <vt:variant>
        <vt:i4>0</vt:i4>
      </vt:variant>
      <vt:variant>
        <vt:i4>5</vt:i4>
      </vt:variant>
      <vt:variant>
        <vt:lpwstr/>
      </vt:variant>
      <vt:variant>
        <vt:lpwstr>_Toc480532762</vt:lpwstr>
      </vt:variant>
      <vt:variant>
        <vt:i4>1966128</vt:i4>
      </vt:variant>
      <vt:variant>
        <vt:i4>380</vt:i4>
      </vt:variant>
      <vt:variant>
        <vt:i4>0</vt:i4>
      </vt:variant>
      <vt:variant>
        <vt:i4>5</vt:i4>
      </vt:variant>
      <vt:variant>
        <vt:lpwstr/>
      </vt:variant>
      <vt:variant>
        <vt:lpwstr>_Toc480532761</vt:lpwstr>
      </vt:variant>
      <vt:variant>
        <vt:i4>1966128</vt:i4>
      </vt:variant>
      <vt:variant>
        <vt:i4>374</vt:i4>
      </vt:variant>
      <vt:variant>
        <vt:i4>0</vt:i4>
      </vt:variant>
      <vt:variant>
        <vt:i4>5</vt:i4>
      </vt:variant>
      <vt:variant>
        <vt:lpwstr/>
      </vt:variant>
      <vt:variant>
        <vt:lpwstr>_Toc480532760</vt:lpwstr>
      </vt:variant>
      <vt:variant>
        <vt:i4>1900592</vt:i4>
      </vt:variant>
      <vt:variant>
        <vt:i4>368</vt:i4>
      </vt:variant>
      <vt:variant>
        <vt:i4>0</vt:i4>
      </vt:variant>
      <vt:variant>
        <vt:i4>5</vt:i4>
      </vt:variant>
      <vt:variant>
        <vt:lpwstr/>
      </vt:variant>
      <vt:variant>
        <vt:lpwstr>_Toc480532759</vt:lpwstr>
      </vt:variant>
      <vt:variant>
        <vt:i4>1900592</vt:i4>
      </vt:variant>
      <vt:variant>
        <vt:i4>362</vt:i4>
      </vt:variant>
      <vt:variant>
        <vt:i4>0</vt:i4>
      </vt:variant>
      <vt:variant>
        <vt:i4>5</vt:i4>
      </vt:variant>
      <vt:variant>
        <vt:lpwstr/>
      </vt:variant>
      <vt:variant>
        <vt:lpwstr>_Toc480532758</vt:lpwstr>
      </vt:variant>
      <vt:variant>
        <vt:i4>1900592</vt:i4>
      </vt:variant>
      <vt:variant>
        <vt:i4>356</vt:i4>
      </vt:variant>
      <vt:variant>
        <vt:i4>0</vt:i4>
      </vt:variant>
      <vt:variant>
        <vt:i4>5</vt:i4>
      </vt:variant>
      <vt:variant>
        <vt:lpwstr/>
      </vt:variant>
      <vt:variant>
        <vt:lpwstr>_Toc480532757</vt:lpwstr>
      </vt:variant>
      <vt:variant>
        <vt:i4>1900592</vt:i4>
      </vt:variant>
      <vt:variant>
        <vt:i4>350</vt:i4>
      </vt:variant>
      <vt:variant>
        <vt:i4>0</vt:i4>
      </vt:variant>
      <vt:variant>
        <vt:i4>5</vt:i4>
      </vt:variant>
      <vt:variant>
        <vt:lpwstr/>
      </vt:variant>
      <vt:variant>
        <vt:lpwstr>_Toc480532756</vt:lpwstr>
      </vt:variant>
      <vt:variant>
        <vt:i4>1900592</vt:i4>
      </vt:variant>
      <vt:variant>
        <vt:i4>344</vt:i4>
      </vt:variant>
      <vt:variant>
        <vt:i4>0</vt:i4>
      </vt:variant>
      <vt:variant>
        <vt:i4>5</vt:i4>
      </vt:variant>
      <vt:variant>
        <vt:lpwstr/>
      </vt:variant>
      <vt:variant>
        <vt:lpwstr>_Toc480532755</vt:lpwstr>
      </vt:variant>
      <vt:variant>
        <vt:i4>1900592</vt:i4>
      </vt:variant>
      <vt:variant>
        <vt:i4>338</vt:i4>
      </vt:variant>
      <vt:variant>
        <vt:i4>0</vt:i4>
      </vt:variant>
      <vt:variant>
        <vt:i4>5</vt:i4>
      </vt:variant>
      <vt:variant>
        <vt:lpwstr/>
      </vt:variant>
      <vt:variant>
        <vt:lpwstr>_Toc480532754</vt:lpwstr>
      </vt:variant>
      <vt:variant>
        <vt:i4>1900592</vt:i4>
      </vt:variant>
      <vt:variant>
        <vt:i4>332</vt:i4>
      </vt:variant>
      <vt:variant>
        <vt:i4>0</vt:i4>
      </vt:variant>
      <vt:variant>
        <vt:i4>5</vt:i4>
      </vt:variant>
      <vt:variant>
        <vt:lpwstr/>
      </vt:variant>
      <vt:variant>
        <vt:lpwstr>_Toc480532753</vt:lpwstr>
      </vt:variant>
      <vt:variant>
        <vt:i4>1900592</vt:i4>
      </vt:variant>
      <vt:variant>
        <vt:i4>326</vt:i4>
      </vt:variant>
      <vt:variant>
        <vt:i4>0</vt:i4>
      </vt:variant>
      <vt:variant>
        <vt:i4>5</vt:i4>
      </vt:variant>
      <vt:variant>
        <vt:lpwstr/>
      </vt:variant>
      <vt:variant>
        <vt:lpwstr>_Toc480532752</vt:lpwstr>
      </vt:variant>
      <vt:variant>
        <vt:i4>1900592</vt:i4>
      </vt:variant>
      <vt:variant>
        <vt:i4>320</vt:i4>
      </vt:variant>
      <vt:variant>
        <vt:i4>0</vt:i4>
      </vt:variant>
      <vt:variant>
        <vt:i4>5</vt:i4>
      </vt:variant>
      <vt:variant>
        <vt:lpwstr/>
      </vt:variant>
      <vt:variant>
        <vt:lpwstr>_Toc480532751</vt:lpwstr>
      </vt:variant>
      <vt:variant>
        <vt:i4>1900592</vt:i4>
      </vt:variant>
      <vt:variant>
        <vt:i4>314</vt:i4>
      </vt:variant>
      <vt:variant>
        <vt:i4>0</vt:i4>
      </vt:variant>
      <vt:variant>
        <vt:i4>5</vt:i4>
      </vt:variant>
      <vt:variant>
        <vt:lpwstr/>
      </vt:variant>
      <vt:variant>
        <vt:lpwstr>_Toc480532750</vt:lpwstr>
      </vt:variant>
      <vt:variant>
        <vt:i4>1835056</vt:i4>
      </vt:variant>
      <vt:variant>
        <vt:i4>308</vt:i4>
      </vt:variant>
      <vt:variant>
        <vt:i4>0</vt:i4>
      </vt:variant>
      <vt:variant>
        <vt:i4>5</vt:i4>
      </vt:variant>
      <vt:variant>
        <vt:lpwstr/>
      </vt:variant>
      <vt:variant>
        <vt:lpwstr>_Toc480532749</vt:lpwstr>
      </vt:variant>
      <vt:variant>
        <vt:i4>1835056</vt:i4>
      </vt:variant>
      <vt:variant>
        <vt:i4>302</vt:i4>
      </vt:variant>
      <vt:variant>
        <vt:i4>0</vt:i4>
      </vt:variant>
      <vt:variant>
        <vt:i4>5</vt:i4>
      </vt:variant>
      <vt:variant>
        <vt:lpwstr/>
      </vt:variant>
      <vt:variant>
        <vt:lpwstr>_Toc480532748</vt:lpwstr>
      </vt:variant>
      <vt:variant>
        <vt:i4>1835056</vt:i4>
      </vt:variant>
      <vt:variant>
        <vt:i4>296</vt:i4>
      </vt:variant>
      <vt:variant>
        <vt:i4>0</vt:i4>
      </vt:variant>
      <vt:variant>
        <vt:i4>5</vt:i4>
      </vt:variant>
      <vt:variant>
        <vt:lpwstr/>
      </vt:variant>
      <vt:variant>
        <vt:lpwstr>_Toc480532747</vt:lpwstr>
      </vt:variant>
      <vt:variant>
        <vt:i4>1835056</vt:i4>
      </vt:variant>
      <vt:variant>
        <vt:i4>290</vt:i4>
      </vt:variant>
      <vt:variant>
        <vt:i4>0</vt:i4>
      </vt:variant>
      <vt:variant>
        <vt:i4>5</vt:i4>
      </vt:variant>
      <vt:variant>
        <vt:lpwstr/>
      </vt:variant>
      <vt:variant>
        <vt:lpwstr>_Toc480532746</vt:lpwstr>
      </vt:variant>
      <vt:variant>
        <vt:i4>1835056</vt:i4>
      </vt:variant>
      <vt:variant>
        <vt:i4>284</vt:i4>
      </vt:variant>
      <vt:variant>
        <vt:i4>0</vt:i4>
      </vt:variant>
      <vt:variant>
        <vt:i4>5</vt:i4>
      </vt:variant>
      <vt:variant>
        <vt:lpwstr/>
      </vt:variant>
      <vt:variant>
        <vt:lpwstr>_Toc480532745</vt:lpwstr>
      </vt:variant>
      <vt:variant>
        <vt:i4>1835056</vt:i4>
      </vt:variant>
      <vt:variant>
        <vt:i4>278</vt:i4>
      </vt:variant>
      <vt:variant>
        <vt:i4>0</vt:i4>
      </vt:variant>
      <vt:variant>
        <vt:i4>5</vt:i4>
      </vt:variant>
      <vt:variant>
        <vt:lpwstr/>
      </vt:variant>
      <vt:variant>
        <vt:lpwstr>_Toc480532744</vt:lpwstr>
      </vt:variant>
      <vt:variant>
        <vt:i4>1835056</vt:i4>
      </vt:variant>
      <vt:variant>
        <vt:i4>272</vt:i4>
      </vt:variant>
      <vt:variant>
        <vt:i4>0</vt:i4>
      </vt:variant>
      <vt:variant>
        <vt:i4>5</vt:i4>
      </vt:variant>
      <vt:variant>
        <vt:lpwstr/>
      </vt:variant>
      <vt:variant>
        <vt:lpwstr>_Toc480532743</vt:lpwstr>
      </vt:variant>
      <vt:variant>
        <vt:i4>1835056</vt:i4>
      </vt:variant>
      <vt:variant>
        <vt:i4>266</vt:i4>
      </vt:variant>
      <vt:variant>
        <vt:i4>0</vt:i4>
      </vt:variant>
      <vt:variant>
        <vt:i4>5</vt:i4>
      </vt:variant>
      <vt:variant>
        <vt:lpwstr/>
      </vt:variant>
      <vt:variant>
        <vt:lpwstr>_Toc480532742</vt:lpwstr>
      </vt:variant>
      <vt:variant>
        <vt:i4>1835056</vt:i4>
      </vt:variant>
      <vt:variant>
        <vt:i4>260</vt:i4>
      </vt:variant>
      <vt:variant>
        <vt:i4>0</vt:i4>
      </vt:variant>
      <vt:variant>
        <vt:i4>5</vt:i4>
      </vt:variant>
      <vt:variant>
        <vt:lpwstr/>
      </vt:variant>
      <vt:variant>
        <vt:lpwstr>_Toc480532741</vt:lpwstr>
      </vt:variant>
      <vt:variant>
        <vt:i4>1835056</vt:i4>
      </vt:variant>
      <vt:variant>
        <vt:i4>254</vt:i4>
      </vt:variant>
      <vt:variant>
        <vt:i4>0</vt:i4>
      </vt:variant>
      <vt:variant>
        <vt:i4>5</vt:i4>
      </vt:variant>
      <vt:variant>
        <vt:lpwstr/>
      </vt:variant>
      <vt:variant>
        <vt:lpwstr>_Toc480532740</vt:lpwstr>
      </vt:variant>
      <vt:variant>
        <vt:i4>1769520</vt:i4>
      </vt:variant>
      <vt:variant>
        <vt:i4>248</vt:i4>
      </vt:variant>
      <vt:variant>
        <vt:i4>0</vt:i4>
      </vt:variant>
      <vt:variant>
        <vt:i4>5</vt:i4>
      </vt:variant>
      <vt:variant>
        <vt:lpwstr/>
      </vt:variant>
      <vt:variant>
        <vt:lpwstr>_Toc480532739</vt:lpwstr>
      </vt:variant>
      <vt:variant>
        <vt:i4>1769520</vt:i4>
      </vt:variant>
      <vt:variant>
        <vt:i4>242</vt:i4>
      </vt:variant>
      <vt:variant>
        <vt:i4>0</vt:i4>
      </vt:variant>
      <vt:variant>
        <vt:i4>5</vt:i4>
      </vt:variant>
      <vt:variant>
        <vt:lpwstr/>
      </vt:variant>
      <vt:variant>
        <vt:lpwstr>_Toc480532738</vt:lpwstr>
      </vt:variant>
      <vt:variant>
        <vt:i4>1769520</vt:i4>
      </vt:variant>
      <vt:variant>
        <vt:i4>236</vt:i4>
      </vt:variant>
      <vt:variant>
        <vt:i4>0</vt:i4>
      </vt:variant>
      <vt:variant>
        <vt:i4>5</vt:i4>
      </vt:variant>
      <vt:variant>
        <vt:lpwstr/>
      </vt:variant>
      <vt:variant>
        <vt:lpwstr>_Toc480532737</vt:lpwstr>
      </vt:variant>
      <vt:variant>
        <vt:i4>1769520</vt:i4>
      </vt:variant>
      <vt:variant>
        <vt:i4>230</vt:i4>
      </vt:variant>
      <vt:variant>
        <vt:i4>0</vt:i4>
      </vt:variant>
      <vt:variant>
        <vt:i4>5</vt:i4>
      </vt:variant>
      <vt:variant>
        <vt:lpwstr/>
      </vt:variant>
      <vt:variant>
        <vt:lpwstr>_Toc480532736</vt:lpwstr>
      </vt:variant>
      <vt:variant>
        <vt:i4>1769520</vt:i4>
      </vt:variant>
      <vt:variant>
        <vt:i4>224</vt:i4>
      </vt:variant>
      <vt:variant>
        <vt:i4>0</vt:i4>
      </vt:variant>
      <vt:variant>
        <vt:i4>5</vt:i4>
      </vt:variant>
      <vt:variant>
        <vt:lpwstr/>
      </vt:variant>
      <vt:variant>
        <vt:lpwstr>_Toc480532735</vt:lpwstr>
      </vt:variant>
      <vt:variant>
        <vt:i4>1769520</vt:i4>
      </vt:variant>
      <vt:variant>
        <vt:i4>218</vt:i4>
      </vt:variant>
      <vt:variant>
        <vt:i4>0</vt:i4>
      </vt:variant>
      <vt:variant>
        <vt:i4>5</vt:i4>
      </vt:variant>
      <vt:variant>
        <vt:lpwstr/>
      </vt:variant>
      <vt:variant>
        <vt:lpwstr>_Toc480532734</vt:lpwstr>
      </vt:variant>
      <vt:variant>
        <vt:i4>1769520</vt:i4>
      </vt:variant>
      <vt:variant>
        <vt:i4>212</vt:i4>
      </vt:variant>
      <vt:variant>
        <vt:i4>0</vt:i4>
      </vt:variant>
      <vt:variant>
        <vt:i4>5</vt:i4>
      </vt:variant>
      <vt:variant>
        <vt:lpwstr/>
      </vt:variant>
      <vt:variant>
        <vt:lpwstr>_Toc480532733</vt:lpwstr>
      </vt:variant>
      <vt:variant>
        <vt:i4>1769520</vt:i4>
      </vt:variant>
      <vt:variant>
        <vt:i4>206</vt:i4>
      </vt:variant>
      <vt:variant>
        <vt:i4>0</vt:i4>
      </vt:variant>
      <vt:variant>
        <vt:i4>5</vt:i4>
      </vt:variant>
      <vt:variant>
        <vt:lpwstr/>
      </vt:variant>
      <vt:variant>
        <vt:lpwstr>_Toc480532732</vt:lpwstr>
      </vt:variant>
      <vt:variant>
        <vt:i4>1769520</vt:i4>
      </vt:variant>
      <vt:variant>
        <vt:i4>200</vt:i4>
      </vt:variant>
      <vt:variant>
        <vt:i4>0</vt:i4>
      </vt:variant>
      <vt:variant>
        <vt:i4>5</vt:i4>
      </vt:variant>
      <vt:variant>
        <vt:lpwstr/>
      </vt:variant>
      <vt:variant>
        <vt:lpwstr>_Toc480532731</vt:lpwstr>
      </vt:variant>
      <vt:variant>
        <vt:i4>1769520</vt:i4>
      </vt:variant>
      <vt:variant>
        <vt:i4>194</vt:i4>
      </vt:variant>
      <vt:variant>
        <vt:i4>0</vt:i4>
      </vt:variant>
      <vt:variant>
        <vt:i4>5</vt:i4>
      </vt:variant>
      <vt:variant>
        <vt:lpwstr/>
      </vt:variant>
      <vt:variant>
        <vt:lpwstr>_Toc480532730</vt:lpwstr>
      </vt:variant>
      <vt:variant>
        <vt:i4>1703984</vt:i4>
      </vt:variant>
      <vt:variant>
        <vt:i4>188</vt:i4>
      </vt:variant>
      <vt:variant>
        <vt:i4>0</vt:i4>
      </vt:variant>
      <vt:variant>
        <vt:i4>5</vt:i4>
      </vt:variant>
      <vt:variant>
        <vt:lpwstr/>
      </vt:variant>
      <vt:variant>
        <vt:lpwstr>_Toc480532729</vt:lpwstr>
      </vt:variant>
      <vt:variant>
        <vt:i4>1703984</vt:i4>
      </vt:variant>
      <vt:variant>
        <vt:i4>182</vt:i4>
      </vt:variant>
      <vt:variant>
        <vt:i4>0</vt:i4>
      </vt:variant>
      <vt:variant>
        <vt:i4>5</vt:i4>
      </vt:variant>
      <vt:variant>
        <vt:lpwstr/>
      </vt:variant>
      <vt:variant>
        <vt:lpwstr>_Toc480532728</vt:lpwstr>
      </vt:variant>
      <vt:variant>
        <vt:i4>1703984</vt:i4>
      </vt:variant>
      <vt:variant>
        <vt:i4>176</vt:i4>
      </vt:variant>
      <vt:variant>
        <vt:i4>0</vt:i4>
      </vt:variant>
      <vt:variant>
        <vt:i4>5</vt:i4>
      </vt:variant>
      <vt:variant>
        <vt:lpwstr/>
      </vt:variant>
      <vt:variant>
        <vt:lpwstr>_Toc480532727</vt:lpwstr>
      </vt:variant>
      <vt:variant>
        <vt:i4>1703984</vt:i4>
      </vt:variant>
      <vt:variant>
        <vt:i4>170</vt:i4>
      </vt:variant>
      <vt:variant>
        <vt:i4>0</vt:i4>
      </vt:variant>
      <vt:variant>
        <vt:i4>5</vt:i4>
      </vt:variant>
      <vt:variant>
        <vt:lpwstr/>
      </vt:variant>
      <vt:variant>
        <vt:lpwstr>_Toc480532726</vt:lpwstr>
      </vt:variant>
      <vt:variant>
        <vt:i4>1703984</vt:i4>
      </vt:variant>
      <vt:variant>
        <vt:i4>164</vt:i4>
      </vt:variant>
      <vt:variant>
        <vt:i4>0</vt:i4>
      </vt:variant>
      <vt:variant>
        <vt:i4>5</vt:i4>
      </vt:variant>
      <vt:variant>
        <vt:lpwstr/>
      </vt:variant>
      <vt:variant>
        <vt:lpwstr>_Toc480532725</vt:lpwstr>
      </vt:variant>
      <vt:variant>
        <vt:i4>1703984</vt:i4>
      </vt:variant>
      <vt:variant>
        <vt:i4>158</vt:i4>
      </vt:variant>
      <vt:variant>
        <vt:i4>0</vt:i4>
      </vt:variant>
      <vt:variant>
        <vt:i4>5</vt:i4>
      </vt:variant>
      <vt:variant>
        <vt:lpwstr/>
      </vt:variant>
      <vt:variant>
        <vt:lpwstr>_Toc480532724</vt:lpwstr>
      </vt:variant>
      <vt:variant>
        <vt:i4>1703984</vt:i4>
      </vt:variant>
      <vt:variant>
        <vt:i4>152</vt:i4>
      </vt:variant>
      <vt:variant>
        <vt:i4>0</vt:i4>
      </vt:variant>
      <vt:variant>
        <vt:i4>5</vt:i4>
      </vt:variant>
      <vt:variant>
        <vt:lpwstr/>
      </vt:variant>
      <vt:variant>
        <vt:lpwstr>_Toc480532723</vt:lpwstr>
      </vt:variant>
      <vt:variant>
        <vt:i4>1703984</vt:i4>
      </vt:variant>
      <vt:variant>
        <vt:i4>146</vt:i4>
      </vt:variant>
      <vt:variant>
        <vt:i4>0</vt:i4>
      </vt:variant>
      <vt:variant>
        <vt:i4>5</vt:i4>
      </vt:variant>
      <vt:variant>
        <vt:lpwstr/>
      </vt:variant>
      <vt:variant>
        <vt:lpwstr>_Toc480532722</vt:lpwstr>
      </vt:variant>
      <vt:variant>
        <vt:i4>1703984</vt:i4>
      </vt:variant>
      <vt:variant>
        <vt:i4>140</vt:i4>
      </vt:variant>
      <vt:variant>
        <vt:i4>0</vt:i4>
      </vt:variant>
      <vt:variant>
        <vt:i4>5</vt:i4>
      </vt:variant>
      <vt:variant>
        <vt:lpwstr/>
      </vt:variant>
      <vt:variant>
        <vt:lpwstr>_Toc480532721</vt:lpwstr>
      </vt:variant>
      <vt:variant>
        <vt:i4>1703984</vt:i4>
      </vt:variant>
      <vt:variant>
        <vt:i4>134</vt:i4>
      </vt:variant>
      <vt:variant>
        <vt:i4>0</vt:i4>
      </vt:variant>
      <vt:variant>
        <vt:i4>5</vt:i4>
      </vt:variant>
      <vt:variant>
        <vt:lpwstr/>
      </vt:variant>
      <vt:variant>
        <vt:lpwstr>_Toc480532720</vt:lpwstr>
      </vt:variant>
      <vt:variant>
        <vt:i4>1638448</vt:i4>
      </vt:variant>
      <vt:variant>
        <vt:i4>128</vt:i4>
      </vt:variant>
      <vt:variant>
        <vt:i4>0</vt:i4>
      </vt:variant>
      <vt:variant>
        <vt:i4>5</vt:i4>
      </vt:variant>
      <vt:variant>
        <vt:lpwstr/>
      </vt:variant>
      <vt:variant>
        <vt:lpwstr>_Toc480532719</vt:lpwstr>
      </vt:variant>
      <vt:variant>
        <vt:i4>1638448</vt:i4>
      </vt:variant>
      <vt:variant>
        <vt:i4>122</vt:i4>
      </vt:variant>
      <vt:variant>
        <vt:i4>0</vt:i4>
      </vt:variant>
      <vt:variant>
        <vt:i4>5</vt:i4>
      </vt:variant>
      <vt:variant>
        <vt:lpwstr/>
      </vt:variant>
      <vt:variant>
        <vt:lpwstr>_Toc480532718</vt:lpwstr>
      </vt:variant>
      <vt:variant>
        <vt:i4>1638448</vt:i4>
      </vt:variant>
      <vt:variant>
        <vt:i4>116</vt:i4>
      </vt:variant>
      <vt:variant>
        <vt:i4>0</vt:i4>
      </vt:variant>
      <vt:variant>
        <vt:i4>5</vt:i4>
      </vt:variant>
      <vt:variant>
        <vt:lpwstr/>
      </vt:variant>
      <vt:variant>
        <vt:lpwstr>_Toc480532717</vt:lpwstr>
      </vt:variant>
      <vt:variant>
        <vt:i4>1638448</vt:i4>
      </vt:variant>
      <vt:variant>
        <vt:i4>110</vt:i4>
      </vt:variant>
      <vt:variant>
        <vt:i4>0</vt:i4>
      </vt:variant>
      <vt:variant>
        <vt:i4>5</vt:i4>
      </vt:variant>
      <vt:variant>
        <vt:lpwstr/>
      </vt:variant>
      <vt:variant>
        <vt:lpwstr>_Toc480532716</vt:lpwstr>
      </vt:variant>
      <vt:variant>
        <vt:i4>1638448</vt:i4>
      </vt:variant>
      <vt:variant>
        <vt:i4>104</vt:i4>
      </vt:variant>
      <vt:variant>
        <vt:i4>0</vt:i4>
      </vt:variant>
      <vt:variant>
        <vt:i4>5</vt:i4>
      </vt:variant>
      <vt:variant>
        <vt:lpwstr/>
      </vt:variant>
      <vt:variant>
        <vt:lpwstr>_Toc480532715</vt:lpwstr>
      </vt:variant>
      <vt:variant>
        <vt:i4>1638448</vt:i4>
      </vt:variant>
      <vt:variant>
        <vt:i4>98</vt:i4>
      </vt:variant>
      <vt:variant>
        <vt:i4>0</vt:i4>
      </vt:variant>
      <vt:variant>
        <vt:i4>5</vt:i4>
      </vt:variant>
      <vt:variant>
        <vt:lpwstr/>
      </vt:variant>
      <vt:variant>
        <vt:lpwstr>_Toc480532714</vt:lpwstr>
      </vt:variant>
      <vt:variant>
        <vt:i4>1638448</vt:i4>
      </vt:variant>
      <vt:variant>
        <vt:i4>92</vt:i4>
      </vt:variant>
      <vt:variant>
        <vt:i4>0</vt:i4>
      </vt:variant>
      <vt:variant>
        <vt:i4>5</vt:i4>
      </vt:variant>
      <vt:variant>
        <vt:lpwstr/>
      </vt:variant>
      <vt:variant>
        <vt:lpwstr>_Toc480532713</vt:lpwstr>
      </vt:variant>
      <vt:variant>
        <vt:i4>1638448</vt:i4>
      </vt:variant>
      <vt:variant>
        <vt:i4>86</vt:i4>
      </vt:variant>
      <vt:variant>
        <vt:i4>0</vt:i4>
      </vt:variant>
      <vt:variant>
        <vt:i4>5</vt:i4>
      </vt:variant>
      <vt:variant>
        <vt:lpwstr/>
      </vt:variant>
      <vt:variant>
        <vt:lpwstr>_Toc480532712</vt:lpwstr>
      </vt:variant>
      <vt:variant>
        <vt:i4>1638448</vt:i4>
      </vt:variant>
      <vt:variant>
        <vt:i4>80</vt:i4>
      </vt:variant>
      <vt:variant>
        <vt:i4>0</vt:i4>
      </vt:variant>
      <vt:variant>
        <vt:i4>5</vt:i4>
      </vt:variant>
      <vt:variant>
        <vt:lpwstr/>
      </vt:variant>
      <vt:variant>
        <vt:lpwstr>_Toc480532711</vt:lpwstr>
      </vt:variant>
      <vt:variant>
        <vt:i4>1638448</vt:i4>
      </vt:variant>
      <vt:variant>
        <vt:i4>74</vt:i4>
      </vt:variant>
      <vt:variant>
        <vt:i4>0</vt:i4>
      </vt:variant>
      <vt:variant>
        <vt:i4>5</vt:i4>
      </vt:variant>
      <vt:variant>
        <vt:lpwstr/>
      </vt:variant>
      <vt:variant>
        <vt:lpwstr>_Toc480532710</vt:lpwstr>
      </vt:variant>
      <vt:variant>
        <vt:i4>1572912</vt:i4>
      </vt:variant>
      <vt:variant>
        <vt:i4>68</vt:i4>
      </vt:variant>
      <vt:variant>
        <vt:i4>0</vt:i4>
      </vt:variant>
      <vt:variant>
        <vt:i4>5</vt:i4>
      </vt:variant>
      <vt:variant>
        <vt:lpwstr/>
      </vt:variant>
      <vt:variant>
        <vt:lpwstr>_Toc480532709</vt:lpwstr>
      </vt:variant>
      <vt:variant>
        <vt:i4>1572912</vt:i4>
      </vt:variant>
      <vt:variant>
        <vt:i4>62</vt:i4>
      </vt:variant>
      <vt:variant>
        <vt:i4>0</vt:i4>
      </vt:variant>
      <vt:variant>
        <vt:i4>5</vt:i4>
      </vt:variant>
      <vt:variant>
        <vt:lpwstr/>
      </vt:variant>
      <vt:variant>
        <vt:lpwstr>_Toc480532708</vt:lpwstr>
      </vt:variant>
      <vt:variant>
        <vt:i4>1572912</vt:i4>
      </vt:variant>
      <vt:variant>
        <vt:i4>56</vt:i4>
      </vt:variant>
      <vt:variant>
        <vt:i4>0</vt:i4>
      </vt:variant>
      <vt:variant>
        <vt:i4>5</vt:i4>
      </vt:variant>
      <vt:variant>
        <vt:lpwstr/>
      </vt:variant>
      <vt:variant>
        <vt:lpwstr>_Toc480532707</vt:lpwstr>
      </vt:variant>
      <vt:variant>
        <vt:i4>1572912</vt:i4>
      </vt:variant>
      <vt:variant>
        <vt:i4>50</vt:i4>
      </vt:variant>
      <vt:variant>
        <vt:i4>0</vt:i4>
      </vt:variant>
      <vt:variant>
        <vt:i4>5</vt:i4>
      </vt:variant>
      <vt:variant>
        <vt:lpwstr/>
      </vt:variant>
      <vt:variant>
        <vt:lpwstr>_Toc480532706</vt:lpwstr>
      </vt:variant>
      <vt:variant>
        <vt:i4>1572912</vt:i4>
      </vt:variant>
      <vt:variant>
        <vt:i4>44</vt:i4>
      </vt:variant>
      <vt:variant>
        <vt:i4>0</vt:i4>
      </vt:variant>
      <vt:variant>
        <vt:i4>5</vt:i4>
      </vt:variant>
      <vt:variant>
        <vt:lpwstr/>
      </vt:variant>
      <vt:variant>
        <vt:lpwstr>_Toc480532705</vt:lpwstr>
      </vt:variant>
      <vt:variant>
        <vt:i4>1572912</vt:i4>
      </vt:variant>
      <vt:variant>
        <vt:i4>38</vt:i4>
      </vt:variant>
      <vt:variant>
        <vt:i4>0</vt:i4>
      </vt:variant>
      <vt:variant>
        <vt:i4>5</vt:i4>
      </vt:variant>
      <vt:variant>
        <vt:lpwstr/>
      </vt:variant>
      <vt:variant>
        <vt:lpwstr>_Toc480532704</vt:lpwstr>
      </vt:variant>
      <vt:variant>
        <vt:i4>1572912</vt:i4>
      </vt:variant>
      <vt:variant>
        <vt:i4>32</vt:i4>
      </vt:variant>
      <vt:variant>
        <vt:i4>0</vt:i4>
      </vt:variant>
      <vt:variant>
        <vt:i4>5</vt:i4>
      </vt:variant>
      <vt:variant>
        <vt:lpwstr/>
      </vt:variant>
      <vt:variant>
        <vt:lpwstr>_Toc480532703</vt:lpwstr>
      </vt:variant>
      <vt:variant>
        <vt:i4>1572912</vt:i4>
      </vt:variant>
      <vt:variant>
        <vt:i4>26</vt:i4>
      </vt:variant>
      <vt:variant>
        <vt:i4>0</vt:i4>
      </vt:variant>
      <vt:variant>
        <vt:i4>5</vt:i4>
      </vt:variant>
      <vt:variant>
        <vt:lpwstr/>
      </vt:variant>
      <vt:variant>
        <vt:lpwstr>_Toc480532702</vt:lpwstr>
      </vt:variant>
      <vt:variant>
        <vt:i4>1572912</vt:i4>
      </vt:variant>
      <vt:variant>
        <vt:i4>20</vt:i4>
      </vt:variant>
      <vt:variant>
        <vt:i4>0</vt:i4>
      </vt:variant>
      <vt:variant>
        <vt:i4>5</vt:i4>
      </vt:variant>
      <vt:variant>
        <vt:lpwstr/>
      </vt:variant>
      <vt:variant>
        <vt:lpwstr>_Toc480532701</vt:lpwstr>
      </vt:variant>
      <vt:variant>
        <vt:i4>1572912</vt:i4>
      </vt:variant>
      <vt:variant>
        <vt:i4>14</vt:i4>
      </vt:variant>
      <vt:variant>
        <vt:i4>0</vt:i4>
      </vt:variant>
      <vt:variant>
        <vt:i4>5</vt:i4>
      </vt:variant>
      <vt:variant>
        <vt:lpwstr/>
      </vt:variant>
      <vt:variant>
        <vt:lpwstr>_Toc480532700</vt:lpwstr>
      </vt:variant>
      <vt:variant>
        <vt:i4>1114161</vt:i4>
      </vt:variant>
      <vt:variant>
        <vt:i4>8</vt:i4>
      </vt:variant>
      <vt:variant>
        <vt:i4>0</vt:i4>
      </vt:variant>
      <vt:variant>
        <vt:i4>5</vt:i4>
      </vt:variant>
      <vt:variant>
        <vt:lpwstr/>
      </vt:variant>
      <vt:variant>
        <vt:lpwstr>_Toc480532699</vt:lpwstr>
      </vt:variant>
      <vt:variant>
        <vt:i4>1114161</vt:i4>
      </vt:variant>
      <vt:variant>
        <vt:i4>2</vt:i4>
      </vt:variant>
      <vt:variant>
        <vt:i4>0</vt:i4>
      </vt:variant>
      <vt:variant>
        <vt:i4>5</vt:i4>
      </vt:variant>
      <vt:variant>
        <vt:lpwstr/>
      </vt:variant>
      <vt:variant>
        <vt:lpwstr>_Toc480532698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 Spezifikation Trust Service Provider CVC</dc:title>
  <dc:subject/>
  <dc:creator>gematik mbH</dc:creator>
  <cp:keywords/>
  <cp:lastModifiedBy>Makonyango, Cynthia</cp:lastModifiedBy>
  <cp:revision>2</cp:revision>
  <cp:lastPrinted>2017-04-21T08:14:00Z</cp:lastPrinted>
  <dcterms:created xsi:type="dcterms:W3CDTF">2017-06-28T13:24:00Z</dcterms:created>
  <dcterms:modified xsi:type="dcterms:W3CDTF">2017-06-28T13:24:00Z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version">
    <vt:lpwstr>1.0.0</vt:lpwstr>
  </property>
  <property fmtid="{D5CDD505-2E9C-101B-9397-08002B2CF9AE}" pid="3" name="gemVorlagenName">
    <vt:lpwstr>Spezifikation_Produkttyp</vt:lpwstr>
  </property>
</Properties>
</file>